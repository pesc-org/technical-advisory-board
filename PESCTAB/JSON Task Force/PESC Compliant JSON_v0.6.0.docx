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442157" w14:textId="4FB69872" w:rsidR="00BD55CE" w:rsidRPr="00BD55CE" w:rsidRDefault="00172025" w:rsidP="00BD55CE">
      <w:pPr>
        <w:spacing w:before="120" w:after="120" w:line="240" w:lineRule="auto"/>
        <w:jc w:val="center"/>
        <w:rPr>
          <w:rFonts w:ascii="Arial" w:eastAsia="Times New Roman" w:hAnsi="Arial" w:cs="Times New Roman"/>
          <w:b/>
          <w:color w:val="000000"/>
          <w:sz w:val="56"/>
          <w:szCs w:val="20"/>
        </w:rPr>
      </w:pPr>
      <w:bookmarkStart w:id="0" w:name="_Toc512139834"/>
      <w:bookmarkStart w:id="1" w:name="_Toc513534467"/>
      <w:bookmarkStart w:id="2" w:name="_Toc515032119"/>
      <w:bookmarkStart w:id="3" w:name="_Toc515875607"/>
      <w:bookmarkStart w:id="4" w:name="_Toc516462174"/>
      <w:bookmarkStart w:id="5" w:name="_Toc516478760"/>
      <w:r>
        <w:rPr>
          <w:noProof/>
        </w:rPr>
        <w:drawing>
          <wp:inline distT="0" distB="0" distL="0" distR="0" wp14:anchorId="5D89C36A" wp14:editId="091AAB07">
            <wp:extent cx="3390900" cy="1257300"/>
            <wp:effectExtent l="0" t="0" r="0" b="0"/>
            <wp:docPr id="1" name="Picture 1" descr="PESC - Postsecondary Electronic Standards Council | Leading the Establishment and Adoption of Open Data Standards Across the Education Domain | XML | EDI | JSON | Transcripts | Credent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C - Postsecondary Electronic Standards Council | Leading the Establishment and Adoption of Open Data Standards Across the Education Domain | XML | EDI | JSON | Transcripts | Credentia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900" cy="1257300"/>
                    </a:xfrm>
                    <a:prstGeom prst="rect">
                      <a:avLst/>
                    </a:prstGeom>
                    <a:noFill/>
                    <a:ln>
                      <a:noFill/>
                    </a:ln>
                  </pic:spPr>
                </pic:pic>
              </a:graphicData>
            </a:graphic>
          </wp:inline>
        </w:drawing>
      </w:r>
    </w:p>
    <w:bookmarkEnd w:id="0"/>
    <w:bookmarkEnd w:id="1"/>
    <w:bookmarkEnd w:id="2"/>
    <w:bookmarkEnd w:id="3"/>
    <w:bookmarkEnd w:id="4"/>
    <w:bookmarkEnd w:id="5"/>
    <w:p w14:paraId="40048EF3" w14:textId="56BECFC5" w:rsidR="00587AED" w:rsidRDefault="00587AED" w:rsidP="00587AED">
      <w:pPr>
        <w:pStyle w:val="Title"/>
        <w:jc w:val="center"/>
        <w:rPr>
          <w:rFonts w:eastAsia="Times New Roman"/>
        </w:rPr>
      </w:pPr>
      <w:r>
        <w:rPr>
          <w:rFonts w:eastAsia="Times New Roman"/>
        </w:rPr>
        <w:t>PESC Compliant JSON</w:t>
      </w:r>
    </w:p>
    <w:p w14:paraId="0A3C82B1" w14:textId="69CE61E2" w:rsidR="00BD55CE" w:rsidRDefault="002151C8" w:rsidP="005032CD">
      <w:pPr>
        <w:spacing w:after="60" w:line="240" w:lineRule="auto"/>
        <w:jc w:val="center"/>
        <w:rPr>
          <w:rFonts w:ascii="Arial" w:eastAsia="Times New Roman" w:hAnsi="Arial" w:cs="Times New Roman"/>
          <w:sz w:val="32"/>
          <w:szCs w:val="20"/>
        </w:rPr>
      </w:pPr>
      <w:r>
        <w:rPr>
          <w:rFonts w:ascii="Arial" w:eastAsia="Times New Roman" w:hAnsi="Arial" w:cs="Times New Roman"/>
          <w:sz w:val="32"/>
          <w:szCs w:val="20"/>
        </w:rPr>
        <w:t xml:space="preserve">Version </w:t>
      </w:r>
      <w:r w:rsidR="000425AA">
        <w:rPr>
          <w:rFonts w:ascii="Arial" w:eastAsia="Times New Roman" w:hAnsi="Arial" w:cs="Times New Roman"/>
          <w:sz w:val="32"/>
          <w:szCs w:val="20"/>
        </w:rPr>
        <w:fldChar w:fldCharType="begin"/>
      </w:r>
      <w:r w:rsidR="000425AA">
        <w:rPr>
          <w:rFonts w:ascii="Arial" w:eastAsia="Times New Roman" w:hAnsi="Arial" w:cs="Times New Roman"/>
          <w:sz w:val="32"/>
          <w:szCs w:val="20"/>
        </w:rPr>
        <w:instrText xml:space="preserve"> DOCPROPERTY  Version  \* MERGEFORMAT </w:instrText>
      </w:r>
      <w:r w:rsidR="000425AA">
        <w:rPr>
          <w:rFonts w:ascii="Arial" w:eastAsia="Times New Roman" w:hAnsi="Arial" w:cs="Times New Roman"/>
          <w:sz w:val="32"/>
          <w:szCs w:val="20"/>
        </w:rPr>
        <w:fldChar w:fldCharType="separate"/>
      </w:r>
      <w:r w:rsidR="00672C4B">
        <w:rPr>
          <w:rFonts w:ascii="Arial" w:eastAsia="Times New Roman" w:hAnsi="Arial" w:cs="Times New Roman"/>
          <w:sz w:val="32"/>
          <w:szCs w:val="20"/>
        </w:rPr>
        <w:t>0.6.0</w:t>
      </w:r>
      <w:r w:rsidR="000425AA">
        <w:rPr>
          <w:rFonts w:ascii="Arial" w:eastAsia="Times New Roman" w:hAnsi="Arial" w:cs="Times New Roman"/>
          <w:sz w:val="32"/>
          <w:szCs w:val="20"/>
        </w:rPr>
        <w:fldChar w:fldCharType="end"/>
      </w:r>
    </w:p>
    <w:p w14:paraId="103CAB84" w14:textId="09A7AD5E" w:rsidR="00BD55CE" w:rsidRDefault="00021821" w:rsidP="00021821">
      <w:pPr>
        <w:spacing w:after="0" w:line="240" w:lineRule="auto"/>
        <w:jc w:val="center"/>
        <w:rPr>
          <w:rFonts w:ascii="Book Antiqua" w:eastAsia="Times New Roman" w:hAnsi="Book Antiqua" w:cs="Times New Roman"/>
          <w:szCs w:val="20"/>
        </w:rPr>
      </w:pPr>
      <w:r>
        <w:rPr>
          <w:rFonts w:ascii="Arial" w:eastAsia="Times New Roman" w:hAnsi="Arial" w:cs="Times New Roman"/>
          <w:color w:val="FF0000"/>
          <w:sz w:val="32"/>
          <w:szCs w:val="20"/>
        </w:rPr>
        <w:fldChar w:fldCharType="begin"/>
      </w:r>
      <w:r>
        <w:rPr>
          <w:rFonts w:ascii="Arial" w:eastAsia="Times New Roman" w:hAnsi="Arial" w:cs="Times New Roman"/>
          <w:color w:val="FF0000"/>
          <w:sz w:val="32"/>
          <w:szCs w:val="20"/>
        </w:rPr>
        <w:instrText xml:space="preserve"> DOCPROPERTY  VersionDate  \* MERGEFORMAT </w:instrText>
      </w:r>
      <w:r>
        <w:rPr>
          <w:rFonts w:ascii="Arial" w:eastAsia="Times New Roman" w:hAnsi="Arial" w:cs="Times New Roman"/>
          <w:color w:val="FF0000"/>
          <w:sz w:val="32"/>
          <w:szCs w:val="20"/>
        </w:rPr>
        <w:fldChar w:fldCharType="separate"/>
      </w:r>
      <w:r w:rsidR="00672C4B">
        <w:rPr>
          <w:rFonts w:ascii="Arial" w:eastAsia="Times New Roman" w:hAnsi="Arial" w:cs="Times New Roman"/>
          <w:color w:val="FF0000"/>
          <w:sz w:val="32"/>
          <w:szCs w:val="20"/>
        </w:rPr>
        <w:t>11/19/2018</w:t>
      </w:r>
      <w:r>
        <w:rPr>
          <w:rFonts w:ascii="Arial" w:eastAsia="Times New Roman" w:hAnsi="Arial" w:cs="Times New Roman"/>
          <w:color w:val="FF0000"/>
          <w:sz w:val="32"/>
          <w:szCs w:val="20"/>
        </w:rPr>
        <w:fldChar w:fldCharType="end"/>
      </w:r>
    </w:p>
    <w:p w14:paraId="28FF55D2" w14:textId="77777777" w:rsidR="00587AED" w:rsidRDefault="00587AED" w:rsidP="00587AED">
      <w:pPr>
        <w:spacing w:after="0" w:line="240" w:lineRule="auto"/>
        <w:rPr>
          <w:rFonts w:ascii="Book Antiqua" w:eastAsia="Times New Roman" w:hAnsi="Book Antiqua" w:cs="Times New Roman"/>
          <w:szCs w:val="20"/>
        </w:rPr>
      </w:pPr>
    </w:p>
    <w:p w14:paraId="668C19A7" w14:textId="77777777" w:rsidR="00587AED" w:rsidRDefault="00587AED" w:rsidP="00587AED">
      <w:pPr>
        <w:spacing w:after="0" w:line="240" w:lineRule="auto"/>
        <w:rPr>
          <w:rFonts w:ascii="Book Antiqua" w:eastAsia="Times New Roman" w:hAnsi="Book Antiqua" w:cs="Times New Roman"/>
          <w:szCs w:val="20"/>
        </w:rPr>
      </w:pPr>
    </w:p>
    <w:p w14:paraId="27C0F6A2" w14:textId="77777777" w:rsidR="00587AED" w:rsidRDefault="00587AED" w:rsidP="00587AED">
      <w:pPr>
        <w:spacing w:after="0" w:line="240" w:lineRule="auto"/>
        <w:rPr>
          <w:rFonts w:ascii="Book Antiqua" w:eastAsia="Times New Roman" w:hAnsi="Book Antiqua" w:cs="Times New Roman"/>
          <w:szCs w:val="20"/>
        </w:rPr>
      </w:pPr>
    </w:p>
    <w:p w14:paraId="30C26BF6" w14:textId="77777777" w:rsidR="00587AED" w:rsidRDefault="00587AED" w:rsidP="00587AED">
      <w:pPr>
        <w:spacing w:after="0" w:line="240" w:lineRule="auto"/>
        <w:rPr>
          <w:rFonts w:ascii="Book Antiqua" w:eastAsia="Times New Roman" w:hAnsi="Book Antiqua" w:cs="Times New Roman"/>
          <w:szCs w:val="20"/>
        </w:rPr>
      </w:pPr>
    </w:p>
    <w:p w14:paraId="2DB47E4E" w14:textId="77777777" w:rsidR="00587AED" w:rsidRDefault="00587AED" w:rsidP="00587AED">
      <w:pPr>
        <w:spacing w:after="0" w:line="240" w:lineRule="auto"/>
        <w:rPr>
          <w:rFonts w:ascii="Book Antiqua" w:eastAsia="Times New Roman" w:hAnsi="Book Antiqua" w:cs="Times New Roman"/>
          <w:szCs w:val="20"/>
        </w:rPr>
      </w:pPr>
    </w:p>
    <w:p w14:paraId="005E4A2F" w14:textId="77777777" w:rsidR="00587AED" w:rsidRDefault="00587AED" w:rsidP="00587AED">
      <w:pPr>
        <w:spacing w:after="0" w:line="240" w:lineRule="auto"/>
        <w:rPr>
          <w:rFonts w:ascii="Book Antiqua" w:eastAsia="Times New Roman" w:hAnsi="Book Antiqua" w:cs="Times New Roman"/>
          <w:szCs w:val="20"/>
        </w:rPr>
      </w:pPr>
    </w:p>
    <w:p w14:paraId="3C50AA5E" w14:textId="77777777" w:rsidR="00587AED" w:rsidRDefault="00587AED" w:rsidP="00587AED">
      <w:pPr>
        <w:spacing w:after="0" w:line="240" w:lineRule="auto"/>
        <w:rPr>
          <w:rFonts w:ascii="Book Antiqua" w:eastAsia="Times New Roman" w:hAnsi="Book Antiqua" w:cs="Times New Roman"/>
          <w:szCs w:val="20"/>
        </w:rPr>
      </w:pPr>
    </w:p>
    <w:p w14:paraId="7DA4A1F3" w14:textId="77777777" w:rsidR="00587AED" w:rsidRPr="00BD55CE" w:rsidRDefault="00587AED" w:rsidP="00587AED">
      <w:pPr>
        <w:spacing w:after="0" w:line="240" w:lineRule="auto"/>
        <w:rPr>
          <w:rFonts w:ascii="Book Antiqua" w:eastAsia="Times New Roman" w:hAnsi="Book Antiqua" w:cs="Times New Roman"/>
          <w:szCs w:val="20"/>
        </w:rPr>
      </w:pPr>
    </w:p>
    <w:p w14:paraId="028CA6B9"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68E4AA6C"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276AD950" w14:textId="77777777" w:rsidR="00BD55CE" w:rsidRPr="00BD55CE" w:rsidRDefault="00BD55CE" w:rsidP="00BD55CE">
      <w:pPr>
        <w:spacing w:after="0" w:line="240" w:lineRule="auto"/>
        <w:jc w:val="center"/>
        <w:rPr>
          <w:rFonts w:ascii="Book Antiqua" w:eastAsia="Times New Roman" w:hAnsi="Book Antiqua" w:cs="Times New Roman"/>
          <w:szCs w:val="20"/>
        </w:rPr>
      </w:pPr>
    </w:p>
    <w:p w14:paraId="7135945A" w14:textId="3CBA09B0" w:rsidR="00587AED" w:rsidRPr="00BD55CE" w:rsidRDefault="00BD55CE" w:rsidP="00587AED">
      <w:pPr>
        <w:spacing w:after="0" w:line="240" w:lineRule="auto"/>
        <w:jc w:val="center"/>
        <w:rPr>
          <w:rFonts w:ascii="Arial" w:eastAsia="Times New Roman" w:hAnsi="Arial" w:cs="Times New Roman"/>
          <w:i/>
          <w:sz w:val="28"/>
          <w:szCs w:val="20"/>
        </w:rPr>
      </w:pPr>
      <w:r w:rsidRPr="00BD55CE">
        <w:rPr>
          <w:rFonts w:ascii="Arial" w:eastAsia="Times New Roman" w:hAnsi="Arial" w:cs="Times New Roman"/>
          <w:i/>
          <w:sz w:val="28"/>
          <w:szCs w:val="20"/>
        </w:rPr>
        <w:t>A publication of the</w:t>
      </w:r>
    </w:p>
    <w:p w14:paraId="5E7D1550" w14:textId="2F892E18" w:rsidR="00BD55CE" w:rsidRPr="00BD55CE" w:rsidRDefault="00587AED" w:rsidP="00BD55CE">
      <w:pPr>
        <w:spacing w:after="0" w:line="240" w:lineRule="auto"/>
        <w:jc w:val="center"/>
        <w:rPr>
          <w:rFonts w:ascii="Arial" w:eastAsia="Times New Roman" w:hAnsi="Arial" w:cs="Times New Roman"/>
          <w:i/>
          <w:sz w:val="28"/>
          <w:szCs w:val="20"/>
        </w:rPr>
      </w:pPr>
      <w:r>
        <w:rPr>
          <w:rFonts w:ascii="Arial" w:eastAsia="Times New Roman" w:hAnsi="Arial" w:cs="Times New Roman"/>
          <w:i/>
          <w:sz w:val="28"/>
          <w:szCs w:val="20"/>
        </w:rPr>
        <w:t>Technical Advisory Board</w:t>
      </w:r>
    </w:p>
    <w:p w14:paraId="57CE9CB4" w14:textId="084F72F7" w:rsidR="00587AED" w:rsidRPr="00BD55CE" w:rsidRDefault="00172025" w:rsidP="00587AED">
      <w:pPr>
        <w:spacing w:after="0" w:line="240" w:lineRule="auto"/>
        <w:jc w:val="center"/>
        <w:rPr>
          <w:rFonts w:ascii="Arial" w:eastAsia="Times New Roman" w:hAnsi="Arial" w:cs="Times New Roman"/>
          <w:b/>
          <w:sz w:val="32"/>
          <w:szCs w:val="20"/>
        </w:rPr>
      </w:pPr>
      <w:r>
        <w:rPr>
          <w:rFonts w:ascii="Arial" w:eastAsia="Times New Roman" w:hAnsi="Arial" w:cs="Times New Roman"/>
          <w:b/>
          <w:sz w:val="32"/>
          <w:szCs w:val="20"/>
        </w:rPr>
        <w:t>Postsecondary Electronic Standards Council</w:t>
      </w:r>
    </w:p>
    <w:p w14:paraId="59FCC491" w14:textId="77777777" w:rsidR="00BD55CE" w:rsidRPr="00BD55CE" w:rsidRDefault="00BD55CE" w:rsidP="00BD55CE">
      <w:pPr>
        <w:spacing w:after="0" w:line="240" w:lineRule="auto"/>
        <w:rPr>
          <w:rFonts w:ascii="Arial" w:eastAsia="Times New Roman" w:hAnsi="Arial" w:cs="Times New Roman"/>
          <w:b/>
          <w:sz w:val="32"/>
          <w:szCs w:val="20"/>
        </w:rPr>
      </w:pPr>
      <w:r w:rsidRPr="00BD55CE">
        <w:rPr>
          <w:rFonts w:ascii="Arial" w:eastAsia="Times New Roman" w:hAnsi="Arial" w:cs="Times New Roman"/>
          <w:b/>
          <w:sz w:val="32"/>
          <w:szCs w:val="20"/>
        </w:rPr>
        <w:br w:type="page"/>
      </w:r>
    </w:p>
    <w:p w14:paraId="510DD81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1B2826B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E6279C5"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2E6705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711B3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72DE3C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686FD4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3AEDC3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43F56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829C003"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4B8264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7A06C7F"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06F18BB"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149A8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E79B3D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6DF4334A"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C6085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DED3E1D"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1749922"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1236279"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585B3D7"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25513C76"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3889505C"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06DCBCEE"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5D48B254"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48EE1F60" w14:textId="77777777" w:rsidR="00BD55CE" w:rsidRPr="00BD55CE" w:rsidRDefault="00BD55CE" w:rsidP="00BD55CE">
      <w:pPr>
        <w:spacing w:after="0" w:line="240" w:lineRule="auto"/>
        <w:jc w:val="center"/>
        <w:rPr>
          <w:rFonts w:ascii="Arial" w:eastAsia="Times New Roman" w:hAnsi="Arial" w:cs="Times New Roman"/>
          <w:b/>
          <w:sz w:val="32"/>
          <w:szCs w:val="20"/>
        </w:rPr>
      </w:pPr>
    </w:p>
    <w:p w14:paraId="72367E10" w14:textId="00B2AD7E" w:rsidR="00BD55CE" w:rsidRPr="00BD55CE" w:rsidRDefault="00237BAB" w:rsidP="00BD55CE">
      <w:pPr>
        <w:spacing w:after="0" w:line="240" w:lineRule="auto"/>
        <w:rPr>
          <w:rFonts w:ascii="Book Antiqua" w:eastAsia="Times New Roman" w:hAnsi="Book Antiqua" w:cs="Times New Roman"/>
        </w:rPr>
      </w:pPr>
      <w:r>
        <w:rPr>
          <w:rFonts w:ascii="Book Antiqua" w:eastAsia="Times New Roman" w:hAnsi="Book Antiqua" w:cs="Times New Roman"/>
        </w:rPr>
        <w:t xml:space="preserve">© </w:t>
      </w:r>
      <w:r w:rsidR="008A4936">
        <w:rPr>
          <w:rFonts w:ascii="Book Antiqua" w:eastAsia="Times New Roman" w:hAnsi="Book Antiqua" w:cs="Times New Roman"/>
        </w:rPr>
        <w:t xml:space="preserve">Postsecondary </w:t>
      </w:r>
      <w:r>
        <w:rPr>
          <w:rFonts w:ascii="Book Antiqua" w:eastAsia="Times New Roman" w:hAnsi="Book Antiqua" w:cs="Times New Roman"/>
        </w:rPr>
        <w:t xml:space="preserve">Education </w:t>
      </w:r>
      <w:r w:rsidR="00BD55CE" w:rsidRPr="00BD55CE">
        <w:rPr>
          <w:rFonts w:ascii="Book Antiqua" w:eastAsia="Times New Roman" w:hAnsi="Book Antiqua" w:cs="Times New Roman"/>
        </w:rPr>
        <w:t>Standards</w:t>
      </w:r>
      <w:r w:rsidR="00587AED">
        <w:rPr>
          <w:rFonts w:ascii="Book Antiqua" w:eastAsia="Times New Roman" w:hAnsi="Book Antiqua" w:cs="Times New Roman"/>
        </w:rPr>
        <w:t xml:space="preserve"> Council (PESC) 2018</w:t>
      </w:r>
      <w:r w:rsidR="00BD55CE" w:rsidRPr="00BD55CE">
        <w:rPr>
          <w:rFonts w:ascii="Book Antiqua" w:eastAsia="Times New Roman" w:hAnsi="Book Antiqua" w:cs="Times New Roman"/>
        </w:rPr>
        <w:t>.  All Rights Reserved.</w:t>
      </w:r>
    </w:p>
    <w:p w14:paraId="2F8F2400" w14:textId="32334E24" w:rsidR="00BD55CE" w:rsidRPr="00BD55CE" w:rsidDel="00B10B1F" w:rsidRDefault="00BD55CE" w:rsidP="00BD55CE">
      <w:pPr>
        <w:spacing w:after="0" w:line="240" w:lineRule="auto"/>
        <w:rPr>
          <w:del w:id="6" w:author="Michael D. Morris" w:date="2018-12-03T08:21:00Z"/>
          <w:rFonts w:ascii="Book Antiqua" w:eastAsia="Times New Roman" w:hAnsi="Book Antiqua" w:cs="Times New Roman"/>
          <w:szCs w:val="20"/>
        </w:rPr>
      </w:pPr>
      <w:bookmarkStart w:id="7" w:name="_GoBack"/>
      <w:bookmarkEnd w:id="7"/>
    </w:p>
    <w:p w14:paraId="46B53EB4" w14:textId="7549913E" w:rsidR="00B10B1F" w:rsidRDefault="00B10B1F" w:rsidP="00B10B1F">
      <w:pPr>
        <w:ind w:left="720"/>
        <w:jc w:val="both"/>
        <w:rPr>
          <w:ins w:id="8" w:author="Michael D. Morris" w:date="2018-12-03T08:21:00Z"/>
          <w:rFonts w:ascii="Tw Cen MT" w:hAnsi="Tw Cen MT"/>
        </w:rPr>
      </w:pPr>
      <w:ins w:id="9" w:author="Michael D. Morris" w:date="2018-12-03T08:21:00Z">
        <w:r>
          <w:rPr>
            <w:rFonts w:ascii="Tw Cen MT" w:hAnsi="Tw Cen MT"/>
          </w:rPr>
          <w:t xml:space="preserve">Licensed under the Apache License/Creative Commons (?), Version 2.0 (the "License"); you may not use this file except in compliance with the License.  You may obtain a copy of the License at </w:t>
        </w:r>
        <w:r>
          <w:rPr>
            <w:rStyle w:val="Hyperlink"/>
            <w:rFonts w:ascii="Tw Cen MT" w:hAnsi="Tw Cen MT"/>
          </w:rPr>
          <w:fldChar w:fldCharType="begin"/>
        </w:r>
        <w:r>
          <w:rPr>
            <w:rStyle w:val="Hyperlink"/>
            <w:rFonts w:ascii="Tw Cen MT" w:hAnsi="Tw Cen MT"/>
          </w:rPr>
          <w:instrText xml:space="preserve"> HYPERLINK "https://na01.safelinks.protection.outlook.com/?url=http%3A%2F%2Fwww.apache.org%2Flicenses%2FLICENSE-2.0&amp;data=02%7C01%7Cmichael.morris%40act.org%7C20493361fd904e51f8e608d653c7f038%7C65cb03469d8841d98ca6f72047670d0f%7C0%7C0%7C636788515550131444&amp;sdata=fWbWSWRwl7vFQIsmaLepZFp3iwsZ08MQLoyyfiIExlg%3D&amp;reserved=0" </w:instrText>
        </w:r>
        <w:r>
          <w:rPr>
            <w:rStyle w:val="Hyperlink"/>
            <w:rFonts w:ascii="Tw Cen MT" w:hAnsi="Tw Cen MT"/>
          </w:rPr>
          <w:fldChar w:fldCharType="separate"/>
        </w:r>
        <w:r>
          <w:rPr>
            <w:rStyle w:val="Hyperlink"/>
            <w:rFonts w:ascii="Tw Cen MT" w:hAnsi="Tw Cen MT"/>
          </w:rPr>
          <w:t>http://www.apache.org/licenses/LICENSE-2.0</w:t>
        </w:r>
        <w:r>
          <w:rPr>
            <w:rStyle w:val="Hyperlink"/>
            <w:rFonts w:ascii="Tw Cen MT" w:hAnsi="Tw Cen MT"/>
          </w:rPr>
          <w:fldChar w:fldCharType="end"/>
        </w:r>
        <w:r>
          <w:rPr>
            <w:rFonts w:ascii="Tw Cen MT" w:hAnsi="Tw Cen MT"/>
          </w:rPr>
          <w:t>.  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ins>
    </w:p>
    <w:p w14:paraId="2164D4F7" w14:textId="19149C1A" w:rsidR="00BD55CE" w:rsidRPr="00BD55CE" w:rsidDel="00B10B1F" w:rsidRDefault="00BD55CE" w:rsidP="00BD55CE">
      <w:pPr>
        <w:spacing w:after="0" w:line="240" w:lineRule="auto"/>
        <w:rPr>
          <w:del w:id="10" w:author="Michael D. Morris" w:date="2018-12-03T08:21:00Z"/>
          <w:rFonts w:ascii="Book Antiqua" w:eastAsia="Times New Roman" w:hAnsi="Book Antiqua" w:cs="Times New Roman"/>
          <w:szCs w:val="20"/>
        </w:rPr>
        <w:sectPr w:rsidR="00BD55CE" w:rsidRPr="00BD55CE" w:rsidDel="00B10B1F">
          <w:pgSz w:w="12240" w:h="15840" w:code="1"/>
          <w:pgMar w:top="1440" w:right="1440" w:bottom="1440" w:left="1440" w:header="432" w:footer="432" w:gutter="0"/>
          <w:cols w:space="720"/>
        </w:sectPr>
      </w:pPr>
      <w:del w:id="11" w:author="Michael D. Morris" w:date="2018-12-03T08:21:00Z">
        <w:r w:rsidRPr="00BD55CE" w:rsidDel="00B10B1F">
          <w:rPr>
            <w:rFonts w:ascii="Book Antiqua" w:eastAsia="Times New Roman" w:hAnsi="Book Antiqua" w:cs="Times New Roman"/>
            <w:szCs w:val="20"/>
          </w:rPr>
          <w:delText xml:space="preserve">This document may be copied and furnished to others, and derivative works that comment on or otherwise explain it or assist in its implementation may be prepared, copied, published and distributed, in whole or in part, without restriction of any kind, provided that the above </w:delText>
        </w:r>
        <w:r w:rsidRPr="00BD55CE" w:rsidDel="00B10B1F">
          <w:rPr>
            <w:rFonts w:ascii="Book Antiqua" w:eastAsia="Times New Roman" w:hAnsi="Book Antiqua" w:cs="Times New Roman"/>
            <w:szCs w:val="20"/>
          </w:rPr>
          <w:lastRenderedPageBreak/>
          <w:delText>copyright notice and this paragraph are included on all such copies and derivative works.  This document itself, however, may not be modified in any way except when expressly approved by PESC for the purpose of developing standards and specifications.</w:delText>
        </w:r>
      </w:del>
    </w:p>
    <w:p w14:paraId="344ACDB7"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12" w:name="_Toc409096255"/>
      <w:bookmarkStart w:id="13" w:name="_Toc530387150"/>
      <w:r w:rsidRPr="00BD55CE">
        <w:rPr>
          <w:rFonts w:ascii="Book Antiqua" w:eastAsia="Times New Roman" w:hAnsi="Book Antiqua" w:cs="Times New Roman"/>
          <w:b/>
          <w:sz w:val="28"/>
          <w:szCs w:val="20"/>
        </w:rPr>
        <w:lastRenderedPageBreak/>
        <w:t>Executive Summary</w:t>
      </w:r>
      <w:bookmarkEnd w:id="12"/>
      <w:bookmarkEnd w:id="13"/>
    </w:p>
    <w:p w14:paraId="34C2B1F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pPr>
    </w:p>
    <w:p w14:paraId="2C32D57C" w14:textId="77777777" w:rsid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Business Problem</w:t>
      </w:r>
    </w:p>
    <w:p w14:paraId="2472543A" w14:textId="68F348EA" w:rsidR="00587AED" w:rsidRPr="00BD55CE" w:rsidRDefault="00587AED" w:rsidP="00856BD9">
      <w:r>
        <w:t xml:space="preserve">Currently, </w:t>
      </w:r>
      <w:r w:rsidR="00E861CD">
        <w:t>PESC provides standards for the electronic exchange of</w:t>
      </w:r>
      <w:r w:rsidR="002D1AAC">
        <w:t xml:space="preserve"> </w:t>
      </w:r>
      <w:r w:rsidR="008A6DA9">
        <w:t>T</w:t>
      </w:r>
      <w:r w:rsidR="00E861CD">
        <w:t xml:space="preserve">ranscripts, </w:t>
      </w:r>
      <w:r w:rsidR="008A6DA9">
        <w:t>A</w:t>
      </w:r>
      <w:r w:rsidR="00E861CD">
        <w:t xml:space="preserve">pplication for </w:t>
      </w:r>
      <w:r w:rsidR="008A6DA9">
        <w:t>A</w:t>
      </w:r>
      <w:r w:rsidR="00E861CD">
        <w:t xml:space="preserve">dmission, </w:t>
      </w:r>
      <w:r w:rsidR="008A6DA9">
        <w:t>E</w:t>
      </w:r>
      <w:r w:rsidR="00E861CD">
        <w:t xml:space="preserve">lectronic </w:t>
      </w:r>
      <w:r w:rsidR="008A6DA9">
        <w:t>P</w:t>
      </w:r>
      <w:r w:rsidR="00E861CD">
        <w:t xml:space="preserve">ortfolios, </w:t>
      </w:r>
      <w:r w:rsidR="008A6DA9">
        <w:t>T</w:t>
      </w:r>
      <w:r w:rsidR="00E861CD">
        <w:t xml:space="preserve">est </w:t>
      </w:r>
      <w:r w:rsidR="008A6DA9">
        <w:t>S</w:t>
      </w:r>
      <w:r w:rsidR="00E861CD">
        <w:t xml:space="preserve">cores, </w:t>
      </w:r>
      <w:r w:rsidR="008A6DA9">
        <w:t>C</w:t>
      </w:r>
      <w:r w:rsidR="00E861CD">
        <w:t xml:space="preserve">ommon </w:t>
      </w:r>
      <w:r w:rsidR="008A6DA9">
        <w:t>C</w:t>
      </w:r>
      <w:r w:rsidR="00E861CD">
        <w:t>redentials</w:t>
      </w:r>
      <w:r w:rsidR="00EF278A">
        <w:t>, and other standards</w:t>
      </w:r>
      <w:r w:rsidR="00E861CD">
        <w:t xml:space="preserve">.  These standards </w:t>
      </w:r>
      <w:proofErr w:type="gramStart"/>
      <w:r w:rsidR="005C7BDD">
        <w:t xml:space="preserve">provide  </w:t>
      </w:r>
      <w:r w:rsidR="00E861CD">
        <w:t>exchange</w:t>
      </w:r>
      <w:proofErr w:type="gramEnd"/>
      <w:r w:rsidR="00E861CD">
        <w:t xml:space="preserve"> partners to have a basis for creating exchange software and for interpreting the data sent to them</w:t>
      </w:r>
      <w:r w:rsidR="00EF050E">
        <w:t xml:space="preserve">.  These standards currently support Electronic Data Exchange (EDI) and </w:t>
      </w:r>
      <w:proofErr w:type="spellStart"/>
      <w:r w:rsidR="00EF050E">
        <w:t>eXtensible</w:t>
      </w:r>
      <w:proofErr w:type="spellEnd"/>
      <w:r w:rsidR="00EF050E">
        <w:t xml:space="preserve"> Markup Language (XML)</w:t>
      </w:r>
      <w:r w:rsidR="005C7BDD">
        <w:t xml:space="preserve"> formats</w:t>
      </w:r>
      <w:r w:rsidR="00EF050E">
        <w:t xml:space="preserve">.  With the recent increased use of </w:t>
      </w:r>
      <w:proofErr w:type="spellStart"/>
      <w:r w:rsidR="00EF050E">
        <w:t>Javascript</w:t>
      </w:r>
      <w:proofErr w:type="spellEnd"/>
      <w:r w:rsidR="00EF050E">
        <w:t xml:space="preserve"> Object Notation (JSON) as an exchange medium for web services and other data exchanges, </w:t>
      </w:r>
      <w:r w:rsidR="002D1AAC">
        <w:t>users of PESC standards have expressed the desire to use JSON as an exchange medium.</w:t>
      </w:r>
    </w:p>
    <w:p w14:paraId="35B6BEF6"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b/>
          <w:szCs w:val="20"/>
        </w:rPr>
      </w:pPr>
      <w:r w:rsidRPr="00BD55CE">
        <w:rPr>
          <w:rFonts w:ascii="Book Antiqua" w:eastAsia="Times New Roman" w:hAnsi="Book Antiqua" w:cs="Times New Roman"/>
          <w:b/>
          <w:szCs w:val="20"/>
        </w:rPr>
        <w:t>Solution</w:t>
      </w:r>
    </w:p>
    <w:p w14:paraId="2E63071D" w14:textId="584128E0" w:rsidR="00E364DB" w:rsidRDefault="002D1AAC" w:rsidP="00856BD9">
      <w:r>
        <w:t>PESC has embarked on a phased approach to provide PESC Compliant</w:t>
      </w:r>
      <w:r w:rsidR="007E6755">
        <w:t xml:space="preserve"> exchanges of PESC standards using JSON</w:t>
      </w:r>
      <w:r w:rsidR="00856BD9">
        <w:t>.  The first phase</w:t>
      </w:r>
      <w:r w:rsidR="00F4536E">
        <w:t xml:space="preserve"> is to provide</w:t>
      </w:r>
      <w:r>
        <w:t xml:space="preserve"> rules for interpreting XML schema standards in the generation </w:t>
      </w:r>
      <w:r w:rsidR="007E6755">
        <w:t>and parsing of JSON</w:t>
      </w:r>
      <w:r>
        <w:t xml:space="preserve">. </w:t>
      </w:r>
      <w:r w:rsidR="00F4536E">
        <w:t xml:space="preserve"> </w:t>
      </w:r>
      <w:r w:rsidR="00856BD9">
        <w:t xml:space="preserve">While this might </w:t>
      </w:r>
      <w:r w:rsidR="007E6755">
        <w:t>appear to be</w:t>
      </w:r>
      <w:r w:rsidR="00856BD9">
        <w:t xml:space="preserve"> a manual process, the </w:t>
      </w:r>
      <w:proofErr w:type="spellStart"/>
      <w:r w:rsidR="00856BD9">
        <w:t>EdExchange</w:t>
      </w:r>
      <w:proofErr w:type="spellEnd"/>
      <w:r w:rsidR="00856BD9">
        <w:t xml:space="preserve"> project</w:t>
      </w:r>
      <w:r w:rsidR="00F4536E">
        <w:t xml:space="preserve">, using Java technology, </w:t>
      </w:r>
      <w:r w:rsidR="00856BD9">
        <w:t xml:space="preserve">has demonstrated that the XML schema can be used to </w:t>
      </w:r>
      <w:r w:rsidR="007E6755">
        <w:t>automate the creation of</w:t>
      </w:r>
      <w:r w:rsidR="00856BD9">
        <w:t xml:space="preserve"> programming language objects </w:t>
      </w:r>
      <w:r w:rsidR="005A3362">
        <w:t>which</w:t>
      </w:r>
      <w:r w:rsidR="00856BD9">
        <w:t xml:space="preserve"> then enforce the constraints of the sc</w:t>
      </w:r>
      <w:r w:rsidR="00F4536E">
        <w:t>hema on the generation of JSON</w:t>
      </w:r>
      <w:r w:rsidR="005A3362">
        <w:t>,</w:t>
      </w:r>
      <w:r w:rsidR="00F4536E">
        <w:t xml:space="preserve"> </w:t>
      </w:r>
      <w:r w:rsidR="00856BD9">
        <w:t>as well as determine t</w:t>
      </w:r>
      <w:r w:rsidR="00A44796">
        <w:t>he validity of an incoming JSON</w:t>
      </w:r>
      <w:r w:rsidR="005A3362">
        <w:t xml:space="preserve"> instance</w:t>
      </w:r>
      <w:r w:rsidR="00A44796">
        <w:t>.</w:t>
      </w:r>
      <w:r w:rsidR="007E6755">
        <w:t xml:space="preserve"> </w:t>
      </w:r>
      <w:r w:rsidR="00C87987">
        <w:t xml:space="preserve">This document provides detailed rules and examples that will assist the PESC community </w:t>
      </w:r>
      <w:r w:rsidR="00EF278A">
        <w:t xml:space="preserve">in generating and consuming PESC compliant JSON.  Our experience with </w:t>
      </w:r>
      <w:proofErr w:type="spellStart"/>
      <w:r w:rsidR="00EF278A">
        <w:t>EdExchange</w:t>
      </w:r>
      <w:proofErr w:type="spellEnd"/>
      <w:r w:rsidR="00EF278A">
        <w:t xml:space="preserve"> is that most of these rules are implicit in tools such as JAXB, and those that are not implemented by default can be implemented by configuration options. </w:t>
      </w:r>
    </w:p>
    <w:p w14:paraId="16638007" w14:textId="56C9FA7B" w:rsidR="00BD55CE" w:rsidRPr="00A4521C" w:rsidRDefault="00F4536E" w:rsidP="00BD55CE">
      <w:pPr>
        <w:spacing w:after="0" w:line="240" w:lineRule="auto"/>
        <w:rPr>
          <w:rFonts w:eastAsia="Times New Roman" w:cs="Times New Roman"/>
          <w:szCs w:val="20"/>
        </w:rPr>
      </w:pPr>
      <w:r w:rsidRPr="00A4521C">
        <w:rPr>
          <w:rFonts w:eastAsia="Times New Roman" w:cs="Times New Roman"/>
          <w:szCs w:val="20"/>
        </w:rPr>
        <w:t xml:space="preserve">The </w:t>
      </w:r>
      <w:r w:rsidR="00A44796" w:rsidRPr="00A4521C">
        <w:rPr>
          <w:rFonts w:eastAsia="Times New Roman" w:cs="Times New Roman"/>
          <w:szCs w:val="20"/>
        </w:rPr>
        <w:t>second phase</w:t>
      </w:r>
      <w:r w:rsidR="00EF278A" w:rsidRPr="00A4521C">
        <w:rPr>
          <w:rFonts w:eastAsia="Times New Roman" w:cs="Times New Roman"/>
          <w:szCs w:val="20"/>
        </w:rPr>
        <w:t xml:space="preserve"> of this project is to </w:t>
      </w:r>
      <w:r w:rsidR="002159E1" w:rsidRPr="00A4521C">
        <w:rPr>
          <w:rFonts w:eastAsia="Times New Roman" w:cs="Times New Roman"/>
          <w:szCs w:val="20"/>
        </w:rPr>
        <w:t xml:space="preserve">explore the </w:t>
      </w:r>
      <w:r w:rsidR="005A3362">
        <w:rPr>
          <w:rFonts w:eastAsia="Times New Roman" w:cs="Times New Roman"/>
          <w:szCs w:val="20"/>
        </w:rPr>
        <w:t>application</w:t>
      </w:r>
      <w:r w:rsidR="005A3362" w:rsidRPr="00A4521C">
        <w:rPr>
          <w:rFonts w:eastAsia="Times New Roman" w:cs="Times New Roman"/>
          <w:szCs w:val="20"/>
        </w:rPr>
        <w:t xml:space="preserve"> </w:t>
      </w:r>
      <w:r w:rsidR="002159E1" w:rsidRPr="00A4521C">
        <w:rPr>
          <w:rFonts w:eastAsia="Times New Roman" w:cs="Times New Roman"/>
          <w:szCs w:val="20"/>
        </w:rPr>
        <w:t>of</w:t>
      </w:r>
      <w:r w:rsidR="00EF278A" w:rsidRPr="00A4521C">
        <w:rPr>
          <w:rFonts w:eastAsia="Times New Roman" w:cs="Times New Roman"/>
          <w:szCs w:val="20"/>
        </w:rPr>
        <w:t xml:space="preserve"> </w:t>
      </w:r>
      <w:r w:rsidR="002159E1" w:rsidRPr="00A4521C">
        <w:rPr>
          <w:rFonts w:eastAsia="Times New Roman" w:cs="Times New Roman"/>
          <w:szCs w:val="20"/>
        </w:rPr>
        <w:t xml:space="preserve">PESC standards </w:t>
      </w:r>
      <w:r w:rsidR="00307F4C" w:rsidRPr="00A4521C">
        <w:rPr>
          <w:rFonts w:eastAsia="Times New Roman" w:cs="Times New Roman"/>
          <w:szCs w:val="20"/>
        </w:rPr>
        <w:t>through</w:t>
      </w:r>
      <w:r w:rsidR="00EF278A" w:rsidRPr="00A4521C">
        <w:rPr>
          <w:rFonts w:eastAsia="Times New Roman" w:cs="Times New Roman"/>
          <w:szCs w:val="20"/>
        </w:rPr>
        <w:t xml:space="preserve"> JS</w:t>
      </w:r>
      <w:r w:rsidR="002159E1" w:rsidRPr="00A4521C">
        <w:rPr>
          <w:rFonts w:eastAsia="Times New Roman" w:cs="Times New Roman"/>
          <w:szCs w:val="20"/>
        </w:rPr>
        <w:t>ON schema language, JSON-LD, and/</w:t>
      </w:r>
      <w:proofErr w:type="gramStart"/>
      <w:r w:rsidR="002159E1" w:rsidRPr="00A4521C">
        <w:rPr>
          <w:rFonts w:eastAsia="Times New Roman" w:cs="Times New Roman"/>
          <w:szCs w:val="20"/>
        </w:rPr>
        <w:t xml:space="preserve">or  </w:t>
      </w:r>
      <w:proofErr w:type="spellStart"/>
      <w:r w:rsidR="002159E1" w:rsidRPr="00A4521C">
        <w:rPr>
          <w:rFonts w:eastAsia="Times New Roman" w:cs="Times New Roman"/>
          <w:szCs w:val="20"/>
        </w:rPr>
        <w:t>OpenAPI</w:t>
      </w:r>
      <w:proofErr w:type="spellEnd"/>
      <w:proofErr w:type="gramEnd"/>
      <w:r w:rsidR="002159E1" w:rsidRPr="00A4521C">
        <w:rPr>
          <w:rFonts w:eastAsia="Times New Roman" w:cs="Times New Roman"/>
          <w:szCs w:val="20"/>
        </w:rPr>
        <w:t xml:space="preserve"> specifications.  In addition, PESC will continue to search for the holy grail of a mode</w:t>
      </w:r>
      <w:r w:rsidR="00936924" w:rsidRPr="00A4521C">
        <w:rPr>
          <w:rFonts w:eastAsia="Times New Roman" w:cs="Times New Roman"/>
          <w:szCs w:val="20"/>
        </w:rPr>
        <w:t xml:space="preserve">ling language that will act as </w:t>
      </w:r>
      <w:r w:rsidR="002159E1" w:rsidRPr="00A4521C">
        <w:rPr>
          <w:rFonts w:eastAsia="Times New Roman" w:cs="Times New Roman"/>
          <w:szCs w:val="20"/>
        </w:rPr>
        <w:t xml:space="preserve">Chomsky's </w:t>
      </w:r>
      <w:r w:rsidR="00936924" w:rsidRPr="00A4521C">
        <w:rPr>
          <w:rFonts w:eastAsia="Times New Roman" w:cs="Times New Roman"/>
          <w:szCs w:val="20"/>
        </w:rPr>
        <w:t>"</w:t>
      </w:r>
      <w:r w:rsidR="002159E1" w:rsidRPr="00A4521C">
        <w:rPr>
          <w:rFonts w:eastAsia="Times New Roman" w:cs="Times New Roman"/>
          <w:szCs w:val="20"/>
        </w:rPr>
        <w:t xml:space="preserve">deep structure" </w:t>
      </w:r>
      <w:r w:rsidR="00936924" w:rsidRPr="00A4521C">
        <w:rPr>
          <w:rFonts w:eastAsia="Times New Roman" w:cs="Times New Roman"/>
          <w:szCs w:val="20"/>
        </w:rPr>
        <w:t xml:space="preserve">[3] </w:t>
      </w:r>
      <w:r w:rsidR="002159E1" w:rsidRPr="00A4521C">
        <w:rPr>
          <w:rFonts w:eastAsia="Times New Roman" w:cs="Times New Roman"/>
          <w:szCs w:val="20"/>
        </w:rPr>
        <w:t>for standards so tha</w:t>
      </w:r>
      <w:r w:rsidR="00307F4C" w:rsidRPr="00A4521C">
        <w:rPr>
          <w:rFonts w:eastAsia="Times New Roman" w:cs="Times New Roman"/>
          <w:szCs w:val="20"/>
        </w:rPr>
        <w:t>t one specification will encapsulate the constraints on any type of serialization and provide for the translation between them.  This phase is not in the scope of this document.</w:t>
      </w:r>
    </w:p>
    <w:p w14:paraId="02335587" w14:textId="77777777" w:rsidR="00BD55CE" w:rsidRPr="00BD55CE" w:rsidRDefault="00BD55CE" w:rsidP="00BD55CE">
      <w:pPr>
        <w:spacing w:after="0" w:line="240" w:lineRule="auto"/>
        <w:rPr>
          <w:rFonts w:ascii="Book Antiqua" w:eastAsia="Times New Roman" w:hAnsi="Book Antiqua" w:cs="Times New Roman"/>
          <w:szCs w:val="20"/>
        </w:rPr>
      </w:pPr>
    </w:p>
    <w:p w14:paraId="0664CC60" w14:textId="77777777" w:rsidR="00BD55CE" w:rsidRPr="00BD55CE" w:rsidRDefault="00BD55CE" w:rsidP="00BD55CE">
      <w:pPr>
        <w:spacing w:after="0" w:line="240" w:lineRule="auto"/>
        <w:rPr>
          <w:rFonts w:ascii="Book Antiqua" w:eastAsia="Times New Roman" w:hAnsi="Book Antiqua" w:cs="Times New Roman"/>
          <w:szCs w:val="20"/>
        </w:rPr>
      </w:pPr>
    </w:p>
    <w:p w14:paraId="6401386C" w14:textId="77777777" w:rsidR="00BD55CE" w:rsidRPr="00BD55CE" w:rsidRDefault="00BD55CE" w:rsidP="00BD55CE">
      <w:pPr>
        <w:autoSpaceDE w:val="0"/>
        <w:autoSpaceDN w:val="0"/>
        <w:adjustRightInd w:val="0"/>
        <w:spacing w:after="0" w:line="240" w:lineRule="auto"/>
        <w:rPr>
          <w:rFonts w:ascii="Book Antiqua" w:eastAsia="Times New Roman" w:hAnsi="Book Antiqua" w:cs="Times New Roman"/>
          <w:szCs w:val="20"/>
        </w:rPr>
        <w:sectPr w:rsidR="00BD55CE" w:rsidRPr="00BD55CE" w:rsidSect="0044185D">
          <w:headerReference w:type="even" r:id="rId14"/>
          <w:headerReference w:type="default" r:id="rId15"/>
          <w:footerReference w:type="even" r:id="rId16"/>
          <w:footerReference w:type="default" r:id="rId17"/>
          <w:headerReference w:type="first" r:id="rId18"/>
          <w:pgSz w:w="12240" w:h="15840" w:code="1"/>
          <w:pgMar w:top="1440" w:right="1440" w:bottom="1440" w:left="1440" w:header="432" w:footer="432" w:gutter="0"/>
          <w:pgNumType w:fmt="lowerRoman" w:start="1"/>
          <w:cols w:space="720"/>
        </w:sectPr>
      </w:pPr>
    </w:p>
    <w:p w14:paraId="1DDE64E4" w14:textId="77777777" w:rsidR="00BD55CE" w:rsidRPr="00BD55CE" w:rsidRDefault="00BD55CE" w:rsidP="00BD55CE">
      <w:pPr>
        <w:pageBreakBefore/>
        <w:spacing w:before="120" w:after="120" w:line="240" w:lineRule="auto"/>
        <w:jc w:val="center"/>
        <w:outlineLvl w:val="0"/>
        <w:rPr>
          <w:rFonts w:ascii="Book Antiqua" w:eastAsia="Times New Roman" w:hAnsi="Book Antiqua" w:cs="Times New Roman"/>
          <w:b/>
          <w:sz w:val="28"/>
          <w:szCs w:val="20"/>
        </w:rPr>
      </w:pPr>
      <w:bookmarkStart w:id="14" w:name="_Toc409096256"/>
      <w:bookmarkStart w:id="15" w:name="_Toc530387151"/>
      <w:r w:rsidRPr="00BD55CE">
        <w:rPr>
          <w:rFonts w:ascii="Book Antiqua" w:eastAsia="Times New Roman" w:hAnsi="Book Antiqua" w:cs="Times New Roman"/>
          <w:b/>
          <w:sz w:val="28"/>
          <w:szCs w:val="20"/>
        </w:rPr>
        <w:lastRenderedPageBreak/>
        <w:t>Table of Contents</w:t>
      </w:r>
      <w:bookmarkEnd w:id="14"/>
      <w:bookmarkEnd w:id="15"/>
    </w:p>
    <w:p w14:paraId="066F4AE8" w14:textId="77777777" w:rsidR="00672C4B" w:rsidRDefault="00BD55CE">
      <w:pPr>
        <w:pStyle w:val="TOC1"/>
        <w:tabs>
          <w:tab w:val="right" w:leader="dot" w:pos="9350"/>
        </w:tabs>
        <w:rPr>
          <w:rFonts w:asciiTheme="minorHAnsi" w:eastAsiaTheme="minorEastAsia" w:hAnsiTheme="minorHAnsi" w:cstheme="minorBidi"/>
          <w:b w:val="0"/>
          <w:bCs w:val="0"/>
          <w:i w:val="0"/>
          <w:iCs w:val="0"/>
          <w:noProof/>
          <w:sz w:val="22"/>
          <w:szCs w:val="22"/>
        </w:rPr>
      </w:pPr>
      <w:r w:rsidRPr="00BD55CE">
        <w:fldChar w:fldCharType="begin"/>
      </w:r>
      <w:r w:rsidRPr="00BD55CE">
        <w:instrText xml:space="preserve"> TOC \o "1-3" \h \z \u </w:instrText>
      </w:r>
      <w:r w:rsidRPr="00BD55CE">
        <w:fldChar w:fldCharType="separate"/>
      </w:r>
      <w:hyperlink w:anchor="_Toc530387150" w:history="1">
        <w:r w:rsidR="00672C4B" w:rsidRPr="00F82A65">
          <w:rPr>
            <w:rStyle w:val="Hyperlink"/>
            <w:rFonts w:ascii="Book Antiqua" w:hAnsi="Book Antiqua"/>
            <w:noProof/>
          </w:rPr>
          <w:t>Executive Summary</w:t>
        </w:r>
        <w:r w:rsidR="00672C4B">
          <w:rPr>
            <w:noProof/>
            <w:webHidden/>
          </w:rPr>
          <w:tab/>
        </w:r>
        <w:r w:rsidR="00672C4B">
          <w:rPr>
            <w:noProof/>
            <w:webHidden/>
          </w:rPr>
          <w:fldChar w:fldCharType="begin"/>
        </w:r>
        <w:r w:rsidR="00672C4B">
          <w:rPr>
            <w:noProof/>
            <w:webHidden/>
          </w:rPr>
          <w:instrText xml:space="preserve"> PAGEREF _Toc530387150 \h </w:instrText>
        </w:r>
        <w:r w:rsidR="00672C4B">
          <w:rPr>
            <w:noProof/>
            <w:webHidden/>
          </w:rPr>
        </w:r>
        <w:r w:rsidR="00672C4B">
          <w:rPr>
            <w:noProof/>
            <w:webHidden/>
          </w:rPr>
          <w:fldChar w:fldCharType="separate"/>
        </w:r>
        <w:r w:rsidR="00672C4B">
          <w:rPr>
            <w:noProof/>
            <w:webHidden/>
          </w:rPr>
          <w:t>i</w:t>
        </w:r>
        <w:r w:rsidR="00672C4B">
          <w:rPr>
            <w:noProof/>
            <w:webHidden/>
          </w:rPr>
          <w:fldChar w:fldCharType="end"/>
        </w:r>
      </w:hyperlink>
    </w:p>
    <w:p w14:paraId="7699600C" w14:textId="77777777" w:rsidR="00672C4B" w:rsidRDefault="00B10B1F">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0387151" w:history="1">
        <w:r w:rsidR="00672C4B" w:rsidRPr="00F82A65">
          <w:rPr>
            <w:rStyle w:val="Hyperlink"/>
            <w:rFonts w:ascii="Book Antiqua" w:hAnsi="Book Antiqua"/>
            <w:noProof/>
          </w:rPr>
          <w:t>Table of Contents</w:t>
        </w:r>
        <w:r w:rsidR="00672C4B">
          <w:rPr>
            <w:noProof/>
            <w:webHidden/>
          </w:rPr>
          <w:tab/>
        </w:r>
        <w:r w:rsidR="00672C4B">
          <w:rPr>
            <w:noProof/>
            <w:webHidden/>
          </w:rPr>
          <w:fldChar w:fldCharType="begin"/>
        </w:r>
        <w:r w:rsidR="00672C4B">
          <w:rPr>
            <w:noProof/>
            <w:webHidden/>
          </w:rPr>
          <w:instrText xml:space="preserve"> PAGEREF _Toc530387151 \h </w:instrText>
        </w:r>
        <w:r w:rsidR="00672C4B">
          <w:rPr>
            <w:noProof/>
            <w:webHidden/>
          </w:rPr>
        </w:r>
        <w:r w:rsidR="00672C4B">
          <w:rPr>
            <w:noProof/>
            <w:webHidden/>
          </w:rPr>
          <w:fldChar w:fldCharType="separate"/>
        </w:r>
        <w:r w:rsidR="00672C4B">
          <w:rPr>
            <w:noProof/>
            <w:webHidden/>
          </w:rPr>
          <w:t>ii</w:t>
        </w:r>
        <w:r w:rsidR="00672C4B">
          <w:rPr>
            <w:noProof/>
            <w:webHidden/>
          </w:rPr>
          <w:fldChar w:fldCharType="end"/>
        </w:r>
      </w:hyperlink>
    </w:p>
    <w:p w14:paraId="7506AE48" w14:textId="77777777" w:rsidR="00672C4B" w:rsidRDefault="00B10B1F">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0387152" w:history="1">
        <w:r w:rsidR="00672C4B" w:rsidRPr="00F82A65">
          <w:rPr>
            <w:rStyle w:val="Hyperlink"/>
            <w:noProof/>
          </w:rPr>
          <w:t>1</w:t>
        </w:r>
        <w:r w:rsidR="00672C4B">
          <w:rPr>
            <w:rFonts w:asciiTheme="minorHAnsi" w:eastAsiaTheme="minorEastAsia" w:hAnsiTheme="minorHAnsi" w:cstheme="minorBidi"/>
            <w:b w:val="0"/>
            <w:bCs w:val="0"/>
            <w:i w:val="0"/>
            <w:iCs w:val="0"/>
            <w:noProof/>
            <w:sz w:val="22"/>
            <w:szCs w:val="22"/>
          </w:rPr>
          <w:tab/>
        </w:r>
        <w:r w:rsidR="00672C4B" w:rsidRPr="00F82A65">
          <w:rPr>
            <w:rStyle w:val="Hyperlink"/>
            <w:noProof/>
          </w:rPr>
          <w:t>Introduction</w:t>
        </w:r>
        <w:r w:rsidR="00672C4B">
          <w:rPr>
            <w:noProof/>
            <w:webHidden/>
          </w:rPr>
          <w:tab/>
        </w:r>
        <w:r w:rsidR="00672C4B">
          <w:rPr>
            <w:noProof/>
            <w:webHidden/>
          </w:rPr>
          <w:fldChar w:fldCharType="begin"/>
        </w:r>
        <w:r w:rsidR="00672C4B">
          <w:rPr>
            <w:noProof/>
            <w:webHidden/>
          </w:rPr>
          <w:instrText xml:space="preserve"> PAGEREF _Toc530387152 \h </w:instrText>
        </w:r>
        <w:r w:rsidR="00672C4B">
          <w:rPr>
            <w:noProof/>
            <w:webHidden/>
          </w:rPr>
        </w:r>
        <w:r w:rsidR="00672C4B">
          <w:rPr>
            <w:noProof/>
            <w:webHidden/>
          </w:rPr>
          <w:fldChar w:fldCharType="separate"/>
        </w:r>
        <w:r w:rsidR="00672C4B">
          <w:rPr>
            <w:noProof/>
            <w:webHidden/>
          </w:rPr>
          <w:t>1</w:t>
        </w:r>
        <w:r w:rsidR="00672C4B">
          <w:rPr>
            <w:noProof/>
            <w:webHidden/>
          </w:rPr>
          <w:fldChar w:fldCharType="end"/>
        </w:r>
      </w:hyperlink>
    </w:p>
    <w:p w14:paraId="1C58FF2A" w14:textId="77777777" w:rsidR="00672C4B" w:rsidRDefault="00B10B1F">
      <w:pPr>
        <w:pStyle w:val="TOC2"/>
        <w:tabs>
          <w:tab w:val="left" w:pos="880"/>
          <w:tab w:val="right" w:leader="dot" w:pos="9350"/>
        </w:tabs>
        <w:rPr>
          <w:rFonts w:asciiTheme="minorHAnsi" w:eastAsiaTheme="minorEastAsia" w:hAnsiTheme="minorHAnsi" w:cstheme="minorBidi"/>
          <w:b w:val="0"/>
          <w:bCs w:val="0"/>
          <w:noProof/>
        </w:rPr>
      </w:pPr>
      <w:hyperlink w:anchor="_Toc530387153" w:history="1">
        <w:r w:rsidR="00672C4B" w:rsidRPr="00F82A65">
          <w:rPr>
            <w:rStyle w:val="Hyperlink"/>
            <w:noProof/>
          </w:rPr>
          <w:t>1.1</w:t>
        </w:r>
        <w:r w:rsidR="00672C4B">
          <w:rPr>
            <w:rFonts w:asciiTheme="minorHAnsi" w:eastAsiaTheme="minorEastAsia" w:hAnsiTheme="minorHAnsi" w:cstheme="minorBidi"/>
            <w:b w:val="0"/>
            <w:bCs w:val="0"/>
            <w:noProof/>
          </w:rPr>
          <w:tab/>
        </w:r>
        <w:r w:rsidR="00672C4B" w:rsidRPr="00F82A65">
          <w:rPr>
            <w:rStyle w:val="Hyperlink"/>
            <w:noProof/>
          </w:rPr>
          <w:t>Overview</w:t>
        </w:r>
        <w:r w:rsidR="00672C4B">
          <w:rPr>
            <w:noProof/>
            <w:webHidden/>
          </w:rPr>
          <w:tab/>
        </w:r>
        <w:r w:rsidR="00672C4B">
          <w:rPr>
            <w:noProof/>
            <w:webHidden/>
          </w:rPr>
          <w:fldChar w:fldCharType="begin"/>
        </w:r>
        <w:r w:rsidR="00672C4B">
          <w:rPr>
            <w:noProof/>
            <w:webHidden/>
          </w:rPr>
          <w:instrText xml:space="preserve"> PAGEREF _Toc530387153 \h </w:instrText>
        </w:r>
        <w:r w:rsidR="00672C4B">
          <w:rPr>
            <w:noProof/>
            <w:webHidden/>
          </w:rPr>
        </w:r>
        <w:r w:rsidR="00672C4B">
          <w:rPr>
            <w:noProof/>
            <w:webHidden/>
          </w:rPr>
          <w:fldChar w:fldCharType="separate"/>
        </w:r>
        <w:r w:rsidR="00672C4B">
          <w:rPr>
            <w:noProof/>
            <w:webHidden/>
          </w:rPr>
          <w:t>1</w:t>
        </w:r>
        <w:r w:rsidR="00672C4B">
          <w:rPr>
            <w:noProof/>
            <w:webHidden/>
          </w:rPr>
          <w:fldChar w:fldCharType="end"/>
        </w:r>
      </w:hyperlink>
    </w:p>
    <w:p w14:paraId="1D419D3E" w14:textId="77777777" w:rsidR="00672C4B" w:rsidRDefault="00B10B1F">
      <w:pPr>
        <w:pStyle w:val="TOC2"/>
        <w:tabs>
          <w:tab w:val="left" w:pos="880"/>
          <w:tab w:val="right" w:leader="dot" w:pos="9350"/>
        </w:tabs>
        <w:rPr>
          <w:rFonts w:asciiTheme="minorHAnsi" w:eastAsiaTheme="minorEastAsia" w:hAnsiTheme="minorHAnsi" w:cstheme="minorBidi"/>
          <w:b w:val="0"/>
          <w:bCs w:val="0"/>
          <w:noProof/>
        </w:rPr>
      </w:pPr>
      <w:hyperlink w:anchor="_Toc530387154" w:history="1">
        <w:r w:rsidR="00672C4B" w:rsidRPr="00F82A65">
          <w:rPr>
            <w:rStyle w:val="Hyperlink"/>
            <w:noProof/>
          </w:rPr>
          <w:t>1.2</w:t>
        </w:r>
        <w:r w:rsidR="00672C4B">
          <w:rPr>
            <w:rFonts w:asciiTheme="minorHAnsi" w:eastAsiaTheme="minorEastAsia" w:hAnsiTheme="minorHAnsi" w:cstheme="minorBidi"/>
            <w:b w:val="0"/>
            <w:bCs w:val="0"/>
            <w:noProof/>
          </w:rPr>
          <w:tab/>
        </w:r>
        <w:r w:rsidR="00672C4B" w:rsidRPr="00F82A65">
          <w:rPr>
            <w:rStyle w:val="Hyperlink"/>
            <w:noProof/>
          </w:rPr>
          <w:t>Purpose</w:t>
        </w:r>
        <w:r w:rsidR="00672C4B">
          <w:rPr>
            <w:noProof/>
            <w:webHidden/>
          </w:rPr>
          <w:tab/>
        </w:r>
        <w:r w:rsidR="00672C4B">
          <w:rPr>
            <w:noProof/>
            <w:webHidden/>
          </w:rPr>
          <w:fldChar w:fldCharType="begin"/>
        </w:r>
        <w:r w:rsidR="00672C4B">
          <w:rPr>
            <w:noProof/>
            <w:webHidden/>
          </w:rPr>
          <w:instrText xml:space="preserve"> PAGEREF _Toc530387154 \h </w:instrText>
        </w:r>
        <w:r w:rsidR="00672C4B">
          <w:rPr>
            <w:noProof/>
            <w:webHidden/>
          </w:rPr>
        </w:r>
        <w:r w:rsidR="00672C4B">
          <w:rPr>
            <w:noProof/>
            <w:webHidden/>
          </w:rPr>
          <w:fldChar w:fldCharType="separate"/>
        </w:r>
        <w:r w:rsidR="00672C4B">
          <w:rPr>
            <w:noProof/>
            <w:webHidden/>
          </w:rPr>
          <w:t>1</w:t>
        </w:r>
        <w:r w:rsidR="00672C4B">
          <w:rPr>
            <w:noProof/>
            <w:webHidden/>
          </w:rPr>
          <w:fldChar w:fldCharType="end"/>
        </w:r>
      </w:hyperlink>
    </w:p>
    <w:p w14:paraId="793A02BA" w14:textId="77777777" w:rsidR="00672C4B" w:rsidRDefault="00B10B1F">
      <w:pPr>
        <w:pStyle w:val="TOC2"/>
        <w:tabs>
          <w:tab w:val="left" w:pos="880"/>
          <w:tab w:val="right" w:leader="dot" w:pos="9350"/>
        </w:tabs>
        <w:rPr>
          <w:rFonts w:asciiTheme="minorHAnsi" w:eastAsiaTheme="minorEastAsia" w:hAnsiTheme="minorHAnsi" w:cstheme="minorBidi"/>
          <w:b w:val="0"/>
          <w:bCs w:val="0"/>
          <w:noProof/>
        </w:rPr>
      </w:pPr>
      <w:hyperlink w:anchor="_Toc530387155" w:history="1">
        <w:r w:rsidR="00672C4B" w:rsidRPr="00F82A65">
          <w:rPr>
            <w:rStyle w:val="Hyperlink"/>
            <w:noProof/>
          </w:rPr>
          <w:t>1.3</w:t>
        </w:r>
        <w:r w:rsidR="00672C4B">
          <w:rPr>
            <w:rFonts w:asciiTheme="minorHAnsi" w:eastAsiaTheme="minorEastAsia" w:hAnsiTheme="minorHAnsi" w:cstheme="minorBidi"/>
            <w:b w:val="0"/>
            <w:bCs w:val="0"/>
            <w:noProof/>
          </w:rPr>
          <w:tab/>
        </w:r>
        <w:r w:rsidR="00672C4B" w:rsidRPr="00F82A65">
          <w:rPr>
            <w:rStyle w:val="Hyperlink"/>
            <w:noProof/>
          </w:rPr>
          <w:t>Scope</w:t>
        </w:r>
        <w:r w:rsidR="00672C4B">
          <w:rPr>
            <w:noProof/>
            <w:webHidden/>
          </w:rPr>
          <w:tab/>
        </w:r>
        <w:r w:rsidR="00672C4B">
          <w:rPr>
            <w:noProof/>
            <w:webHidden/>
          </w:rPr>
          <w:fldChar w:fldCharType="begin"/>
        </w:r>
        <w:r w:rsidR="00672C4B">
          <w:rPr>
            <w:noProof/>
            <w:webHidden/>
          </w:rPr>
          <w:instrText xml:space="preserve"> PAGEREF _Toc530387155 \h </w:instrText>
        </w:r>
        <w:r w:rsidR="00672C4B">
          <w:rPr>
            <w:noProof/>
            <w:webHidden/>
          </w:rPr>
        </w:r>
        <w:r w:rsidR="00672C4B">
          <w:rPr>
            <w:noProof/>
            <w:webHidden/>
          </w:rPr>
          <w:fldChar w:fldCharType="separate"/>
        </w:r>
        <w:r w:rsidR="00672C4B">
          <w:rPr>
            <w:noProof/>
            <w:webHidden/>
          </w:rPr>
          <w:t>1</w:t>
        </w:r>
        <w:r w:rsidR="00672C4B">
          <w:rPr>
            <w:noProof/>
            <w:webHidden/>
          </w:rPr>
          <w:fldChar w:fldCharType="end"/>
        </w:r>
      </w:hyperlink>
    </w:p>
    <w:p w14:paraId="4187840B" w14:textId="77777777" w:rsidR="00672C4B" w:rsidRDefault="00B10B1F">
      <w:pPr>
        <w:pStyle w:val="TOC2"/>
        <w:tabs>
          <w:tab w:val="left" w:pos="880"/>
          <w:tab w:val="right" w:leader="dot" w:pos="9350"/>
        </w:tabs>
        <w:rPr>
          <w:rFonts w:asciiTheme="minorHAnsi" w:eastAsiaTheme="minorEastAsia" w:hAnsiTheme="minorHAnsi" w:cstheme="minorBidi"/>
          <w:b w:val="0"/>
          <w:bCs w:val="0"/>
          <w:noProof/>
        </w:rPr>
      </w:pPr>
      <w:hyperlink w:anchor="_Toc530387156" w:history="1">
        <w:r w:rsidR="00672C4B" w:rsidRPr="00F82A65">
          <w:rPr>
            <w:rStyle w:val="Hyperlink"/>
            <w:noProof/>
          </w:rPr>
          <w:t>1.4</w:t>
        </w:r>
        <w:r w:rsidR="00672C4B">
          <w:rPr>
            <w:rFonts w:asciiTheme="minorHAnsi" w:eastAsiaTheme="minorEastAsia" w:hAnsiTheme="minorHAnsi" w:cstheme="minorBidi"/>
            <w:b w:val="0"/>
            <w:bCs w:val="0"/>
            <w:noProof/>
          </w:rPr>
          <w:tab/>
        </w:r>
        <w:r w:rsidR="00672C4B" w:rsidRPr="00F82A65">
          <w:rPr>
            <w:rStyle w:val="Hyperlink"/>
            <w:noProof/>
          </w:rPr>
          <w:t>Intended Audience</w:t>
        </w:r>
        <w:r w:rsidR="00672C4B">
          <w:rPr>
            <w:noProof/>
            <w:webHidden/>
          </w:rPr>
          <w:tab/>
        </w:r>
        <w:r w:rsidR="00672C4B">
          <w:rPr>
            <w:noProof/>
            <w:webHidden/>
          </w:rPr>
          <w:fldChar w:fldCharType="begin"/>
        </w:r>
        <w:r w:rsidR="00672C4B">
          <w:rPr>
            <w:noProof/>
            <w:webHidden/>
          </w:rPr>
          <w:instrText xml:space="preserve"> PAGEREF _Toc530387156 \h </w:instrText>
        </w:r>
        <w:r w:rsidR="00672C4B">
          <w:rPr>
            <w:noProof/>
            <w:webHidden/>
          </w:rPr>
        </w:r>
        <w:r w:rsidR="00672C4B">
          <w:rPr>
            <w:noProof/>
            <w:webHidden/>
          </w:rPr>
          <w:fldChar w:fldCharType="separate"/>
        </w:r>
        <w:r w:rsidR="00672C4B">
          <w:rPr>
            <w:noProof/>
            <w:webHidden/>
          </w:rPr>
          <w:t>1</w:t>
        </w:r>
        <w:r w:rsidR="00672C4B">
          <w:rPr>
            <w:noProof/>
            <w:webHidden/>
          </w:rPr>
          <w:fldChar w:fldCharType="end"/>
        </w:r>
      </w:hyperlink>
    </w:p>
    <w:p w14:paraId="06E1782F" w14:textId="77777777" w:rsidR="00672C4B" w:rsidRDefault="00B10B1F">
      <w:pPr>
        <w:pStyle w:val="TOC2"/>
        <w:tabs>
          <w:tab w:val="left" w:pos="880"/>
          <w:tab w:val="right" w:leader="dot" w:pos="9350"/>
        </w:tabs>
        <w:rPr>
          <w:rFonts w:asciiTheme="minorHAnsi" w:eastAsiaTheme="minorEastAsia" w:hAnsiTheme="minorHAnsi" w:cstheme="minorBidi"/>
          <w:b w:val="0"/>
          <w:bCs w:val="0"/>
          <w:noProof/>
        </w:rPr>
      </w:pPr>
      <w:hyperlink w:anchor="_Toc530387157" w:history="1">
        <w:r w:rsidR="00672C4B" w:rsidRPr="00F82A65">
          <w:rPr>
            <w:rStyle w:val="Hyperlink"/>
            <w:noProof/>
          </w:rPr>
          <w:t>1.5</w:t>
        </w:r>
        <w:r w:rsidR="00672C4B">
          <w:rPr>
            <w:rFonts w:asciiTheme="minorHAnsi" w:eastAsiaTheme="minorEastAsia" w:hAnsiTheme="minorHAnsi" w:cstheme="minorBidi"/>
            <w:b w:val="0"/>
            <w:bCs w:val="0"/>
            <w:noProof/>
          </w:rPr>
          <w:tab/>
        </w:r>
        <w:r w:rsidR="00672C4B" w:rsidRPr="00F82A65">
          <w:rPr>
            <w:rStyle w:val="Hyperlink"/>
            <w:noProof/>
          </w:rPr>
          <w:t>Assumptions</w:t>
        </w:r>
        <w:r w:rsidR="00672C4B">
          <w:rPr>
            <w:noProof/>
            <w:webHidden/>
          </w:rPr>
          <w:tab/>
        </w:r>
        <w:r w:rsidR="00672C4B">
          <w:rPr>
            <w:noProof/>
            <w:webHidden/>
          </w:rPr>
          <w:fldChar w:fldCharType="begin"/>
        </w:r>
        <w:r w:rsidR="00672C4B">
          <w:rPr>
            <w:noProof/>
            <w:webHidden/>
          </w:rPr>
          <w:instrText xml:space="preserve"> PAGEREF _Toc530387157 \h </w:instrText>
        </w:r>
        <w:r w:rsidR="00672C4B">
          <w:rPr>
            <w:noProof/>
            <w:webHidden/>
          </w:rPr>
        </w:r>
        <w:r w:rsidR="00672C4B">
          <w:rPr>
            <w:noProof/>
            <w:webHidden/>
          </w:rPr>
          <w:fldChar w:fldCharType="separate"/>
        </w:r>
        <w:r w:rsidR="00672C4B">
          <w:rPr>
            <w:noProof/>
            <w:webHidden/>
          </w:rPr>
          <w:t>1</w:t>
        </w:r>
        <w:r w:rsidR="00672C4B">
          <w:rPr>
            <w:noProof/>
            <w:webHidden/>
          </w:rPr>
          <w:fldChar w:fldCharType="end"/>
        </w:r>
      </w:hyperlink>
    </w:p>
    <w:p w14:paraId="12CC62EB" w14:textId="77777777" w:rsidR="00672C4B" w:rsidRDefault="00B10B1F">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0387158" w:history="1">
        <w:r w:rsidR="00672C4B" w:rsidRPr="00F82A65">
          <w:rPr>
            <w:rStyle w:val="Hyperlink"/>
            <w:noProof/>
          </w:rPr>
          <w:t>2</w:t>
        </w:r>
        <w:r w:rsidR="00672C4B">
          <w:rPr>
            <w:rFonts w:asciiTheme="minorHAnsi" w:eastAsiaTheme="minorEastAsia" w:hAnsiTheme="minorHAnsi" w:cstheme="minorBidi"/>
            <w:b w:val="0"/>
            <w:bCs w:val="0"/>
            <w:i w:val="0"/>
            <w:iCs w:val="0"/>
            <w:noProof/>
            <w:sz w:val="22"/>
            <w:szCs w:val="22"/>
          </w:rPr>
          <w:tab/>
        </w:r>
        <w:r w:rsidR="00672C4B" w:rsidRPr="00F82A65">
          <w:rPr>
            <w:rStyle w:val="Hyperlink"/>
            <w:noProof/>
          </w:rPr>
          <w:t>XML Schema Simplification</w:t>
        </w:r>
        <w:r w:rsidR="00672C4B">
          <w:rPr>
            <w:noProof/>
            <w:webHidden/>
          </w:rPr>
          <w:tab/>
        </w:r>
        <w:r w:rsidR="00672C4B">
          <w:rPr>
            <w:noProof/>
            <w:webHidden/>
          </w:rPr>
          <w:fldChar w:fldCharType="begin"/>
        </w:r>
        <w:r w:rsidR="00672C4B">
          <w:rPr>
            <w:noProof/>
            <w:webHidden/>
          </w:rPr>
          <w:instrText xml:space="preserve"> PAGEREF _Toc530387158 \h </w:instrText>
        </w:r>
        <w:r w:rsidR="00672C4B">
          <w:rPr>
            <w:noProof/>
            <w:webHidden/>
          </w:rPr>
        </w:r>
        <w:r w:rsidR="00672C4B">
          <w:rPr>
            <w:noProof/>
            <w:webHidden/>
          </w:rPr>
          <w:fldChar w:fldCharType="separate"/>
        </w:r>
        <w:r w:rsidR="00672C4B">
          <w:rPr>
            <w:noProof/>
            <w:webHidden/>
          </w:rPr>
          <w:t>2</w:t>
        </w:r>
        <w:r w:rsidR="00672C4B">
          <w:rPr>
            <w:noProof/>
            <w:webHidden/>
          </w:rPr>
          <w:fldChar w:fldCharType="end"/>
        </w:r>
      </w:hyperlink>
    </w:p>
    <w:p w14:paraId="45FB7B8E" w14:textId="77777777" w:rsidR="00672C4B" w:rsidRDefault="00B10B1F">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0387159" w:history="1">
        <w:r w:rsidR="00672C4B" w:rsidRPr="00F82A65">
          <w:rPr>
            <w:rStyle w:val="Hyperlink"/>
            <w:noProof/>
          </w:rPr>
          <w:t>3</w:t>
        </w:r>
        <w:r w:rsidR="00672C4B">
          <w:rPr>
            <w:rFonts w:asciiTheme="minorHAnsi" w:eastAsiaTheme="minorEastAsia" w:hAnsiTheme="minorHAnsi" w:cstheme="minorBidi"/>
            <w:b w:val="0"/>
            <w:bCs w:val="0"/>
            <w:i w:val="0"/>
            <w:iCs w:val="0"/>
            <w:noProof/>
            <w:sz w:val="22"/>
            <w:szCs w:val="22"/>
          </w:rPr>
          <w:tab/>
        </w:r>
        <w:r w:rsidR="00672C4B" w:rsidRPr="00F82A65">
          <w:rPr>
            <w:rStyle w:val="Hyperlink"/>
            <w:noProof/>
          </w:rPr>
          <w:t>JSON Generation and Translation Rules</w:t>
        </w:r>
        <w:r w:rsidR="00672C4B">
          <w:rPr>
            <w:noProof/>
            <w:webHidden/>
          </w:rPr>
          <w:tab/>
        </w:r>
        <w:r w:rsidR="00672C4B">
          <w:rPr>
            <w:noProof/>
            <w:webHidden/>
          </w:rPr>
          <w:fldChar w:fldCharType="begin"/>
        </w:r>
        <w:r w:rsidR="00672C4B">
          <w:rPr>
            <w:noProof/>
            <w:webHidden/>
          </w:rPr>
          <w:instrText xml:space="preserve"> PAGEREF _Toc530387159 \h </w:instrText>
        </w:r>
        <w:r w:rsidR="00672C4B">
          <w:rPr>
            <w:noProof/>
            <w:webHidden/>
          </w:rPr>
        </w:r>
        <w:r w:rsidR="00672C4B">
          <w:rPr>
            <w:noProof/>
            <w:webHidden/>
          </w:rPr>
          <w:fldChar w:fldCharType="separate"/>
        </w:r>
        <w:r w:rsidR="00672C4B">
          <w:rPr>
            <w:noProof/>
            <w:webHidden/>
          </w:rPr>
          <w:t>2</w:t>
        </w:r>
        <w:r w:rsidR="00672C4B">
          <w:rPr>
            <w:noProof/>
            <w:webHidden/>
          </w:rPr>
          <w:fldChar w:fldCharType="end"/>
        </w:r>
      </w:hyperlink>
    </w:p>
    <w:p w14:paraId="5BBFDA8A" w14:textId="77777777" w:rsidR="00672C4B" w:rsidRDefault="00B10B1F">
      <w:pPr>
        <w:pStyle w:val="TOC2"/>
        <w:tabs>
          <w:tab w:val="left" w:pos="880"/>
          <w:tab w:val="right" w:leader="dot" w:pos="9350"/>
        </w:tabs>
        <w:rPr>
          <w:rFonts w:asciiTheme="minorHAnsi" w:eastAsiaTheme="minorEastAsia" w:hAnsiTheme="minorHAnsi" w:cstheme="minorBidi"/>
          <w:b w:val="0"/>
          <w:bCs w:val="0"/>
          <w:noProof/>
        </w:rPr>
      </w:pPr>
      <w:hyperlink w:anchor="_Toc530387160" w:history="1">
        <w:r w:rsidR="00672C4B" w:rsidRPr="00F82A65">
          <w:rPr>
            <w:rStyle w:val="Hyperlink"/>
            <w:noProof/>
          </w:rPr>
          <w:t>3.1</w:t>
        </w:r>
        <w:r w:rsidR="00672C4B">
          <w:rPr>
            <w:rFonts w:asciiTheme="minorHAnsi" w:eastAsiaTheme="minorEastAsia" w:hAnsiTheme="minorHAnsi" w:cstheme="minorBidi"/>
            <w:b w:val="0"/>
            <w:bCs w:val="0"/>
            <w:noProof/>
          </w:rPr>
          <w:tab/>
        </w:r>
        <w:r w:rsidR="00672C4B" w:rsidRPr="00F82A65">
          <w:rPr>
            <w:rStyle w:val="Hyperlink"/>
            <w:noProof/>
          </w:rPr>
          <w:t>Requirements for Rules</w:t>
        </w:r>
        <w:r w:rsidR="00672C4B">
          <w:rPr>
            <w:noProof/>
            <w:webHidden/>
          </w:rPr>
          <w:tab/>
        </w:r>
        <w:r w:rsidR="00672C4B">
          <w:rPr>
            <w:noProof/>
            <w:webHidden/>
          </w:rPr>
          <w:fldChar w:fldCharType="begin"/>
        </w:r>
        <w:r w:rsidR="00672C4B">
          <w:rPr>
            <w:noProof/>
            <w:webHidden/>
          </w:rPr>
          <w:instrText xml:space="preserve"> PAGEREF _Toc530387160 \h </w:instrText>
        </w:r>
        <w:r w:rsidR="00672C4B">
          <w:rPr>
            <w:noProof/>
            <w:webHidden/>
          </w:rPr>
        </w:r>
        <w:r w:rsidR="00672C4B">
          <w:rPr>
            <w:noProof/>
            <w:webHidden/>
          </w:rPr>
          <w:fldChar w:fldCharType="separate"/>
        </w:r>
        <w:r w:rsidR="00672C4B">
          <w:rPr>
            <w:noProof/>
            <w:webHidden/>
          </w:rPr>
          <w:t>2</w:t>
        </w:r>
        <w:r w:rsidR="00672C4B">
          <w:rPr>
            <w:noProof/>
            <w:webHidden/>
          </w:rPr>
          <w:fldChar w:fldCharType="end"/>
        </w:r>
      </w:hyperlink>
    </w:p>
    <w:p w14:paraId="6A2FC5CF" w14:textId="77777777" w:rsidR="00672C4B" w:rsidRDefault="00B10B1F">
      <w:pPr>
        <w:pStyle w:val="TOC2"/>
        <w:tabs>
          <w:tab w:val="left" w:pos="880"/>
          <w:tab w:val="right" w:leader="dot" w:pos="9350"/>
        </w:tabs>
        <w:rPr>
          <w:rFonts w:asciiTheme="minorHAnsi" w:eastAsiaTheme="minorEastAsia" w:hAnsiTheme="minorHAnsi" w:cstheme="minorBidi"/>
          <w:b w:val="0"/>
          <w:bCs w:val="0"/>
          <w:noProof/>
        </w:rPr>
      </w:pPr>
      <w:hyperlink w:anchor="_Toc530387161" w:history="1">
        <w:r w:rsidR="00672C4B" w:rsidRPr="00F82A65">
          <w:rPr>
            <w:rStyle w:val="Hyperlink"/>
            <w:noProof/>
          </w:rPr>
          <w:t>3.2</w:t>
        </w:r>
        <w:r w:rsidR="00672C4B">
          <w:rPr>
            <w:rFonts w:asciiTheme="minorHAnsi" w:eastAsiaTheme="minorEastAsia" w:hAnsiTheme="minorHAnsi" w:cstheme="minorBidi"/>
            <w:b w:val="0"/>
            <w:bCs w:val="0"/>
            <w:noProof/>
          </w:rPr>
          <w:tab/>
        </w:r>
        <w:r w:rsidR="00672C4B" w:rsidRPr="00F82A65">
          <w:rPr>
            <w:rStyle w:val="Hyperlink"/>
            <w:noProof/>
          </w:rPr>
          <w:t>General Approach</w:t>
        </w:r>
        <w:r w:rsidR="00672C4B">
          <w:rPr>
            <w:noProof/>
            <w:webHidden/>
          </w:rPr>
          <w:tab/>
        </w:r>
        <w:r w:rsidR="00672C4B">
          <w:rPr>
            <w:noProof/>
            <w:webHidden/>
          </w:rPr>
          <w:fldChar w:fldCharType="begin"/>
        </w:r>
        <w:r w:rsidR="00672C4B">
          <w:rPr>
            <w:noProof/>
            <w:webHidden/>
          </w:rPr>
          <w:instrText xml:space="preserve"> PAGEREF _Toc530387161 \h </w:instrText>
        </w:r>
        <w:r w:rsidR="00672C4B">
          <w:rPr>
            <w:noProof/>
            <w:webHidden/>
          </w:rPr>
        </w:r>
        <w:r w:rsidR="00672C4B">
          <w:rPr>
            <w:noProof/>
            <w:webHidden/>
          </w:rPr>
          <w:fldChar w:fldCharType="separate"/>
        </w:r>
        <w:r w:rsidR="00672C4B">
          <w:rPr>
            <w:noProof/>
            <w:webHidden/>
          </w:rPr>
          <w:t>3</w:t>
        </w:r>
        <w:r w:rsidR="00672C4B">
          <w:rPr>
            <w:noProof/>
            <w:webHidden/>
          </w:rPr>
          <w:fldChar w:fldCharType="end"/>
        </w:r>
      </w:hyperlink>
    </w:p>
    <w:p w14:paraId="45C482B2" w14:textId="77777777" w:rsidR="00672C4B" w:rsidRDefault="00B10B1F">
      <w:pPr>
        <w:pStyle w:val="TOC2"/>
        <w:tabs>
          <w:tab w:val="left" w:pos="880"/>
          <w:tab w:val="right" w:leader="dot" w:pos="9350"/>
        </w:tabs>
        <w:rPr>
          <w:rFonts w:asciiTheme="minorHAnsi" w:eastAsiaTheme="minorEastAsia" w:hAnsiTheme="minorHAnsi" w:cstheme="minorBidi"/>
          <w:b w:val="0"/>
          <w:bCs w:val="0"/>
          <w:noProof/>
        </w:rPr>
      </w:pPr>
      <w:hyperlink w:anchor="_Toc530387162" w:history="1">
        <w:r w:rsidR="00672C4B" w:rsidRPr="00F82A65">
          <w:rPr>
            <w:rStyle w:val="Hyperlink"/>
            <w:noProof/>
          </w:rPr>
          <w:t>3.3</w:t>
        </w:r>
        <w:r w:rsidR="00672C4B">
          <w:rPr>
            <w:rFonts w:asciiTheme="minorHAnsi" w:eastAsiaTheme="minorEastAsia" w:hAnsiTheme="minorHAnsi" w:cstheme="minorBidi"/>
            <w:b w:val="0"/>
            <w:bCs w:val="0"/>
            <w:noProof/>
          </w:rPr>
          <w:tab/>
        </w:r>
        <w:r w:rsidR="00672C4B" w:rsidRPr="00F82A65">
          <w:rPr>
            <w:rStyle w:val="Hyperlink"/>
            <w:noProof/>
          </w:rPr>
          <w:t>Rules</w:t>
        </w:r>
        <w:r w:rsidR="00672C4B">
          <w:rPr>
            <w:noProof/>
            <w:webHidden/>
          </w:rPr>
          <w:tab/>
        </w:r>
        <w:r w:rsidR="00672C4B">
          <w:rPr>
            <w:noProof/>
            <w:webHidden/>
          </w:rPr>
          <w:fldChar w:fldCharType="begin"/>
        </w:r>
        <w:r w:rsidR="00672C4B">
          <w:rPr>
            <w:noProof/>
            <w:webHidden/>
          </w:rPr>
          <w:instrText xml:space="preserve"> PAGEREF _Toc530387162 \h </w:instrText>
        </w:r>
        <w:r w:rsidR="00672C4B">
          <w:rPr>
            <w:noProof/>
            <w:webHidden/>
          </w:rPr>
        </w:r>
        <w:r w:rsidR="00672C4B">
          <w:rPr>
            <w:noProof/>
            <w:webHidden/>
          </w:rPr>
          <w:fldChar w:fldCharType="separate"/>
        </w:r>
        <w:r w:rsidR="00672C4B">
          <w:rPr>
            <w:noProof/>
            <w:webHidden/>
          </w:rPr>
          <w:t>3</w:t>
        </w:r>
        <w:r w:rsidR="00672C4B">
          <w:rPr>
            <w:noProof/>
            <w:webHidden/>
          </w:rPr>
          <w:fldChar w:fldCharType="end"/>
        </w:r>
      </w:hyperlink>
    </w:p>
    <w:p w14:paraId="1ED6C11B"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63" w:history="1">
        <w:r w:rsidR="00672C4B" w:rsidRPr="00F82A65">
          <w:rPr>
            <w:rStyle w:val="Hyperlink"/>
            <w:noProof/>
          </w:rPr>
          <w:t>3.3.1</w:t>
        </w:r>
        <w:r w:rsidR="00672C4B">
          <w:rPr>
            <w:rFonts w:asciiTheme="minorHAnsi" w:eastAsiaTheme="minorEastAsia" w:hAnsiTheme="minorHAnsi" w:cstheme="minorBidi"/>
            <w:noProof/>
            <w:sz w:val="22"/>
            <w:szCs w:val="22"/>
          </w:rPr>
          <w:tab/>
        </w:r>
        <w:r w:rsidR="00672C4B" w:rsidRPr="00F82A65">
          <w:rPr>
            <w:rStyle w:val="Hyperlink"/>
            <w:noProof/>
          </w:rPr>
          <w:t>Name Collisions</w:t>
        </w:r>
        <w:r w:rsidR="00672C4B">
          <w:rPr>
            <w:noProof/>
            <w:webHidden/>
          </w:rPr>
          <w:tab/>
        </w:r>
        <w:r w:rsidR="00672C4B">
          <w:rPr>
            <w:noProof/>
            <w:webHidden/>
          </w:rPr>
          <w:fldChar w:fldCharType="begin"/>
        </w:r>
        <w:r w:rsidR="00672C4B">
          <w:rPr>
            <w:noProof/>
            <w:webHidden/>
          </w:rPr>
          <w:instrText xml:space="preserve"> PAGEREF _Toc530387163 \h </w:instrText>
        </w:r>
        <w:r w:rsidR="00672C4B">
          <w:rPr>
            <w:noProof/>
            <w:webHidden/>
          </w:rPr>
        </w:r>
        <w:r w:rsidR="00672C4B">
          <w:rPr>
            <w:noProof/>
            <w:webHidden/>
          </w:rPr>
          <w:fldChar w:fldCharType="separate"/>
        </w:r>
        <w:r w:rsidR="00672C4B">
          <w:rPr>
            <w:noProof/>
            <w:webHidden/>
          </w:rPr>
          <w:t>4</w:t>
        </w:r>
        <w:r w:rsidR="00672C4B">
          <w:rPr>
            <w:noProof/>
            <w:webHidden/>
          </w:rPr>
          <w:fldChar w:fldCharType="end"/>
        </w:r>
      </w:hyperlink>
    </w:p>
    <w:p w14:paraId="2FBAE580"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64" w:history="1">
        <w:r w:rsidR="00672C4B" w:rsidRPr="00F82A65">
          <w:rPr>
            <w:rStyle w:val="Hyperlink"/>
            <w:noProof/>
          </w:rPr>
          <w:t>3.3.2</w:t>
        </w:r>
        <w:r w:rsidR="00672C4B">
          <w:rPr>
            <w:rFonts w:asciiTheme="minorHAnsi" w:eastAsiaTheme="minorEastAsia" w:hAnsiTheme="minorHAnsi" w:cstheme="minorBidi"/>
            <w:noProof/>
            <w:sz w:val="22"/>
            <w:szCs w:val="22"/>
          </w:rPr>
          <w:tab/>
        </w:r>
        <w:r w:rsidR="00672C4B" w:rsidRPr="00F82A65">
          <w:rPr>
            <w:rStyle w:val="Hyperlink"/>
            <w:noProof/>
          </w:rPr>
          <w:t>Optional Values, Arrays, or Objects</w:t>
        </w:r>
        <w:r w:rsidR="00672C4B">
          <w:rPr>
            <w:noProof/>
            <w:webHidden/>
          </w:rPr>
          <w:tab/>
        </w:r>
        <w:r w:rsidR="00672C4B">
          <w:rPr>
            <w:noProof/>
            <w:webHidden/>
          </w:rPr>
          <w:fldChar w:fldCharType="begin"/>
        </w:r>
        <w:r w:rsidR="00672C4B">
          <w:rPr>
            <w:noProof/>
            <w:webHidden/>
          </w:rPr>
          <w:instrText xml:space="preserve"> PAGEREF _Toc530387164 \h </w:instrText>
        </w:r>
        <w:r w:rsidR="00672C4B">
          <w:rPr>
            <w:noProof/>
            <w:webHidden/>
          </w:rPr>
        </w:r>
        <w:r w:rsidR="00672C4B">
          <w:rPr>
            <w:noProof/>
            <w:webHidden/>
          </w:rPr>
          <w:fldChar w:fldCharType="separate"/>
        </w:r>
        <w:r w:rsidR="00672C4B">
          <w:rPr>
            <w:noProof/>
            <w:webHidden/>
          </w:rPr>
          <w:t>4</w:t>
        </w:r>
        <w:r w:rsidR="00672C4B">
          <w:rPr>
            <w:noProof/>
            <w:webHidden/>
          </w:rPr>
          <w:fldChar w:fldCharType="end"/>
        </w:r>
      </w:hyperlink>
    </w:p>
    <w:p w14:paraId="30033E49"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65" w:history="1">
        <w:r w:rsidR="00672C4B" w:rsidRPr="00F82A65">
          <w:rPr>
            <w:rStyle w:val="Hyperlink"/>
            <w:noProof/>
          </w:rPr>
          <w:t>3.3.3</w:t>
        </w:r>
        <w:r w:rsidR="00672C4B">
          <w:rPr>
            <w:rFonts w:asciiTheme="minorHAnsi" w:eastAsiaTheme="minorEastAsia" w:hAnsiTheme="minorHAnsi" w:cstheme="minorBidi"/>
            <w:noProof/>
            <w:sz w:val="22"/>
            <w:szCs w:val="22"/>
          </w:rPr>
          <w:tab/>
        </w:r>
        <w:r w:rsidR="00672C4B" w:rsidRPr="00F82A65">
          <w:rPr>
            <w:rStyle w:val="Hyperlink"/>
            <w:noProof/>
          </w:rPr>
          <w:t>Complex Content with Attribute</w:t>
        </w:r>
        <w:r w:rsidR="00672C4B">
          <w:rPr>
            <w:noProof/>
            <w:webHidden/>
          </w:rPr>
          <w:tab/>
        </w:r>
        <w:r w:rsidR="00672C4B">
          <w:rPr>
            <w:noProof/>
            <w:webHidden/>
          </w:rPr>
          <w:fldChar w:fldCharType="begin"/>
        </w:r>
        <w:r w:rsidR="00672C4B">
          <w:rPr>
            <w:noProof/>
            <w:webHidden/>
          </w:rPr>
          <w:instrText xml:space="preserve"> PAGEREF _Toc530387165 \h </w:instrText>
        </w:r>
        <w:r w:rsidR="00672C4B">
          <w:rPr>
            <w:noProof/>
            <w:webHidden/>
          </w:rPr>
        </w:r>
        <w:r w:rsidR="00672C4B">
          <w:rPr>
            <w:noProof/>
            <w:webHidden/>
          </w:rPr>
          <w:fldChar w:fldCharType="separate"/>
        </w:r>
        <w:r w:rsidR="00672C4B">
          <w:rPr>
            <w:noProof/>
            <w:webHidden/>
          </w:rPr>
          <w:t>4</w:t>
        </w:r>
        <w:r w:rsidR="00672C4B">
          <w:rPr>
            <w:noProof/>
            <w:webHidden/>
          </w:rPr>
          <w:fldChar w:fldCharType="end"/>
        </w:r>
      </w:hyperlink>
    </w:p>
    <w:p w14:paraId="077947BF"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66" w:history="1">
        <w:r w:rsidR="00672C4B" w:rsidRPr="00F82A65">
          <w:rPr>
            <w:rStyle w:val="Hyperlink"/>
            <w:noProof/>
          </w:rPr>
          <w:t>3.3.4</w:t>
        </w:r>
        <w:r w:rsidR="00672C4B">
          <w:rPr>
            <w:rFonts w:asciiTheme="minorHAnsi" w:eastAsiaTheme="minorEastAsia" w:hAnsiTheme="minorHAnsi" w:cstheme="minorBidi"/>
            <w:noProof/>
            <w:sz w:val="22"/>
            <w:szCs w:val="22"/>
          </w:rPr>
          <w:tab/>
        </w:r>
        <w:r w:rsidR="00672C4B" w:rsidRPr="00F82A65">
          <w:rPr>
            <w:rStyle w:val="Hyperlink"/>
            <w:noProof/>
          </w:rPr>
          <w:t>Simple Content with Attribute</w:t>
        </w:r>
        <w:r w:rsidR="00672C4B">
          <w:rPr>
            <w:noProof/>
            <w:webHidden/>
          </w:rPr>
          <w:tab/>
        </w:r>
        <w:r w:rsidR="00672C4B">
          <w:rPr>
            <w:noProof/>
            <w:webHidden/>
          </w:rPr>
          <w:fldChar w:fldCharType="begin"/>
        </w:r>
        <w:r w:rsidR="00672C4B">
          <w:rPr>
            <w:noProof/>
            <w:webHidden/>
          </w:rPr>
          <w:instrText xml:space="preserve"> PAGEREF _Toc530387166 \h </w:instrText>
        </w:r>
        <w:r w:rsidR="00672C4B">
          <w:rPr>
            <w:noProof/>
            <w:webHidden/>
          </w:rPr>
        </w:r>
        <w:r w:rsidR="00672C4B">
          <w:rPr>
            <w:noProof/>
            <w:webHidden/>
          </w:rPr>
          <w:fldChar w:fldCharType="separate"/>
        </w:r>
        <w:r w:rsidR="00672C4B">
          <w:rPr>
            <w:noProof/>
            <w:webHidden/>
          </w:rPr>
          <w:t>5</w:t>
        </w:r>
        <w:r w:rsidR="00672C4B">
          <w:rPr>
            <w:noProof/>
            <w:webHidden/>
          </w:rPr>
          <w:fldChar w:fldCharType="end"/>
        </w:r>
      </w:hyperlink>
    </w:p>
    <w:p w14:paraId="52C219F7"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67" w:history="1">
        <w:r w:rsidR="00672C4B" w:rsidRPr="00F82A65">
          <w:rPr>
            <w:rStyle w:val="Hyperlink"/>
            <w:noProof/>
          </w:rPr>
          <w:t>3.3.5</w:t>
        </w:r>
        <w:r w:rsidR="00672C4B">
          <w:rPr>
            <w:rFonts w:asciiTheme="minorHAnsi" w:eastAsiaTheme="minorEastAsia" w:hAnsiTheme="minorHAnsi" w:cstheme="minorBidi"/>
            <w:noProof/>
            <w:sz w:val="22"/>
            <w:szCs w:val="22"/>
          </w:rPr>
          <w:tab/>
        </w:r>
        <w:r w:rsidR="00672C4B" w:rsidRPr="00F82A65">
          <w:rPr>
            <w:rStyle w:val="Hyperlink"/>
            <w:noProof/>
          </w:rPr>
          <w:t>XML Types to JSON Types</w:t>
        </w:r>
        <w:r w:rsidR="00672C4B">
          <w:rPr>
            <w:noProof/>
            <w:webHidden/>
          </w:rPr>
          <w:tab/>
        </w:r>
        <w:r w:rsidR="00672C4B">
          <w:rPr>
            <w:noProof/>
            <w:webHidden/>
          </w:rPr>
          <w:fldChar w:fldCharType="begin"/>
        </w:r>
        <w:r w:rsidR="00672C4B">
          <w:rPr>
            <w:noProof/>
            <w:webHidden/>
          </w:rPr>
          <w:instrText xml:space="preserve"> PAGEREF _Toc530387167 \h </w:instrText>
        </w:r>
        <w:r w:rsidR="00672C4B">
          <w:rPr>
            <w:noProof/>
            <w:webHidden/>
          </w:rPr>
        </w:r>
        <w:r w:rsidR="00672C4B">
          <w:rPr>
            <w:noProof/>
            <w:webHidden/>
          </w:rPr>
          <w:fldChar w:fldCharType="separate"/>
        </w:r>
        <w:r w:rsidR="00672C4B">
          <w:rPr>
            <w:noProof/>
            <w:webHidden/>
          </w:rPr>
          <w:t>5</w:t>
        </w:r>
        <w:r w:rsidR="00672C4B">
          <w:rPr>
            <w:noProof/>
            <w:webHidden/>
          </w:rPr>
          <w:fldChar w:fldCharType="end"/>
        </w:r>
      </w:hyperlink>
    </w:p>
    <w:p w14:paraId="7B6AFFAE"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68" w:history="1">
        <w:r w:rsidR="00672C4B" w:rsidRPr="00F82A65">
          <w:rPr>
            <w:rStyle w:val="Hyperlink"/>
            <w:noProof/>
          </w:rPr>
          <w:t>3.3.6</w:t>
        </w:r>
        <w:r w:rsidR="00672C4B">
          <w:rPr>
            <w:rFonts w:asciiTheme="minorHAnsi" w:eastAsiaTheme="minorEastAsia" w:hAnsiTheme="minorHAnsi" w:cstheme="minorBidi"/>
            <w:noProof/>
            <w:sz w:val="22"/>
            <w:szCs w:val="22"/>
          </w:rPr>
          <w:tab/>
        </w:r>
        <w:r w:rsidR="00672C4B" w:rsidRPr="00F82A65">
          <w:rPr>
            <w:rStyle w:val="Hyperlink"/>
            <w:noProof/>
          </w:rPr>
          <w:t>Repeatable Element</w:t>
        </w:r>
        <w:r w:rsidR="00672C4B">
          <w:rPr>
            <w:noProof/>
            <w:webHidden/>
          </w:rPr>
          <w:tab/>
        </w:r>
        <w:r w:rsidR="00672C4B">
          <w:rPr>
            <w:noProof/>
            <w:webHidden/>
          </w:rPr>
          <w:fldChar w:fldCharType="begin"/>
        </w:r>
        <w:r w:rsidR="00672C4B">
          <w:rPr>
            <w:noProof/>
            <w:webHidden/>
          </w:rPr>
          <w:instrText xml:space="preserve"> PAGEREF _Toc530387168 \h </w:instrText>
        </w:r>
        <w:r w:rsidR="00672C4B">
          <w:rPr>
            <w:noProof/>
            <w:webHidden/>
          </w:rPr>
        </w:r>
        <w:r w:rsidR="00672C4B">
          <w:rPr>
            <w:noProof/>
            <w:webHidden/>
          </w:rPr>
          <w:fldChar w:fldCharType="separate"/>
        </w:r>
        <w:r w:rsidR="00672C4B">
          <w:rPr>
            <w:noProof/>
            <w:webHidden/>
          </w:rPr>
          <w:t>6</w:t>
        </w:r>
        <w:r w:rsidR="00672C4B">
          <w:rPr>
            <w:noProof/>
            <w:webHidden/>
          </w:rPr>
          <w:fldChar w:fldCharType="end"/>
        </w:r>
      </w:hyperlink>
    </w:p>
    <w:p w14:paraId="52DFA614"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69" w:history="1">
        <w:r w:rsidR="00672C4B" w:rsidRPr="00F82A65">
          <w:rPr>
            <w:rStyle w:val="Hyperlink"/>
            <w:noProof/>
          </w:rPr>
          <w:t>3.3.7</w:t>
        </w:r>
        <w:r w:rsidR="00672C4B">
          <w:rPr>
            <w:rFonts w:asciiTheme="minorHAnsi" w:eastAsiaTheme="minorEastAsia" w:hAnsiTheme="minorHAnsi" w:cstheme="minorBidi"/>
            <w:noProof/>
            <w:sz w:val="22"/>
            <w:szCs w:val="22"/>
          </w:rPr>
          <w:tab/>
        </w:r>
        <w:r w:rsidR="00672C4B" w:rsidRPr="00F82A65">
          <w:rPr>
            <w:rStyle w:val="Hyperlink"/>
            <w:noProof/>
          </w:rPr>
          <w:t>XML List Type</w:t>
        </w:r>
        <w:r w:rsidR="00672C4B">
          <w:rPr>
            <w:noProof/>
            <w:webHidden/>
          </w:rPr>
          <w:tab/>
        </w:r>
        <w:r w:rsidR="00672C4B">
          <w:rPr>
            <w:noProof/>
            <w:webHidden/>
          </w:rPr>
          <w:fldChar w:fldCharType="begin"/>
        </w:r>
        <w:r w:rsidR="00672C4B">
          <w:rPr>
            <w:noProof/>
            <w:webHidden/>
          </w:rPr>
          <w:instrText xml:space="preserve"> PAGEREF _Toc530387169 \h </w:instrText>
        </w:r>
        <w:r w:rsidR="00672C4B">
          <w:rPr>
            <w:noProof/>
            <w:webHidden/>
          </w:rPr>
        </w:r>
        <w:r w:rsidR="00672C4B">
          <w:rPr>
            <w:noProof/>
            <w:webHidden/>
          </w:rPr>
          <w:fldChar w:fldCharType="separate"/>
        </w:r>
        <w:r w:rsidR="00672C4B">
          <w:rPr>
            <w:noProof/>
            <w:webHidden/>
          </w:rPr>
          <w:t>6</w:t>
        </w:r>
        <w:r w:rsidR="00672C4B">
          <w:rPr>
            <w:noProof/>
            <w:webHidden/>
          </w:rPr>
          <w:fldChar w:fldCharType="end"/>
        </w:r>
      </w:hyperlink>
    </w:p>
    <w:p w14:paraId="68F32E72"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70" w:history="1">
        <w:r w:rsidR="00672C4B" w:rsidRPr="00F82A65">
          <w:rPr>
            <w:rStyle w:val="Hyperlink"/>
            <w:noProof/>
          </w:rPr>
          <w:t>3.3.8</w:t>
        </w:r>
        <w:r w:rsidR="00672C4B">
          <w:rPr>
            <w:rFonts w:asciiTheme="minorHAnsi" w:eastAsiaTheme="minorEastAsia" w:hAnsiTheme="minorHAnsi" w:cstheme="minorBidi"/>
            <w:noProof/>
            <w:sz w:val="22"/>
            <w:szCs w:val="22"/>
          </w:rPr>
          <w:tab/>
        </w:r>
        <w:r w:rsidR="00672C4B" w:rsidRPr="00F82A65">
          <w:rPr>
            <w:rStyle w:val="Hyperlink"/>
            <w:noProof/>
          </w:rPr>
          <w:t>Nillable Elements</w:t>
        </w:r>
        <w:r w:rsidR="00672C4B">
          <w:rPr>
            <w:noProof/>
            <w:webHidden/>
          </w:rPr>
          <w:tab/>
        </w:r>
        <w:r w:rsidR="00672C4B">
          <w:rPr>
            <w:noProof/>
            <w:webHidden/>
          </w:rPr>
          <w:fldChar w:fldCharType="begin"/>
        </w:r>
        <w:r w:rsidR="00672C4B">
          <w:rPr>
            <w:noProof/>
            <w:webHidden/>
          </w:rPr>
          <w:instrText xml:space="preserve"> PAGEREF _Toc530387170 \h </w:instrText>
        </w:r>
        <w:r w:rsidR="00672C4B">
          <w:rPr>
            <w:noProof/>
            <w:webHidden/>
          </w:rPr>
        </w:r>
        <w:r w:rsidR="00672C4B">
          <w:rPr>
            <w:noProof/>
            <w:webHidden/>
          </w:rPr>
          <w:fldChar w:fldCharType="separate"/>
        </w:r>
        <w:r w:rsidR="00672C4B">
          <w:rPr>
            <w:noProof/>
            <w:webHidden/>
          </w:rPr>
          <w:t>7</w:t>
        </w:r>
        <w:r w:rsidR="00672C4B">
          <w:rPr>
            <w:noProof/>
            <w:webHidden/>
          </w:rPr>
          <w:fldChar w:fldCharType="end"/>
        </w:r>
      </w:hyperlink>
    </w:p>
    <w:p w14:paraId="5449BBCE" w14:textId="77777777" w:rsidR="00672C4B" w:rsidRDefault="00B10B1F">
      <w:pPr>
        <w:pStyle w:val="TOC3"/>
        <w:tabs>
          <w:tab w:val="left" w:pos="1100"/>
          <w:tab w:val="right" w:leader="dot" w:pos="9350"/>
        </w:tabs>
        <w:rPr>
          <w:rFonts w:asciiTheme="minorHAnsi" w:eastAsiaTheme="minorEastAsia" w:hAnsiTheme="minorHAnsi" w:cstheme="minorBidi"/>
          <w:noProof/>
          <w:sz w:val="22"/>
          <w:szCs w:val="22"/>
        </w:rPr>
      </w:pPr>
      <w:hyperlink w:anchor="_Toc530387171" w:history="1">
        <w:r w:rsidR="00672C4B" w:rsidRPr="00F82A65">
          <w:rPr>
            <w:rStyle w:val="Hyperlink"/>
            <w:noProof/>
          </w:rPr>
          <w:t>3.3.9</w:t>
        </w:r>
        <w:r w:rsidR="00672C4B">
          <w:rPr>
            <w:rFonts w:asciiTheme="minorHAnsi" w:eastAsiaTheme="minorEastAsia" w:hAnsiTheme="minorHAnsi" w:cstheme="minorBidi"/>
            <w:noProof/>
            <w:sz w:val="22"/>
            <w:szCs w:val="22"/>
          </w:rPr>
          <w:tab/>
        </w:r>
        <w:r w:rsidR="00672C4B" w:rsidRPr="00F82A65">
          <w:rPr>
            <w:rStyle w:val="Hyperlink"/>
            <w:noProof/>
          </w:rPr>
          <w:t>Required Empty Simple Element</w:t>
        </w:r>
        <w:r w:rsidR="00672C4B">
          <w:rPr>
            <w:noProof/>
            <w:webHidden/>
          </w:rPr>
          <w:tab/>
        </w:r>
        <w:r w:rsidR="00672C4B">
          <w:rPr>
            <w:noProof/>
            <w:webHidden/>
          </w:rPr>
          <w:fldChar w:fldCharType="begin"/>
        </w:r>
        <w:r w:rsidR="00672C4B">
          <w:rPr>
            <w:noProof/>
            <w:webHidden/>
          </w:rPr>
          <w:instrText xml:space="preserve"> PAGEREF _Toc530387171 \h </w:instrText>
        </w:r>
        <w:r w:rsidR="00672C4B">
          <w:rPr>
            <w:noProof/>
            <w:webHidden/>
          </w:rPr>
        </w:r>
        <w:r w:rsidR="00672C4B">
          <w:rPr>
            <w:noProof/>
            <w:webHidden/>
          </w:rPr>
          <w:fldChar w:fldCharType="separate"/>
        </w:r>
        <w:r w:rsidR="00672C4B">
          <w:rPr>
            <w:noProof/>
            <w:webHidden/>
          </w:rPr>
          <w:t>7</w:t>
        </w:r>
        <w:r w:rsidR="00672C4B">
          <w:rPr>
            <w:noProof/>
            <w:webHidden/>
          </w:rPr>
          <w:fldChar w:fldCharType="end"/>
        </w:r>
      </w:hyperlink>
    </w:p>
    <w:p w14:paraId="2BB6B95C"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72" w:history="1">
        <w:r w:rsidR="00672C4B" w:rsidRPr="00F82A65">
          <w:rPr>
            <w:rStyle w:val="Hyperlink"/>
            <w:noProof/>
          </w:rPr>
          <w:t>3.3.10</w:t>
        </w:r>
        <w:r w:rsidR="00672C4B">
          <w:rPr>
            <w:rFonts w:asciiTheme="minorHAnsi" w:eastAsiaTheme="minorEastAsia" w:hAnsiTheme="minorHAnsi" w:cstheme="minorBidi"/>
            <w:noProof/>
            <w:sz w:val="22"/>
            <w:szCs w:val="22"/>
          </w:rPr>
          <w:tab/>
        </w:r>
        <w:r w:rsidR="00672C4B" w:rsidRPr="00F82A65">
          <w:rPr>
            <w:rStyle w:val="Hyperlink"/>
            <w:noProof/>
          </w:rPr>
          <w:t>Required Empty Complex Content Element</w:t>
        </w:r>
        <w:r w:rsidR="00672C4B">
          <w:rPr>
            <w:noProof/>
            <w:webHidden/>
          </w:rPr>
          <w:tab/>
        </w:r>
        <w:r w:rsidR="00672C4B">
          <w:rPr>
            <w:noProof/>
            <w:webHidden/>
          </w:rPr>
          <w:fldChar w:fldCharType="begin"/>
        </w:r>
        <w:r w:rsidR="00672C4B">
          <w:rPr>
            <w:noProof/>
            <w:webHidden/>
          </w:rPr>
          <w:instrText xml:space="preserve"> PAGEREF _Toc530387172 \h </w:instrText>
        </w:r>
        <w:r w:rsidR="00672C4B">
          <w:rPr>
            <w:noProof/>
            <w:webHidden/>
          </w:rPr>
        </w:r>
        <w:r w:rsidR="00672C4B">
          <w:rPr>
            <w:noProof/>
            <w:webHidden/>
          </w:rPr>
          <w:fldChar w:fldCharType="separate"/>
        </w:r>
        <w:r w:rsidR="00672C4B">
          <w:rPr>
            <w:noProof/>
            <w:webHidden/>
          </w:rPr>
          <w:t>8</w:t>
        </w:r>
        <w:r w:rsidR="00672C4B">
          <w:rPr>
            <w:noProof/>
            <w:webHidden/>
          </w:rPr>
          <w:fldChar w:fldCharType="end"/>
        </w:r>
      </w:hyperlink>
    </w:p>
    <w:p w14:paraId="1BF1CB00"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73" w:history="1">
        <w:r w:rsidR="00672C4B" w:rsidRPr="00F82A65">
          <w:rPr>
            <w:rStyle w:val="Hyperlink"/>
            <w:noProof/>
          </w:rPr>
          <w:t>3.3.11</w:t>
        </w:r>
        <w:r w:rsidR="00672C4B">
          <w:rPr>
            <w:rFonts w:asciiTheme="minorHAnsi" w:eastAsiaTheme="minorEastAsia" w:hAnsiTheme="minorHAnsi" w:cstheme="minorBidi"/>
            <w:noProof/>
            <w:sz w:val="22"/>
            <w:szCs w:val="22"/>
          </w:rPr>
          <w:tab/>
        </w:r>
        <w:r w:rsidR="00672C4B" w:rsidRPr="00F82A65">
          <w:rPr>
            <w:rStyle w:val="Hyperlink"/>
            <w:noProof/>
          </w:rPr>
          <w:t>Sequence and Choice</w:t>
        </w:r>
        <w:r w:rsidR="00672C4B">
          <w:rPr>
            <w:noProof/>
            <w:webHidden/>
          </w:rPr>
          <w:tab/>
        </w:r>
        <w:r w:rsidR="00672C4B">
          <w:rPr>
            <w:noProof/>
            <w:webHidden/>
          </w:rPr>
          <w:fldChar w:fldCharType="begin"/>
        </w:r>
        <w:r w:rsidR="00672C4B">
          <w:rPr>
            <w:noProof/>
            <w:webHidden/>
          </w:rPr>
          <w:instrText xml:space="preserve"> PAGEREF _Toc530387173 \h </w:instrText>
        </w:r>
        <w:r w:rsidR="00672C4B">
          <w:rPr>
            <w:noProof/>
            <w:webHidden/>
          </w:rPr>
        </w:r>
        <w:r w:rsidR="00672C4B">
          <w:rPr>
            <w:noProof/>
            <w:webHidden/>
          </w:rPr>
          <w:fldChar w:fldCharType="separate"/>
        </w:r>
        <w:r w:rsidR="00672C4B">
          <w:rPr>
            <w:noProof/>
            <w:webHidden/>
          </w:rPr>
          <w:t>8</w:t>
        </w:r>
        <w:r w:rsidR="00672C4B">
          <w:rPr>
            <w:noProof/>
            <w:webHidden/>
          </w:rPr>
          <w:fldChar w:fldCharType="end"/>
        </w:r>
      </w:hyperlink>
    </w:p>
    <w:p w14:paraId="26058AE7"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74" w:history="1">
        <w:r w:rsidR="00672C4B" w:rsidRPr="00F82A65">
          <w:rPr>
            <w:rStyle w:val="Hyperlink"/>
            <w:noProof/>
          </w:rPr>
          <w:t>3.3.12</w:t>
        </w:r>
        <w:r w:rsidR="00672C4B">
          <w:rPr>
            <w:rFonts w:asciiTheme="minorHAnsi" w:eastAsiaTheme="minorEastAsia" w:hAnsiTheme="minorHAnsi" w:cstheme="minorBidi"/>
            <w:noProof/>
            <w:sz w:val="22"/>
            <w:szCs w:val="22"/>
          </w:rPr>
          <w:tab/>
        </w:r>
        <w:r w:rsidR="00672C4B" w:rsidRPr="00F82A65">
          <w:rPr>
            <w:rStyle w:val="Hyperlink"/>
            <w:noProof/>
          </w:rPr>
          <w:t>Union Types</w:t>
        </w:r>
        <w:r w:rsidR="00672C4B">
          <w:rPr>
            <w:noProof/>
            <w:webHidden/>
          </w:rPr>
          <w:tab/>
        </w:r>
        <w:r w:rsidR="00672C4B">
          <w:rPr>
            <w:noProof/>
            <w:webHidden/>
          </w:rPr>
          <w:fldChar w:fldCharType="begin"/>
        </w:r>
        <w:r w:rsidR="00672C4B">
          <w:rPr>
            <w:noProof/>
            <w:webHidden/>
          </w:rPr>
          <w:instrText xml:space="preserve"> PAGEREF _Toc530387174 \h </w:instrText>
        </w:r>
        <w:r w:rsidR="00672C4B">
          <w:rPr>
            <w:noProof/>
            <w:webHidden/>
          </w:rPr>
        </w:r>
        <w:r w:rsidR="00672C4B">
          <w:rPr>
            <w:noProof/>
            <w:webHidden/>
          </w:rPr>
          <w:fldChar w:fldCharType="separate"/>
        </w:r>
        <w:r w:rsidR="00672C4B">
          <w:rPr>
            <w:noProof/>
            <w:webHidden/>
          </w:rPr>
          <w:t>8</w:t>
        </w:r>
        <w:r w:rsidR="00672C4B">
          <w:rPr>
            <w:noProof/>
            <w:webHidden/>
          </w:rPr>
          <w:fldChar w:fldCharType="end"/>
        </w:r>
      </w:hyperlink>
    </w:p>
    <w:p w14:paraId="3DAE99D5"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75" w:history="1">
        <w:r w:rsidR="00672C4B" w:rsidRPr="00F82A65">
          <w:rPr>
            <w:rStyle w:val="Hyperlink"/>
            <w:noProof/>
          </w:rPr>
          <w:t>3.3.13</w:t>
        </w:r>
        <w:r w:rsidR="00672C4B">
          <w:rPr>
            <w:rFonts w:asciiTheme="minorHAnsi" w:eastAsiaTheme="minorEastAsia" w:hAnsiTheme="minorHAnsi" w:cstheme="minorBidi"/>
            <w:noProof/>
            <w:sz w:val="22"/>
            <w:szCs w:val="22"/>
          </w:rPr>
          <w:tab/>
        </w:r>
        <w:r w:rsidR="00672C4B" w:rsidRPr="00F82A65">
          <w:rPr>
            <w:rStyle w:val="Hyperlink"/>
            <w:noProof/>
          </w:rPr>
          <w:t>Facets</w:t>
        </w:r>
        <w:r w:rsidR="00672C4B">
          <w:rPr>
            <w:noProof/>
            <w:webHidden/>
          </w:rPr>
          <w:tab/>
        </w:r>
        <w:r w:rsidR="00672C4B">
          <w:rPr>
            <w:noProof/>
            <w:webHidden/>
          </w:rPr>
          <w:fldChar w:fldCharType="begin"/>
        </w:r>
        <w:r w:rsidR="00672C4B">
          <w:rPr>
            <w:noProof/>
            <w:webHidden/>
          </w:rPr>
          <w:instrText xml:space="preserve"> PAGEREF _Toc530387175 \h </w:instrText>
        </w:r>
        <w:r w:rsidR="00672C4B">
          <w:rPr>
            <w:noProof/>
            <w:webHidden/>
          </w:rPr>
        </w:r>
        <w:r w:rsidR="00672C4B">
          <w:rPr>
            <w:noProof/>
            <w:webHidden/>
          </w:rPr>
          <w:fldChar w:fldCharType="separate"/>
        </w:r>
        <w:r w:rsidR="00672C4B">
          <w:rPr>
            <w:noProof/>
            <w:webHidden/>
          </w:rPr>
          <w:t>8</w:t>
        </w:r>
        <w:r w:rsidR="00672C4B">
          <w:rPr>
            <w:noProof/>
            <w:webHidden/>
          </w:rPr>
          <w:fldChar w:fldCharType="end"/>
        </w:r>
      </w:hyperlink>
    </w:p>
    <w:p w14:paraId="6E505904"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76" w:history="1">
        <w:r w:rsidR="00672C4B" w:rsidRPr="00F82A65">
          <w:rPr>
            <w:rStyle w:val="Hyperlink"/>
            <w:noProof/>
          </w:rPr>
          <w:t>3.3.14</w:t>
        </w:r>
        <w:r w:rsidR="00672C4B">
          <w:rPr>
            <w:rFonts w:asciiTheme="minorHAnsi" w:eastAsiaTheme="minorEastAsia" w:hAnsiTheme="minorHAnsi" w:cstheme="minorBidi"/>
            <w:noProof/>
            <w:sz w:val="22"/>
            <w:szCs w:val="22"/>
          </w:rPr>
          <w:tab/>
        </w:r>
        <w:r w:rsidR="00672C4B" w:rsidRPr="00F82A65">
          <w:rPr>
            <w:rStyle w:val="Hyperlink"/>
            <w:noProof/>
          </w:rPr>
          <w:t>Namespaces</w:t>
        </w:r>
        <w:r w:rsidR="00672C4B">
          <w:rPr>
            <w:noProof/>
            <w:webHidden/>
          </w:rPr>
          <w:tab/>
        </w:r>
        <w:r w:rsidR="00672C4B">
          <w:rPr>
            <w:noProof/>
            <w:webHidden/>
          </w:rPr>
          <w:fldChar w:fldCharType="begin"/>
        </w:r>
        <w:r w:rsidR="00672C4B">
          <w:rPr>
            <w:noProof/>
            <w:webHidden/>
          </w:rPr>
          <w:instrText xml:space="preserve"> PAGEREF _Toc530387176 \h </w:instrText>
        </w:r>
        <w:r w:rsidR="00672C4B">
          <w:rPr>
            <w:noProof/>
            <w:webHidden/>
          </w:rPr>
        </w:r>
        <w:r w:rsidR="00672C4B">
          <w:rPr>
            <w:noProof/>
            <w:webHidden/>
          </w:rPr>
          <w:fldChar w:fldCharType="separate"/>
        </w:r>
        <w:r w:rsidR="00672C4B">
          <w:rPr>
            <w:noProof/>
            <w:webHidden/>
          </w:rPr>
          <w:t>9</w:t>
        </w:r>
        <w:r w:rsidR="00672C4B">
          <w:rPr>
            <w:noProof/>
            <w:webHidden/>
          </w:rPr>
          <w:fldChar w:fldCharType="end"/>
        </w:r>
      </w:hyperlink>
    </w:p>
    <w:p w14:paraId="1B73EA16"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77" w:history="1">
        <w:r w:rsidR="00672C4B" w:rsidRPr="00F82A65">
          <w:rPr>
            <w:rStyle w:val="Hyperlink"/>
            <w:noProof/>
          </w:rPr>
          <w:t>3.3.15</w:t>
        </w:r>
        <w:r w:rsidR="00672C4B">
          <w:rPr>
            <w:rFonts w:asciiTheme="minorHAnsi" w:eastAsiaTheme="minorEastAsia" w:hAnsiTheme="minorHAnsi" w:cstheme="minorBidi"/>
            <w:noProof/>
            <w:sz w:val="22"/>
            <w:szCs w:val="22"/>
          </w:rPr>
          <w:tab/>
        </w:r>
        <w:r w:rsidR="00672C4B" w:rsidRPr="00F82A65">
          <w:rPr>
            <w:rStyle w:val="Hyperlink"/>
            <w:noProof/>
          </w:rPr>
          <w:t>Schema Information</w:t>
        </w:r>
        <w:r w:rsidR="00672C4B">
          <w:rPr>
            <w:noProof/>
            <w:webHidden/>
          </w:rPr>
          <w:tab/>
        </w:r>
        <w:r w:rsidR="00672C4B">
          <w:rPr>
            <w:noProof/>
            <w:webHidden/>
          </w:rPr>
          <w:fldChar w:fldCharType="begin"/>
        </w:r>
        <w:r w:rsidR="00672C4B">
          <w:rPr>
            <w:noProof/>
            <w:webHidden/>
          </w:rPr>
          <w:instrText xml:space="preserve"> PAGEREF _Toc530387177 \h </w:instrText>
        </w:r>
        <w:r w:rsidR="00672C4B">
          <w:rPr>
            <w:noProof/>
            <w:webHidden/>
          </w:rPr>
        </w:r>
        <w:r w:rsidR="00672C4B">
          <w:rPr>
            <w:noProof/>
            <w:webHidden/>
          </w:rPr>
          <w:fldChar w:fldCharType="separate"/>
        </w:r>
        <w:r w:rsidR="00672C4B">
          <w:rPr>
            <w:noProof/>
            <w:webHidden/>
          </w:rPr>
          <w:t>9</w:t>
        </w:r>
        <w:r w:rsidR="00672C4B">
          <w:rPr>
            <w:noProof/>
            <w:webHidden/>
          </w:rPr>
          <w:fldChar w:fldCharType="end"/>
        </w:r>
      </w:hyperlink>
    </w:p>
    <w:p w14:paraId="48E81CBE"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78" w:history="1">
        <w:r w:rsidR="00672C4B" w:rsidRPr="00F82A65">
          <w:rPr>
            <w:rStyle w:val="Hyperlink"/>
            <w:noProof/>
          </w:rPr>
          <w:t>3.3.16</w:t>
        </w:r>
        <w:r w:rsidR="00672C4B">
          <w:rPr>
            <w:rFonts w:asciiTheme="minorHAnsi" w:eastAsiaTheme="minorEastAsia" w:hAnsiTheme="minorHAnsi" w:cstheme="minorBidi"/>
            <w:noProof/>
            <w:sz w:val="22"/>
            <w:szCs w:val="22"/>
          </w:rPr>
          <w:tab/>
        </w:r>
        <w:r w:rsidR="00672C4B" w:rsidRPr="00F82A65">
          <w:rPr>
            <w:rStyle w:val="Hyperlink"/>
            <w:noProof/>
          </w:rPr>
          <w:t>Root Element</w:t>
        </w:r>
        <w:r w:rsidR="00672C4B">
          <w:rPr>
            <w:noProof/>
            <w:webHidden/>
          </w:rPr>
          <w:tab/>
        </w:r>
        <w:r w:rsidR="00672C4B">
          <w:rPr>
            <w:noProof/>
            <w:webHidden/>
          </w:rPr>
          <w:fldChar w:fldCharType="begin"/>
        </w:r>
        <w:r w:rsidR="00672C4B">
          <w:rPr>
            <w:noProof/>
            <w:webHidden/>
          </w:rPr>
          <w:instrText xml:space="preserve"> PAGEREF _Toc530387178 \h </w:instrText>
        </w:r>
        <w:r w:rsidR="00672C4B">
          <w:rPr>
            <w:noProof/>
            <w:webHidden/>
          </w:rPr>
        </w:r>
        <w:r w:rsidR="00672C4B">
          <w:rPr>
            <w:noProof/>
            <w:webHidden/>
          </w:rPr>
          <w:fldChar w:fldCharType="separate"/>
        </w:r>
        <w:r w:rsidR="00672C4B">
          <w:rPr>
            <w:noProof/>
            <w:webHidden/>
          </w:rPr>
          <w:t>9</w:t>
        </w:r>
        <w:r w:rsidR="00672C4B">
          <w:rPr>
            <w:noProof/>
            <w:webHidden/>
          </w:rPr>
          <w:fldChar w:fldCharType="end"/>
        </w:r>
      </w:hyperlink>
    </w:p>
    <w:p w14:paraId="0BA37B32"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79" w:history="1">
        <w:r w:rsidR="00672C4B" w:rsidRPr="00F82A65">
          <w:rPr>
            <w:rStyle w:val="Hyperlink"/>
            <w:noProof/>
          </w:rPr>
          <w:t>3.3.17</w:t>
        </w:r>
        <w:r w:rsidR="00672C4B">
          <w:rPr>
            <w:rFonts w:asciiTheme="minorHAnsi" w:eastAsiaTheme="minorEastAsia" w:hAnsiTheme="minorHAnsi" w:cstheme="minorBidi"/>
            <w:noProof/>
            <w:sz w:val="22"/>
            <w:szCs w:val="22"/>
          </w:rPr>
          <w:tab/>
        </w:r>
        <w:r w:rsidR="00672C4B" w:rsidRPr="00F82A65">
          <w:rPr>
            <w:rStyle w:val="Hyperlink"/>
            <w:noProof/>
          </w:rPr>
          <w:t>XPath Expressions</w:t>
        </w:r>
        <w:r w:rsidR="00672C4B">
          <w:rPr>
            <w:noProof/>
            <w:webHidden/>
          </w:rPr>
          <w:tab/>
        </w:r>
        <w:r w:rsidR="00672C4B">
          <w:rPr>
            <w:noProof/>
            <w:webHidden/>
          </w:rPr>
          <w:fldChar w:fldCharType="begin"/>
        </w:r>
        <w:r w:rsidR="00672C4B">
          <w:rPr>
            <w:noProof/>
            <w:webHidden/>
          </w:rPr>
          <w:instrText xml:space="preserve"> PAGEREF _Toc530387179 \h </w:instrText>
        </w:r>
        <w:r w:rsidR="00672C4B">
          <w:rPr>
            <w:noProof/>
            <w:webHidden/>
          </w:rPr>
        </w:r>
        <w:r w:rsidR="00672C4B">
          <w:rPr>
            <w:noProof/>
            <w:webHidden/>
          </w:rPr>
          <w:fldChar w:fldCharType="separate"/>
        </w:r>
        <w:r w:rsidR="00672C4B">
          <w:rPr>
            <w:noProof/>
            <w:webHidden/>
          </w:rPr>
          <w:t>9</w:t>
        </w:r>
        <w:r w:rsidR="00672C4B">
          <w:rPr>
            <w:noProof/>
            <w:webHidden/>
          </w:rPr>
          <w:fldChar w:fldCharType="end"/>
        </w:r>
      </w:hyperlink>
    </w:p>
    <w:p w14:paraId="19B9DC4C" w14:textId="77777777" w:rsidR="00672C4B" w:rsidRDefault="00B10B1F">
      <w:pPr>
        <w:pStyle w:val="TOC3"/>
        <w:tabs>
          <w:tab w:val="left" w:pos="1320"/>
          <w:tab w:val="right" w:leader="dot" w:pos="9350"/>
        </w:tabs>
        <w:rPr>
          <w:rFonts w:asciiTheme="minorHAnsi" w:eastAsiaTheme="minorEastAsia" w:hAnsiTheme="minorHAnsi" w:cstheme="minorBidi"/>
          <w:noProof/>
          <w:sz w:val="22"/>
          <w:szCs w:val="22"/>
        </w:rPr>
      </w:pPr>
      <w:hyperlink w:anchor="_Toc530387180" w:history="1">
        <w:r w:rsidR="00672C4B" w:rsidRPr="00F82A65">
          <w:rPr>
            <w:rStyle w:val="Hyperlink"/>
            <w:noProof/>
          </w:rPr>
          <w:t>3.3.18</w:t>
        </w:r>
        <w:r w:rsidR="00672C4B">
          <w:rPr>
            <w:rFonts w:asciiTheme="minorHAnsi" w:eastAsiaTheme="minorEastAsia" w:hAnsiTheme="minorHAnsi" w:cstheme="minorBidi"/>
            <w:noProof/>
            <w:sz w:val="22"/>
            <w:szCs w:val="22"/>
          </w:rPr>
          <w:tab/>
        </w:r>
        <w:r w:rsidR="00672C4B" w:rsidRPr="00F82A65">
          <w:rPr>
            <w:rStyle w:val="Hyperlink"/>
            <w:noProof/>
          </w:rPr>
          <w:t>XML Features Not Translated</w:t>
        </w:r>
        <w:r w:rsidR="00672C4B">
          <w:rPr>
            <w:noProof/>
            <w:webHidden/>
          </w:rPr>
          <w:tab/>
        </w:r>
        <w:r w:rsidR="00672C4B">
          <w:rPr>
            <w:noProof/>
            <w:webHidden/>
          </w:rPr>
          <w:fldChar w:fldCharType="begin"/>
        </w:r>
        <w:r w:rsidR="00672C4B">
          <w:rPr>
            <w:noProof/>
            <w:webHidden/>
          </w:rPr>
          <w:instrText xml:space="preserve"> PAGEREF _Toc530387180 \h </w:instrText>
        </w:r>
        <w:r w:rsidR="00672C4B">
          <w:rPr>
            <w:noProof/>
            <w:webHidden/>
          </w:rPr>
        </w:r>
        <w:r w:rsidR="00672C4B">
          <w:rPr>
            <w:noProof/>
            <w:webHidden/>
          </w:rPr>
          <w:fldChar w:fldCharType="separate"/>
        </w:r>
        <w:r w:rsidR="00672C4B">
          <w:rPr>
            <w:noProof/>
            <w:webHidden/>
          </w:rPr>
          <w:t>10</w:t>
        </w:r>
        <w:r w:rsidR="00672C4B">
          <w:rPr>
            <w:noProof/>
            <w:webHidden/>
          </w:rPr>
          <w:fldChar w:fldCharType="end"/>
        </w:r>
      </w:hyperlink>
    </w:p>
    <w:p w14:paraId="0A450CC1" w14:textId="77777777" w:rsidR="00672C4B" w:rsidRDefault="00B10B1F">
      <w:pPr>
        <w:pStyle w:val="TOC1"/>
        <w:tabs>
          <w:tab w:val="left" w:pos="440"/>
          <w:tab w:val="right" w:leader="dot" w:pos="9350"/>
        </w:tabs>
        <w:rPr>
          <w:rFonts w:asciiTheme="minorHAnsi" w:eastAsiaTheme="minorEastAsia" w:hAnsiTheme="minorHAnsi" w:cstheme="minorBidi"/>
          <w:b w:val="0"/>
          <w:bCs w:val="0"/>
          <w:i w:val="0"/>
          <w:iCs w:val="0"/>
          <w:noProof/>
          <w:sz w:val="22"/>
          <w:szCs w:val="22"/>
        </w:rPr>
      </w:pPr>
      <w:hyperlink w:anchor="_Toc530387181" w:history="1">
        <w:r w:rsidR="00672C4B" w:rsidRPr="00F82A65">
          <w:rPr>
            <w:rStyle w:val="Hyperlink"/>
            <w:noProof/>
          </w:rPr>
          <w:t>4</w:t>
        </w:r>
        <w:r w:rsidR="00672C4B">
          <w:rPr>
            <w:rFonts w:asciiTheme="minorHAnsi" w:eastAsiaTheme="minorEastAsia" w:hAnsiTheme="minorHAnsi" w:cstheme="minorBidi"/>
            <w:b w:val="0"/>
            <w:bCs w:val="0"/>
            <w:i w:val="0"/>
            <w:iCs w:val="0"/>
            <w:noProof/>
            <w:sz w:val="22"/>
            <w:szCs w:val="22"/>
          </w:rPr>
          <w:tab/>
        </w:r>
        <w:r w:rsidR="00672C4B" w:rsidRPr="00F82A65">
          <w:rPr>
            <w:rStyle w:val="Hyperlink"/>
            <w:noProof/>
          </w:rPr>
          <w:t>Tools Support</w:t>
        </w:r>
        <w:r w:rsidR="00672C4B">
          <w:rPr>
            <w:noProof/>
            <w:webHidden/>
          </w:rPr>
          <w:tab/>
        </w:r>
        <w:r w:rsidR="00672C4B">
          <w:rPr>
            <w:noProof/>
            <w:webHidden/>
          </w:rPr>
          <w:fldChar w:fldCharType="begin"/>
        </w:r>
        <w:r w:rsidR="00672C4B">
          <w:rPr>
            <w:noProof/>
            <w:webHidden/>
          </w:rPr>
          <w:instrText xml:space="preserve"> PAGEREF _Toc530387181 \h </w:instrText>
        </w:r>
        <w:r w:rsidR="00672C4B">
          <w:rPr>
            <w:noProof/>
            <w:webHidden/>
          </w:rPr>
        </w:r>
        <w:r w:rsidR="00672C4B">
          <w:rPr>
            <w:noProof/>
            <w:webHidden/>
          </w:rPr>
          <w:fldChar w:fldCharType="separate"/>
        </w:r>
        <w:r w:rsidR="00672C4B">
          <w:rPr>
            <w:noProof/>
            <w:webHidden/>
          </w:rPr>
          <w:t>10</w:t>
        </w:r>
        <w:r w:rsidR="00672C4B">
          <w:rPr>
            <w:noProof/>
            <w:webHidden/>
          </w:rPr>
          <w:fldChar w:fldCharType="end"/>
        </w:r>
      </w:hyperlink>
    </w:p>
    <w:p w14:paraId="160703FC" w14:textId="77777777" w:rsidR="00672C4B" w:rsidRDefault="00B10B1F">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0387182" w:history="1">
        <w:r w:rsidR="00672C4B" w:rsidRPr="00F82A65">
          <w:rPr>
            <w:rStyle w:val="Hyperlink"/>
            <w:noProof/>
          </w:rPr>
          <w:t>Appendix A: Revision History</w:t>
        </w:r>
        <w:r w:rsidR="00672C4B">
          <w:rPr>
            <w:noProof/>
            <w:webHidden/>
          </w:rPr>
          <w:tab/>
        </w:r>
        <w:r w:rsidR="00672C4B">
          <w:rPr>
            <w:noProof/>
            <w:webHidden/>
          </w:rPr>
          <w:fldChar w:fldCharType="begin"/>
        </w:r>
        <w:r w:rsidR="00672C4B">
          <w:rPr>
            <w:noProof/>
            <w:webHidden/>
          </w:rPr>
          <w:instrText xml:space="preserve"> PAGEREF _Toc530387182 \h </w:instrText>
        </w:r>
        <w:r w:rsidR="00672C4B">
          <w:rPr>
            <w:noProof/>
            <w:webHidden/>
          </w:rPr>
        </w:r>
        <w:r w:rsidR="00672C4B">
          <w:rPr>
            <w:noProof/>
            <w:webHidden/>
          </w:rPr>
          <w:fldChar w:fldCharType="separate"/>
        </w:r>
        <w:r w:rsidR="00672C4B">
          <w:rPr>
            <w:noProof/>
            <w:webHidden/>
          </w:rPr>
          <w:t>11</w:t>
        </w:r>
        <w:r w:rsidR="00672C4B">
          <w:rPr>
            <w:noProof/>
            <w:webHidden/>
          </w:rPr>
          <w:fldChar w:fldCharType="end"/>
        </w:r>
      </w:hyperlink>
    </w:p>
    <w:p w14:paraId="2630930B" w14:textId="77777777" w:rsidR="00672C4B" w:rsidRDefault="00B10B1F">
      <w:pPr>
        <w:pStyle w:val="TOC1"/>
        <w:tabs>
          <w:tab w:val="right" w:leader="dot" w:pos="9350"/>
        </w:tabs>
        <w:rPr>
          <w:rFonts w:asciiTheme="minorHAnsi" w:eastAsiaTheme="minorEastAsia" w:hAnsiTheme="minorHAnsi" w:cstheme="minorBidi"/>
          <w:b w:val="0"/>
          <w:bCs w:val="0"/>
          <w:i w:val="0"/>
          <w:iCs w:val="0"/>
          <w:noProof/>
          <w:sz w:val="22"/>
          <w:szCs w:val="22"/>
        </w:rPr>
      </w:pPr>
      <w:hyperlink w:anchor="_Toc530387183" w:history="1">
        <w:r w:rsidR="00672C4B" w:rsidRPr="00F82A65">
          <w:rPr>
            <w:rStyle w:val="Hyperlink"/>
            <w:noProof/>
          </w:rPr>
          <w:t>Appendix B: References</w:t>
        </w:r>
        <w:r w:rsidR="00672C4B">
          <w:rPr>
            <w:noProof/>
            <w:webHidden/>
          </w:rPr>
          <w:tab/>
        </w:r>
        <w:r w:rsidR="00672C4B">
          <w:rPr>
            <w:noProof/>
            <w:webHidden/>
          </w:rPr>
          <w:fldChar w:fldCharType="begin"/>
        </w:r>
        <w:r w:rsidR="00672C4B">
          <w:rPr>
            <w:noProof/>
            <w:webHidden/>
          </w:rPr>
          <w:instrText xml:space="preserve"> PAGEREF _Toc530387183 \h </w:instrText>
        </w:r>
        <w:r w:rsidR="00672C4B">
          <w:rPr>
            <w:noProof/>
            <w:webHidden/>
          </w:rPr>
        </w:r>
        <w:r w:rsidR="00672C4B">
          <w:rPr>
            <w:noProof/>
            <w:webHidden/>
          </w:rPr>
          <w:fldChar w:fldCharType="separate"/>
        </w:r>
        <w:r w:rsidR="00672C4B">
          <w:rPr>
            <w:noProof/>
            <w:webHidden/>
          </w:rPr>
          <w:t>11</w:t>
        </w:r>
        <w:r w:rsidR="00672C4B">
          <w:rPr>
            <w:noProof/>
            <w:webHidden/>
          </w:rPr>
          <w:fldChar w:fldCharType="end"/>
        </w:r>
      </w:hyperlink>
    </w:p>
    <w:p w14:paraId="62B6197C" w14:textId="681234CE" w:rsidR="00BD55CE" w:rsidRPr="001408D1" w:rsidRDefault="00BD55CE" w:rsidP="00EF35F8">
      <w:pPr>
        <w:pStyle w:val="TOC1"/>
        <w:rPr>
          <w:rFonts w:ascii="Book Antiqua" w:hAnsi="Book Antiqua"/>
          <w:szCs w:val="20"/>
        </w:rPr>
      </w:pPr>
      <w:r w:rsidRPr="00BD55CE">
        <w:rPr>
          <w:rFonts w:ascii="Book Antiqua" w:hAnsi="Book Antiqua"/>
          <w:szCs w:val="20"/>
        </w:rPr>
        <w:fldChar w:fldCharType="end"/>
      </w:r>
    </w:p>
    <w:p w14:paraId="7476FD55" w14:textId="77777777" w:rsidR="001408D1" w:rsidRDefault="001408D1" w:rsidP="00BD55CE">
      <w:pPr>
        <w:spacing w:after="0" w:line="240" w:lineRule="auto"/>
        <w:rPr>
          <w:rFonts w:ascii="Book Antiqua" w:eastAsia="Times New Roman" w:hAnsi="Book Antiqua" w:cs="Times New Roman"/>
          <w:szCs w:val="20"/>
        </w:rPr>
      </w:pPr>
    </w:p>
    <w:p w14:paraId="77EEB294" w14:textId="0AD9EDD0" w:rsidR="00127812" w:rsidRDefault="00127812">
      <w:pPr>
        <w:rPr>
          <w:rFonts w:ascii="Book Antiqua" w:eastAsia="Times New Roman" w:hAnsi="Book Antiqua" w:cs="Times New Roman"/>
          <w:szCs w:val="20"/>
        </w:rPr>
      </w:pPr>
      <w:r>
        <w:rPr>
          <w:rFonts w:ascii="Book Antiqua" w:eastAsia="Times New Roman" w:hAnsi="Book Antiqua" w:cs="Times New Roman"/>
          <w:szCs w:val="20"/>
        </w:rPr>
        <w:br w:type="page"/>
      </w:r>
    </w:p>
    <w:p w14:paraId="6585091F" w14:textId="77777777" w:rsidR="001408D1" w:rsidRPr="00BD55CE" w:rsidRDefault="001408D1" w:rsidP="00BD55CE">
      <w:pPr>
        <w:spacing w:after="0" w:line="240" w:lineRule="auto"/>
        <w:rPr>
          <w:rFonts w:ascii="Book Antiqua" w:eastAsia="Times New Roman" w:hAnsi="Book Antiqua" w:cs="Times New Roman"/>
          <w:szCs w:val="20"/>
        </w:rPr>
        <w:sectPr w:rsidR="001408D1" w:rsidRPr="00BD55CE" w:rsidSect="0044185D">
          <w:pgSz w:w="12240" w:h="15840" w:code="1"/>
          <w:pgMar w:top="1440" w:right="1440" w:bottom="1440" w:left="1440" w:header="432" w:footer="432" w:gutter="0"/>
          <w:pgNumType w:fmt="lowerRoman"/>
          <w:cols w:space="720"/>
        </w:sectPr>
      </w:pPr>
    </w:p>
    <w:p w14:paraId="7EFC8887" w14:textId="7A7E946E" w:rsidR="00BD55CE" w:rsidRPr="00A4521C" w:rsidRDefault="00BD55CE" w:rsidP="00A4521C">
      <w:pPr>
        <w:pStyle w:val="Heading1"/>
      </w:pPr>
      <w:bookmarkStart w:id="16" w:name="_Toc409096258"/>
      <w:bookmarkStart w:id="17" w:name="_Toc409700585"/>
      <w:bookmarkStart w:id="18" w:name="_Toc530387152"/>
      <w:r w:rsidRPr="00BD55CE">
        <w:lastRenderedPageBreak/>
        <w:t>Introduction</w:t>
      </w:r>
      <w:bookmarkEnd w:id="16"/>
      <w:bookmarkEnd w:id="17"/>
      <w:bookmarkEnd w:id="18"/>
    </w:p>
    <w:p w14:paraId="390EA51F" w14:textId="77777777" w:rsidR="00BD55CE" w:rsidRDefault="00BD55CE" w:rsidP="00595634">
      <w:pPr>
        <w:pStyle w:val="Heading2"/>
      </w:pPr>
      <w:bookmarkStart w:id="19" w:name="_Toc409096259"/>
      <w:bookmarkStart w:id="20" w:name="_Toc409700586"/>
      <w:bookmarkStart w:id="21" w:name="_Toc530387153"/>
      <w:r w:rsidRPr="00BD55CE">
        <w:t>Overview</w:t>
      </w:r>
      <w:bookmarkEnd w:id="19"/>
      <w:bookmarkEnd w:id="20"/>
      <w:bookmarkEnd w:id="21"/>
    </w:p>
    <w:p w14:paraId="12D3F3B4" w14:textId="65BD8297" w:rsidR="00395EAA" w:rsidRPr="00395EAA" w:rsidRDefault="00395EAA" w:rsidP="00395EAA">
      <w:r>
        <w:t xml:space="preserve">This document describes a set of rules for the creation of JSON </w:t>
      </w:r>
      <w:r w:rsidR="00AB15BC">
        <w:t xml:space="preserve">exchanges </w:t>
      </w:r>
      <w:r>
        <w:t xml:space="preserve">that must be followed if an exchange is </w:t>
      </w:r>
      <w:r w:rsidR="00997D63">
        <w:t>to be considered</w:t>
      </w:r>
      <w:r>
        <w:t xml:space="preserve"> PESC compliant.  </w:t>
      </w:r>
      <w:r w:rsidR="00AB15BC">
        <w:t>PESC uses XML Schema Language to specify the data model for its various standards (e.g., High School Transcript).  The</w:t>
      </w:r>
      <w:r>
        <w:t xml:space="preserve"> rules </w:t>
      </w:r>
      <w:r w:rsidR="00AB15BC">
        <w:t>in this document instruct the implementer how to interpret the XML Schema as a data model for JSON exchanges.  In addition, the document summarizes guidelines for simplifying XML Schema to promote consistency between XML and JSON serializations.</w:t>
      </w:r>
    </w:p>
    <w:p w14:paraId="6A16E9B1" w14:textId="77777777" w:rsidR="00BD55CE" w:rsidRPr="00BD55CE" w:rsidRDefault="00BD55CE" w:rsidP="00595634">
      <w:pPr>
        <w:pStyle w:val="Heading2"/>
      </w:pPr>
      <w:bookmarkStart w:id="22" w:name="_Toc93185944"/>
      <w:bookmarkStart w:id="23" w:name="_Toc93187414"/>
      <w:bookmarkStart w:id="24" w:name="_Toc93194015"/>
      <w:bookmarkStart w:id="25" w:name="_Toc93799987"/>
      <w:bookmarkStart w:id="26" w:name="_Toc52685221"/>
      <w:bookmarkStart w:id="27" w:name="_Toc409096260"/>
      <w:bookmarkStart w:id="28" w:name="_Toc409700587"/>
      <w:bookmarkStart w:id="29" w:name="_Toc530387154"/>
      <w:bookmarkEnd w:id="22"/>
      <w:bookmarkEnd w:id="23"/>
      <w:bookmarkEnd w:id="24"/>
      <w:bookmarkEnd w:id="25"/>
      <w:r w:rsidRPr="00BD55CE">
        <w:t>Purpose</w:t>
      </w:r>
      <w:bookmarkEnd w:id="26"/>
      <w:bookmarkEnd w:id="27"/>
      <w:bookmarkEnd w:id="28"/>
      <w:bookmarkEnd w:id="29"/>
    </w:p>
    <w:p w14:paraId="70E0B199" w14:textId="64AB3D73" w:rsidR="003B7C41" w:rsidRDefault="003B7C41" w:rsidP="003B7C41">
      <w:r>
        <w:t xml:space="preserve">The purpose of this document is </w:t>
      </w:r>
      <w:r w:rsidR="0069049A">
        <w:t xml:space="preserve">to </w:t>
      </w:r>
      <w:r>
        <w:t>establish JSON as a viable format for PESC data exchanges without sacrificing standardization.  There have been many attempts to define translation r</w:t>
      </w:r>
      <w:r w:rsidR="00C1000A">
        <w:t>ules between XML and JSON.  Most</w:t>
      </w:r>
      <w:r>
        <w:t xml:space="preserve"> of these rely on direct syntactical transformations without reference to an underlying data model, thus resulting in difficult interpretations and excessive type checking on the part of the receiving </w:t>
      </w:r>
      <w:r w:rsidR="004F512C">
        <w:t>application</w:t>
      </w:r>
      <w:r>
        <w:t xml:space="preserve"> code.  For example, a repeatable element in XML schema that is a single element in an XML instance document, would be rendered in JSON as a </w:t>
      </w:r>
      <w:r w:rsidR="00997D63">
        <w:t>name-value pair (e.g., {"A": 3}</w:t>
      </w:r>
      <w:r>
        <w:t>, but if the element was repeated, it would be serialized as a JSON array (e.g., {"A": [3, 4]})</w:t>
      </w:r>
      <w:r w:rsidR="00C1000A">
        <w:t xml:space="preserve">. The receiving program then must </w:t>
      </w:r>
      <w:r>
        <w:t>do type checking and process the two cases differently.  In the data model aware situation, the type would always be an array and type checking would not be needed.</w:t>
      </w:r>
    </w:p>
    <w:p w14:paraId="6D86E6CE" w14:textId="18615758" w:rsidR="00BD55CE" w:rsidRPr="00E93EEF" w:rsidRDefault="003B7C41" w:rsidP="00E93EEF">
      <w:r>
        <w:t>This document is the first step in establishing JSON as a s</w:t>
      </w:r>
      <w:r w:rsidR="00997D63">
        <w:t xml:space="preserve">tandard of exchange for </w:t>
      </w:r>
      <w:r>
        <w:t>PESC.  The next step is explor</w:t>
      </w:r>
      <w:r w:rsidR="004F512C">
        <w:t>ing</w:t>
      </w:r>
      <w:r>
        <w:t xml:space="preserve"> alternative expression of data and validation models that would complement or replace XML Schema Language.  Some of the alternatives </w:t>
      </w:r>
      <w:r w:rsidR="00997D63">
        <w:t xml:space="preserve">that PESC </w:t>
      </w:r>
      <w:r>
        <w:t xml:space="preserve">will explore include JSON Schema, JSON-LD, and </w:t>
      </w:r>
      <w:r w:rsidR="004F512C">
        <w:t xml:space="preserve">the </w:t>
      </w:r>
      <w:r>
        <w:t xml:space="preserve">Content Assembly Mechanism (CAM). </w:t>
      </w:r>
    </w:p>
    <w:p w14:paraId="3F3FC1A2" w14:textId="77777777" w:rsidR="00395EAA" w:rsidRDefault="00BD55CE" w:rsidP="00CC425A">
      <w:pPr>
        <w:pStyle w:val="Heading2"/>
      </w:pPr>
      <w:bookmarkStart w:id="30" w:name="_Toc52685222"/>
      <w:bookmarkStart w:id="31" w:name="_Toc409096261"/>
      <w:bookmarkStart w:id="32" w:name="_Toc409700588"/>
      <w:bookmarkStart w:id="33" w:name="_Toc530387155"/>
      <w:r w:rsidRPr="00BD55CE">
        <w:t>Scope</w:t>
      </w:r>
      <w:bookmarkEnd w:id="30"/>
      <w:bookmarkEnd w:id="31"/>
      <w:bookmarkEnd w:id="32"/>
      <w:bookmarkEnd w:id="33"/>
    </w:p>
    <w:p w14:paraId="2873C7BF" w14:textId="25ECDFCD" w:rsidR="00BD55CE" w:rsidRPr="00BD55CE" w:rsidRDefault="00F11989" w:rsidP="00395EAA">
      <w:r>
        <w:t xml:space="preserve">This document applies to the exchange of JSON formatted content </w:t>
      </w:r>
      <w:r w:rsidR="00CC425A">
        <w:t>for any</w:t>
      </w:r>
      <w:r w:rsidR="00997D63">
        <w:t xml:space="preserve"> PESC</w:t>
      </w:r>
      <w:r>
        <w:t xml:space="preserve"> standard.</w:t>
      </w:r>
    </w:p>
    <w:p w14:paraId="7CC2B529" w14:textId="77777777" w:rsidR="00BD55CE" w:rsidRDefault="00BD55CE" w:rsidP="00595634">
      <w:pPr>
        <w:pStyle w:val="Heading2"/>
      </w:pPr>
      <w:bookmarkStart w:id="34" w:name="_Toc93185948"/>
      <w:bookmarkStart w:id="35" w:name="_Toc93187418"/>
      <w:bookmarkStart w:id="36" w:name="_Toc93194019"/>
      <w:bookmarkStart w:id="37" w:name="_Toc93799991"/>
      <w:bookmarkStart w:id="38" w:name="_Toc93185950"/>
      <w:bookmarkStart w:id="39" w:name="_Toc93187420"/>
      <w:bookmarkStart w:id="40" w:name="_Toc93194021"/>
      <w:bookmarkStart w:id="41" w:name="_Toc93799993"/>
      <w:bookmarkStart w:id="42" w:name="_Toc93185951"/>
      <w:bookmarkStart w:id="43" w:name="_Toc93187421"/>
      <w:bookmarkStart w:id="44" w:name="_Toc93194022"/>
      <w:bookmarkStart w:id="45" w:name="_Toc93799994"/>
      <w:bookmarkStart w:id="46" w:name="_Toc93185952"/>
      <w:bookmarkStart w:id="47" w:name="_Toc93187422"/>
      <w:bookmarkStart w:id="48" w:name="_Toc93194023"/>
      <w:bookmarkStart w:id="49" w:name="_Toc93799995"/>
      <w:bookmarkStart w:id="50" w:name="_Toc93185953"/>
      <w:bookmarkStart w:id="51" w:name="_Toc93187423"/>
      <w:bookmarkStart w:id="52" w:name="_Toc93194024"/>
      <w:bookmarkStart w:id="53" w:name="_Toc93799996"/>
      <w:bookmarkStart w:id="54" w:name="_Toc93185955"/>
      <w:bookmarkStart w:id="55" w:name="_Toc93187425"/>
      <w:bookmarkStart w:id="56" w:name="_Toc93194026"/>
      <w:bookmarkStart w:id="57" w:name="_Toc93799998"/>
      <w:bookmarkStart w:id="58" w:name="_Toc409096262"/>
      <w:bookmarkStart w:id="59" w:name="_Toc409700589"/>
      <w:bookmarkStart w:id="60" w:name="_Toc530387156"/>
      <w:bookmarkStart w:id="61" w:name="_Toc5268522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BD55CE">
        <w:t>Intended Audience</w:t>
      </w:r>
      <w:bookmarkEnd w:id="58"/>
      <w:bookmarkEnd w:id="59"/>
      <w:bookmarkEnd w:id="60"/>
    </w:p>
    <w:p w14:paraId="36F93422" w14:textId="77777777" w:rsidR="00395EAA" w:rsidRDefault="00CC425A" w:rsidP="00395EAA">
      <w:r>
        <w:t>The audience for this document is m</w:t>
      </w:r>
      <w:r w:rsidR="00F11989">
        <w:t xml:space="preserve">anagers and programmers wishing to exchange </w:t>
      </w:r>
      <w:r>
        <w:t>JSON content compliant with the PESC data model for any of its standards.</w:t>
      </w:r>
      <w:r w:rsidR="00395EAA">
        <w:t xml:space="preserve">  </w:t>
      </w:r>
      <w:bookmarkStart w:id="62" w:name="_Toc52685224"/>
      <w:bookmarkStart w:id="63" w:name="_Toc409096264"/>
      <w:bookmarkEnd w:id="61"/>
    </w:p>
    <w:p w14:paraId="1ABFBD38" w14:textId="1151C675" w:rsidR="00BD55CE" w:rsidRDefault="00BD55CE" w:rsidP="00395EAA">
      <w:pPr>
        <w:pStyle w:val="Heading2"/>
      </w:pPr>
      <w:bookmarkStart w:id="64" w:name="_Toc530387157"/>
      <w:r w:rsidRPr="00BD55CE">
        <w:t>Assumptions</w:t>
      </w:r>
      <w:bookmarkEnd w:id="62"/>
      <w:bookmarkEnd w:id="63"/>
      <w:bookmarkEnd w:id="64"/>
    </w:p>
    <w:p w14:paraId="333DB441" w14:textId="3A057242" w:rsidR="00E93EEF" w:rsidRDefault="00E93EEF" w:rsidP="00E93EEF">
      <w:r>
        <w:t>The reader should have knowledge of XML, XML Schema, and JSON.  For a review of these topics, the following site</w:t>
      </w:r>
      <w:r w:rsidR="004F512C">
        <w:t>s</w:t>
      </w:r>
      <w:r>
        <w:t xml:space="preserve"> have easy to read tutorials:</w:t>
      </w:r>
    </w:p>
    <w:p w14:paraId="30FEAAA9" w14:textId="19CA5031" w:rsidR="00E93EEF" w:rsidRDefault="00E93EEF" w:rsidP="00E93EEF">
      <w:pPr>
        <w:pStyle w:val="ListParagraph"/>
        <w:numPr>
          <w:ilvl w:val="0"/>
          <w:numId w:val="38"/>
        </w:numPr>
      </w:pPr>
      <w:r>
        <w:t xml:space="preserve">XML: </w:t>
      </w:r>
      <w:hyperlink r:id="rId19" w:history="1">
        <w:r w:rsidRPr="00E10E90">
          <w:rPr>
            <w:rStyle w:val="Hyperlink"/>
          </w:rPr>
          <w:t>https://www.w3schools.com/xml/</w:t>
        </w:r>
      </w:hyperlink>
    </w:p>
    <w:p w14:paraId="37FB83B1" w14:textId="075C8493" w:rsidR="00E93EEF" w:rsidRDefault="00E93EEF" w:rsidP="00E93EEF">
      <w:pPr>
        <w:pStyle w:val="ListParagraph"/>
        <w:numPr>
          <w:ilvl w:val="0"/>
          <w:numId w:val="38"/>
        </w:numPr>
      </w:pPr>
      <w:r>
        <w:t xml:space="preserve">XML Schema: </w:t>
      </w:r>
      <w:hyperlink r:id="rId20" w:history="1">
        <w:r w:rsidRPr="00E10E90">
          <w:rPr>
            <w:rStyle w:val="Hyperlink"/>
          </w:rPr>
          <w:t>https://www.w3schools.com/xml/schema_intro.asp</w:t>
        </w:r>
      </w:hyperlink>
    </w:p>
    <w:p w14:paraId="6ED70EB8" w14:textId="5D861F72" w:rsidR="00395EAA" w:rsidRDefault="00E93EEF" w:rsidP="00395EAA">
      <w:pPr>
        <w:pStyle w:val="ListParagraph"/>
        <w:numPr>
          <w:ilvl w:val="0"/>
          <w:numId w:val="38"/>
        </w:numPr>
      </w:pPr>
      <w:r>
        <w:lastRenderedPageBreak/>
        <w:t xml:space="preserve">JSON: </w:t>
      </w:r>
      <w:hyperlink r:id="rId21" w:history="1">
        <w:r w:rsidRPr="00E10E90">
          <w:rPr>
            <w:rStyle w:val="Hyperlink"/>
          </w:rPr>
          <w:t>http://www.json.org/</w:t>
        </w:r>
      </w:hyperlink>
    </w:p>
    <w:p w14:paraId="58FA7C50" w14:textId="77777777" w:rsidR="00CC425A" w:rsidRDefault="00CC425A" w:rsidP="003B7C41">
      <w:pPr>
        <w:pStyle w:val="Heading1"/>
      </w:pPr>
      <w:bookmarkStart w:id="65" w:name="_Toc530387158"/>
      <w:r>
        <w:t>XML Schema Simplification</w:t>
      </w:r>
      <w:bookmarkEnd w:id="65"/>
    </w:p>
    <w:p w14:paraId="5548DE40" w14:textId="69609A64" w:rsidR="001A2831" w:rsidRDefault="001A2831" w:rsidP="001A2831">
      <w:r>
        <w:rPr>
          <w:rFonts w:ascii="Book Antiqua" w:eastAsia="Times New Roman" w:hAnsi="Book Antiqua" w:cs="Times New Roman"/>
          <w:szCs w:val="20"/>
        </w:rPr>
        <w:t>I</w:t>
      </w:r>
      <w:r>
        <w:t xml:space="preserve">n order to align with technology trends in information </w:t>
      </w:r>
      <w:r w:rsidR="00395EAA">
        <w:t>exchange</w:t>
      </w:r>
      <w:r>
        <w:t xml:space="preserve"> while still supporting PESC</w:t>
      </w:r>
      <w:r w:rsidR="00395EAA">
        <w:t xml:space="preserve">'s existing standards, </w:t>
      </w:r>
      <w:r w:rsidR="004F512C">
        <w:t xml:space="preserve">the </w:t>
      </w:r>
      <w:r>
        <w:t>standards for both XML and JSON should promote expression of comparable semantics, simplicity of translation, and ease of implementation</w:t>
      </w:r>
      <w:r w:rsidR="004F512C">
        <w:t xml:space="preserve">. Thus, </w:t>
      </w:r>
      <w:r>
        <w:t>the education community can have a choice of exchange formats without sacrificing interoperability.  To accomplish this objective, the following requirements should be followed when creating new XML schemas for PESC standards:</w:t>
      </w:r>
    </w:p>
    <w:p w14:paraId="67831A75" w14:textId="3A0FDCD9" w:rsidR="001A2831" w:rsidRDefault="00C804C2" w:rsidP="001A2831">
      <w:pPr>
        <w:pStyle w:val="ListParagraph"/>
        <w:numPr>
          <w:ilvl w:val="0"/>
          <w:numId w:val="34"/>
        </w:numPr>
        <w:spacing w:after="160" w:line="259" w:lineRule="auto"/>
        <w:contextualSpacing/>
      </w:pPr>
      <w:r>
        <w:t>Do not define</w:t>
      </w:r>
      <w:r w:rsidR="001A2831">
        <w:t xml:space="preserve"> mixed elements with complex content</w:t>
      </w:r>
      <w:r w:rsidR="001A2831" w:rsidRPr="00E727AF">
        <w:t xml:space="preserve"> </w:t>
      </w:r>
    </w:p>
    <w:p w14:paraId="2B9AF936" w14:textId="180B4519" w:rsidR="001A2831" w:rsidRDefault="001A2831" w:rsidP="001A2831">
      <w:pPr>
        <w:pStyle w:val="ListParagraph"/>
        <w:numPr>
          <w:ilvl w:val="0"/>
          <w:numId w:val="34"/>
        </w:numPr>
        <w:spacing w:after="160" w:line="259" w:lineRule="auto"/>
        <w:contextualSpacing/>
      </w:pPr>
      <w:r>
        <w:t>Limit</w:t>
      </w:r>
      <w:r w:rsidR="006549C3">
        <w:t xml:space="preserve"> the</w:t>
      </w:r>
      <w:r>
        <w:t xml:space="preserve"> use of attributes</w:t>
      </w:r>
    </w:p>
    <w:p w14:paraId="73574602" w14:textId="1331C09C" w:rsidR="001A2831" w:rsidRDefault="002E2E6B" w:rsidP="001A2831">
      <w:pPr>
        <w:pStyle w:val="ListParagraph"/>
        <w:numPr>
          <w:ilvl w:val="0"/>
          <w:numId w:val="34"/>
        </w:numPr>
        <w:spacing w:after="160" w:line="259" w:lineRule="auto"/>
        <w:contextualSpacing/>
      </w:pPr>
      <w:r>
        <w:t xml:space="preserve">Use </w:t>
      </w:r>
      <w:r w:rsidR="006549C3">
        <w:t xml:space="preserve">a </w:t>
      </w:r>
      <w:r>
        <w:t>single namespace if possible so that name conflicts will not occur in JSON</w:t>
      </w:r>
    </w:p>
    <w:p w14:paraId="7625C02C" w14:textId="77777777" w:rsidR="001A2831" w:rsidRDefault="001A2831" w:rsidP="001A2831">
      <w:pPr>
        <w:pStyle w:val="ListParagraph"/>
        <w:numPr>
          <w:ilvl w:val="0"/>
          <w:numId w:val="34"/>
        </w:numPr>
        <w:spacing w:after="160" w:line="259" w:lineRule="auto"/>
        <w:contextualSpacing/>
      </w:pPr>
      <w:r>
        <w:t>Do not define global elements in XML schemas as this will require namespace qualification of elements in instance documents.</w:t>
      </w:r>
    </w:p>
    <w:p w14:paraId="1DC2CD40" w14:textId="25FF9F76" w:rsidR="001A2831" w:rsidRPr="001A2831" w:rsidRDefault="00C804C2" w:rsidP="001A2831">
      <w:pPr>
        <w:pStyle w:val="ListParagraph"/>
        <w:numPr>
          <w:ilvl w:val="0"/>
          <w:numId w:val="34"/>
        </w:numPr>
        <w:spacing w:after="160" w:line="259" w:lineRule="auto"/>
        <w:contextualSpacing/>
      </w:pPr>
      <w:r>
        <w:t>A</w:t>
      </w:r>
      <w:r w:rsidR="001A2831">
        <w:t>n element name should not be used twice in a sequence</w:t>
      </w:r>
      <w:r>
        <w:t>; however, an element can be repeatable.</w:t>
      </w:r>
    </w:p>
    <w:p w14:paraId="24CAB28E" w14:textId="2FC866E3" w:rsidR="00CC425A" w:rsidRDefault="00CC425A" w:rsidP="003B7C41">
      <w:pPr>
        <w:pStyle w:val="Heading1"/>
      </w:pPr>
      <w:bookmarkStart w:id="66" w:name="_Toc530387159"/>
      <w:r>
        <w:t>JSON Generation</w:t>
      </w:r>
      <w:r w:rsidR="001A2831">
        <w:t xml:space="preserve"> and Translation Rules</w:t>
      </w:r>
      <w:bookmarkEnd w:id="66"/>
    </w:p>
    <w:p w14:paraId="4B2E0C19" w14:textId="58BE4824" w:rsidR="000C4134" w:rsidRDefault="00CC425A" w:rsidP="00CC425A">
      <w:pPr>
        <w:pStyle w:val="Heading2"/>
      </w:pPr>
      <w:bookmarkStart w:id="67" w:name="_Toc530387160"/>
      <w:r>
        <w:t>Requirements</w:t>
      </w:r>
      <w:r w:rsidR="001C28AE">
        <w:t xml:space="preserve"> for Rules</w:t>
      </w:r>
      <w:bookmarkEnd w:id="67"/>
    </w:p>
    <w:p w14:paraId="218027BC" w14:textId="77777777" w:rsidR="00CD52A6" w:rsidRDefault="00E31D21" w:rsidP="00CD52A6">
      <w:pPr>
        <w:pStyle w:val="ListParagraph"/>
        <w:numPr>
          <w:ilvl w:val="0"/>
          <w:numId w:val="31"/>
        </w:numPr>
        <w:ind w:left="720"/>
      </w:pPr>
      <w:r>
        <w:t xml:space="preserve">JSON exchange data shall comply with RFC8259, </w:t>
      </w:r>
      <w:r w:rsidR="00CD52A6">
        <w:t>"</w:t>
      </w:r>
      <w:r>
        <w:t>The JavaScript Object Notation (JSON) Data Interchange Format</w:t>
      </w:r>
      <w:r w:rsidR="00CD52A6">
        <w:t xml:space="preserve">" </w:t>
      </w:r>
      <w:r w:rsidR="00725916">
        <w:t>[2]</w:t>
      </w:r>
      <w:r w:rsidR="00707900">
        <w:t>.</w:t>
      </w:r>
    </w:p>
    <w:p w14:paraId="29404B29" w14:textId="4C811842" w:rsidR="00985009" w:rsidRDefault="006F7A25" w:rsidP="00CD52A6">
      <w:pPr>
        <w:pStyle w:val="ListParagraph"/>
        <w:numPr>
          <w:ilvl w:val="0"/>
          <w:numId w:val="31"/>
        </w:numPr>
        <w:ind w:left="720"/>
      </w:pPr>
      <w:r>
        <w:t xml:space="preserve">The </w:t>
      </w:r>
      <w:r w:rsidR="00BB7896">
        <w:t>name "value</w:t>
      </w:r>
      <w:proofErr w:type="gramStart"/>
      <w:r w:rsidR="00BB7896">
        <w:t>"</w:t>
      </w:r>
      <w:r>
        <w:t xml:space="preserve">  will</w:t>
      </w:r>
      <w:proofErr w:type="gramEnd"/>
      <w:r>
        <w:t xml:space="preserve"> be  used to name XML element values and thus may conflict with attributes of the same name.  The name conflict rule below shall be used to resolve this conflict.</w:t>
      </w:r>
      <w:r w:rsidR="00E31D21" w:rsidRPr="00E31D21">
        <w:t xml:space="preserve"> </w:t>
      </w:r>
      <w:r w:rsidR="00E31D21">
        <w:t>J</w:t>
      </w:r>
      <w:r w:rsidR="001A2831">
        <w:t>SON exchanges shall</w:t>
      </w:r>
      <w:r w:rsidR="00E31D21">
        <w:t xml:space="preserve"> follow the data models</w:t>
      </w:r>
      <w:r w:rsidR="002D3455">
        <w:t xml:space="preserve"> as expressed in</w:t>
      </w:r>
      <w:r w:rsidR="00E31D21">
        <w:t xml:space="preserve"> XML schemas</w:t>
      </w:r>
      <w:r w:rsidR="002D3455">
        <w:t xml:space="preserve"> as interpreted by the rules below</w:t>
      </w:r>
      <w:r w:rsidR="00E31D21">
        <w:t xml:space="preserve">. </w:t>
      </w:r>
    </w:p>
    <w:p w14:paraId="7B829659" w14:textId="3EF58EB1" w:rsidR="00E31D21" w:rsidRDefault="00E31D21" w:rsidP="00985009">
      <w:pPr>
        <w:pStyle w:val="ListParagraph"/>
        <w:numPr>
          <w:ilvl w:val="0"/>
          <w:numId w:val="29"/>
        </w:numPr>
        <w:spacing w:after="160" w:line="259" w:lineRule="auto"/>
        <w:contextualSpacing/>
      </w:pPr>
      <w:r>
        <w:t xml:space="preserve"> </w:t>
      </w:r>
      <w:r w:rsidR="00985009" w:rsidRPr="00985009">
        <w:t>Although there are no specific required reserved words the intent is to allow for implementers to utilize JSON-LD so no "@" sign plus key words should be present unless following</w:t>
      </w:r>
      <w:hyperlink r:id="rId22" w:anchor="syntax-tokens-and-keywords" w:history="1">
        <w:r w:rsidR="00985009" w:rsidRPr="00985009">
          <w:rPr>
            <w:rStyle w:val="Hyperlink"/>
          </w:rPr>
          <w:t xml:space="preserve"> JSON-LD</w:t>
        </w:r>
      </w:hyperlink>
      <w:r w:rsidR="00985009" w:rsidRPr="00985009">
        <w:t xml:space="preserve"> syntax.</w:t>
      </w:r>
      <w:r w:rsidR="00985009">
        <w:t xml:space="preserve">  The link to these key words can be found at </w:t>
      </w:r>
      <w:r w:rsidR="00985009" w:rsidRPr="00985009">
        <w:t>https://json-ld.org/spec/FCGS/json-ld/20180607/#syntax-tokens-and-keywords</w:t>
      </w:r>
    </w:p>
    <w:p w14:paraId="28F2FB23" w14:textId="66E91C13" w:rsidR="00E31D21" w:rsidRDefault="00E31D21" w:rsidP="00E31D21">
      <w:pPr>
        <w:pStyle w:val="ListParagraph"/>
        <w:numPr>
          <w:ilvl w:val="0"/>
          <w:numId w:val="29"/>
        </w:numPr>
        <w:spacing w:after="160" w:line="259" w:lineRule="auto"/>
        <w:contextualSpacing/>
      </w:pPr>
      <w:r>
        <w:t xml:space="preserve">Any information for translating from JSON back to XML </w:t>
      </w:r>
      <w:r w:rsidR="001A2831">
        <w:t>shall</w:t>
      </w:r>
      <w:r>
        <w:t xml:space="preserve"> not be contained in the JSON itself. For example, "@" or "_" will not appear before a</w:t>
      </w:r>
      <w:r w:rsidR="00381366">
        <w:t>ttribute names to denote that name</w:t>
      </w:r>
      <w:r>
        <w:t xml:space="preserve"> was </w:t>
      </w:r>
      <w:r w:rsidR="00381366">
        <w:t xml:space="preserve">associated with </w:t>
      </w:r>
      <w:r>
        <w:t xml:space="preserve">an XML attribute.  This will allow programmers to view </w:t>
      </w:r>
      <w:r w:rsidR="00501AE0">
        <w:t xml:space="preserve">PESC </w:t>
      </w:r>
      <w:r>
        <w:t>JSON as they would for any application natively using JSON.</w:t>
      </w:r>
    </w:p>
    <w:p w14:paraId="5A5A0852" w14:textId="1D80AB70" w:rsidR="00D574CA" w:rsidRDefault="001C28AE" w:rsidP="00E31D21">
      <w:pPr>
        <w:pStyle w:val="ListParagraph"/>
        <w:numPr>
          <w:ilvl w:val="0"/>
          <w:numId w:val="29"/>
        </w:numPr>
        <w:spacing w:after="160" w:line="259" w:lineRule="auto"/>
        <w:contextualSpacing/>
      </w:pPr>
      <w:r>
        <w:t>If a name appears in</w:t>
      </w:r>
      <w:r w:rsidR="00D574CA">
        <w:t xml:space="preserve"> JSO</w:t>
      </w:r>
      <w:r w:rsidR="00381366">
        <w:t>N, the value should always be of</w:t>
      </w:r>
      <w:r w:rsidR="00D574CA">
        <w:t xml:space="preserve"> the same type</w:t>
      </w:r>
      <w:r w:rsidR="00291505">
        <w:t xml:space="preserve"> (string, number, </w:t>
      </w:r>
      <w:proofErr w:type="spellStart"/>
      <w:proofErr w:type="gramStart"/>
      <w:r w:rsidR="00291505">
        <w:t>b</w:t>
      </w:r>
      <w:r w:rsidR="00BB7896">
        <w:t>oolean</w:t>
      </w:r>
      <w:proofErr w:type="spellEnd"/>
      <w:proofErr w:type="gramEnd"/>
      <w:r w:rsidR="00BB7896">
        <w:t>, object, or array)</w:t>
      </w:r>
      <w:r w:rsidR="00D574CA">
        <w:t xml:space="preserve"> </w:t>
      </w:r>
      <w:r w:rsidR="00206781">
        <w:t xml:space="preserve">or the value may </w:t>
      </w:r>
      <w:r w:rsidR="00BB7896">
        <w:t>be null under defined circumstances</w:t>
      </w:r>
      <w:r w:rsidR="00206781">
        <w:t xml:space="preserve"> (see </w:t>
      </w:r>
      <w:r w:rsidR="00206781">
        <w:fldChar w:fldCharType="begin"/>
      </w:r>
      <w:r w:rsidR="00206781">
        <w:instrText xml:space="preserve"> REF _Ref519764993 \r \h </w:instrText>
      </w:r>
      <w:r w:rsidR="00206781">
        <w:fldChar w:fldCharType="separate"/>
      </w:r>
      <w:r w:rsidR="00672C4B">
        <w:t>3.3.8</w:t>
      </w:r>
      <w:r w:rsidR="00206781">
        <w:fldChar w:fldCharType="end"/>
      </w:r>
      <w:r w:rsidR="00206781">
        <w:t xml:space="preserve"> </w:t>
      </w:r>
      <w:proofErr w:type="spellStart"/>
      <w:r w:rsidR="00206781">
        <w:t>Nillable</w:t>
      </w:r>
      <w:proofErr w:type="spellEnd"/>
      <w:r w:rsidR="00206781">
        <w:t xml:space="preserve"> Elements)</w:t>
      </w:r>
      <w:r w:rsidR="00BB7896">
        <w:t>.</w:t>
      </w:r>
    </w:p>
    <w:p w14:paraId="483BB827" w14:textId="77777777" w:rsidR="00206781" w:rsidRDefault="00206781" w:rsidP="00307F4C">
      <w:pPr>
        <w:pStyle w:val="ListParagraph"/>
        <w:numPr>
          <w:ilvl w:val="0"/>
          <w:numId w:val="29"/>
        </w:numPr>
        <w:spacing w:after="160" w:line="259" w:lineRule="auto"/>
        <w:contextualSpacing/>
      </w:pPr>
      <w:r>
        <w:t>If an element is optional, it may be omitted from the JSON. This may require e</w:t>
      </w:r>
      <w:r w:rsidR="00D574CA">
        <w:t xml:space="preserve">xistence checking by a receiving </w:t>
      </w:r>
      <w:r>
        <w:t>program.</w:t>
      </w:r>
    </w:p>
    <w:p w14:paraId="4A241250" w14:textId="2162A447" w:rsidR="00985009" w:rsidRDefault="008B5D92" w:rsidP="00985009">
      <w:pPr>
        <w:pStyle w:val="Heading2"/>
      </w:pPr>
      <w:bookmarkStart w:id="68" w:name="_Toc530387161"/>
      <w:r>
        <w:lastRenderedPageBreak/>
        <w:t>General Approach</w:t>
      </w:r>
      <w:bookmarkEnd w:id="68"/>
    </w:p>
    <w:p w14:paraId="14D3E7E7" w14:textId="73F2F739" w:rsidR="00FD3EBE" w:rsidRDefault="005C1933" w:rsidP="005C1933">
      <w:pPr>
        <w:spacing w:after="100" w:line="240" w:lineRule="auto"/>
        <w:rPr>
          <w:rFonts w:ascii="sans-serif" w:eastAsia="Times New Roman" w:hAnsi="sans-serif" w:cs="Times New Roman"/>
          <w:sz w:val="24"/>
          <w:szCs w:val="24"/>
        </w:rPr>
      </w:pPr>
      <w:r w:rsidRPr="00172025">
        <w:rPr>
          <w:rFonts w:ascii="sans-serif" w:eastAsia="Times New Roman" w:hAnsi="sans-serif" w:cs="Times New Roman"/>
          <w:sz w:val="24"/>
          <w:szCs w:val="24"/>
        </w:rPr>
        <w:t>The basic strategy is that XML elements are generally r</w:t>
      </w:r>
      <w:r w:rsidR="009C173D" w:rsidRPr="00172025">
        <w:rPr>
          <w:rFonts w:ascii="sans-serif" w:eastAsia="Times New Roman" w:hAnsi="sans-serif" w:cs="Times New Roman"/>
          <w:sz w:val="24"/>
          <w:szCs w:val="24"/>
        </w:rPr>
        <w:t>epresented as a name-</w:t>
      </w:r>
      <w:r w:rsidR="00CD52A6">
        <w:rPr>
          <w:rFonts w:ascii="sans-serif" w:eastAsia="Times New Roman" w:hAnsi="sans-serif" w:cs="Times New Roman"/>
          <w:sz w:val="24"/>
          <w:szCs w:val="24"/>
        </w:rPr>
        <w:t>value pair</w:t>
      </w:r>
      <w:r w:rsidR="009C173D" w:rsidRPr="00172025">
        <w:rPr>
          <w:rFonts w:ascii="sans-serif" w:eastAsia="Times New Roman" w:hAnsi="sans-serif" w:cs="Times New Roman"/>
          <w:sz w:val="24"/>
          <w:szCs w:val="24"/>
        </w:rPr>
        <w:t>.  T</w:t>
      </w:r>
      <w:r w:rsidRPr="00172025">
        <w:rPr>
          <w:rFonts w:ascii="sans-serif" w:eastAsia="Times New Roman" w:hAnsi="sans-serif" w:cs="Times New Roman"/>
          <w:sz w:val="24"/>
          <w:szCs w:val="24"/>
        </w:rPr>
        <w:t>he XML tag name</w:t>
      </w:r>
      <w:r w:rsidR="009C173D" w:rsidRPr="00172025">
        <w:rPr>
          <w:rFonts w:ascii="sans-serif" w:eastAsia="Times New Roman" w:hAnsi="sans-serif" w:cs="Times New Roman"/>
          <w:sz w:val="24"/>
          <w:szCs w:val="24"/>
        </w:rPr>
        <w:t xml:space="preserve"> becomes the </w:t>
      </w:r>
      <w:r w:rsidR="00063772" w:rsidRPr="00172025">
        <w:rPr>
          <w:rFonts w:ascii="sans-serif" w:eastAsia="Times New Roman" w:hAnsi="sans-serif" w:cs="Times New Roman"/>
          <w:sz w:val="24"/>
          <w:szCs w:val="24"/>
        </w:rPr>
        <w:t xml:space="preserve">JSON </w:t>
      </w:r>
      <w:r w:rsidR="00FD3EBE">
        <w:rPr>
          <w:rFonts w:ascii="sans-serif" w:eastAsia="Times New Roman" w:hAnsi="sans-serif" w:cs="Times New Roman"/>
          <w:sz w:val="24"/>
          <w:szCs w:val="24"/>
        </w:rPr>
        <w:t>property</w:t>
      </w:r>
      <w:r w:rsidR="00FD3EBE" w:rsidRPr="00172025">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name</w:t>
      </w:r>
      <w:r w:rsidR="0015271D" w:rsidRPr="00172025">
        <w:rPr>
          <w:rFonts w:ascii="sans-serif" w:eastAsia="Times New Roman" w:hAnsi="sans-serif" w:cs="Times New Roman"/>
          <w:sz w:val="24"/>
          <w:szCs w:val="24"/>
        </w:rPr>
        <w:t>.  The value (whet</w:t>
      </w:r>
      <w:r w:rsidR="00FD3EBE">
        <w:rPr>
          <w:rFonts w:ascii="sans-serif" w:eastAsia="Times New Roman" w:hAnsi="sans-serif" w:cs="Times New Roman"/>
          <w:sz w:val="24"/>
          <w:szCs w:val="24"/>
        </w:rPr>
        <w:t>h</w:t>
      </w:r>
      <w:r w:rsidR="0015271D" w:rsidRPr="00172025">
        <w:rPr>
          <w:rFonts w:ascii="sans-serif" w:eastAsia="Times New Roman" w:hAnsi="sans-serif" w:cs="Times New Roman"/>
          <w:sz w:val="24"/>
          <w:szCs w:val="24"/>
        </w:rPr>
        <w:t>er simple or complex) b</w:t>
      </w:r>
      <w:r w:rsidR="00CD52A6">
        <w:rPr>
          <w:rFonts w:ascii="sans-serif" w:eastAsia="Times New Roman" w:hAnsi="sans-serif" w:cs="Times New Roman"/>
          <w:sz w:val="24"/>
          <w:szCs w:val="24"/>
        </w:rPr>
        <w:t xml:space="preserve">ecomes the JSON value.  However, </w:t>
      </w:r>
      <w:r w:rsidR="0015271D" w:rsidRPr="00172025">
        <w:rPr>
          <w:rFonts w:ascii="sans-serif" w:eastAsia="Times New Roman" w:hAnsi="sans-serif" w:cs="Times New Roman"/>
          <w:sz w:val="24"/>
          <w:szCs w:val="24"/>
        </w:rPr>
        <w:t>when XML attributes may be present,</w:t>
      </w:r>
      <w:r w:rsidRPr="00172025">
        <w:rPr>
          <w:rFonts w:ascii="sans-serif" w:eastAsia="Times New Roman" w:hAnsi="sans-serif" w:cs="Times New Roman"/>
          <w:sz w:val="24"/>
          <w:szCs w:val="24"/>
        </w:rPr>
        <w:t xml:space="preserve"> the JSON value part </w:t>
      </w:r>
      <w:r w:rsidR="0015271D" w:rsidRPr="00172025">
        <w:rPr>
          <w:rFonts w:ascii="sans-serif" w:eastAsia="Times New Roman" w:hAnsi="sans-serif" w:cs="Times New Roman"/>
          <w:sz w:val="24"/>
          <w:szCs w:val="24"/>
        </w:rPr>
        <w:t xml:space="preserve">is </w:t>
      </w:r>
      <w:r w:rsidRPr="00172025">
        <w:rPr>
          <w:rFonts w:ascii="sans-serif" w:eastAsia="Times New Roman" w:hAnsi="sans-serif" w:cs="Times New Roman"/>
          <w:sz w:val="24"/>
          <w:szCs w:val="24"/>
        </w:rPr>
        <w:t xml:space="preserve">always an object. </w:t>
      </w:r>
      <w:r w:rsidR="0015271D" w:rsidRPr="00172025">
        <w:rPr>
          <w:rFonts w:ascii="sans-serif" w:eastAsia="Times New Roman" w:hAnsi="sans-serif" w:cs="Times New Roman"/>
          <w:sz w:val="24"/>
          <w:szCs w:val="24"/>
        </w:rPr>
        <w:t xml:space="preserve">When that object </w:t>
      </w:r>
      <w:r w:rsidR="00CD52A6">
        <w:rPr>
          <w:rFonts w:ascii="sans-serif" w:eastAsia="Times New Roman" w:hAnsi="sans-serif" w:cs="Times New Roman"/>
          <w:sz w:val="24"/>
          <w:szCs w:val="24"/>
        </w:rPr>
        <w:t>contains simple content</w:t>
      </w:r>
      <w:r w:rsidRPr="00172025">
        <w:rPr>
          <w:rFonts w:ascii="sans-serif" w:eastAsia="Times New Roman" w:hAnsi="sans-serif" w:cs="Times New Roman"/>
          <w:sz w:val="24"/>
          <w:szCs w:val="24"/>
        </w:rPr>
        <w:t>,  a property named ‘value’ whose JSON value is the value of the tag in the XML.</w:t>
      </w:r>
      <w:r w:rsidR="0015271D" w:rsidRPr="00172025">
        <w:rPr>
          <w:rFonts w:ascii="sans-serif" w:eastAsia="Times New Roman" w:hAnsi="sans-serif" w:cs="Times New Roman"/>
          <w:sz w:val="24"/>
          <w:szCs w:val="24"/>
        </w:rPr>
        <w:t xml:space="preserve">  Attributes become </w:t>
      </w:r>
      <w:proofErr w:type="spellStart"/>
      <w:r w:rsidR="0015271D" w:rsidRPr="00172025">
        <w:rPr>
          <w:rFonts w:ascii="sans-serif" w:eastAsia="Times New Roman" w:hAnsi="sans-serif" w:cs="Times New Roman"/>
          <w:sz w:val="24"/>
          <w:szCs w:val="24"/>
        </w:rPr>
        <w:t>there own</w:t>
      </w:r>
      <w:proofErr w:type="spellEnd"/>
      <w:r w:rsidR="0015271D" w:rsidRPr="00172025">
        <w:rPr>
          <w:rFonts w:ascii="sans-serif" w:eastAsia="Times New Roman" w:hAnsi="sans-serif" w:cs="Times New Roman"/>
          <w:sz w:val="24"/>
          <w:szCs w:val="24"/>
        </w:rPr>
        <w:t xml:space="preserve"> property representing simple name value pairs.</w:t>
      </w:r>
      <w:r w:rsidR="00FD3EBE">
        <w:rPr>
          <w:rFonts w:ascii="sans-serif" w:eastAsia="Times New Roman" w:hAnsi="sans-serif" w:cs="Times New Roman"/>
          <w:sz w:val="24"/>
          <w:szCs w:val="24"/>
        </w:rPr>
        <w:br/>
      </w:r>
    </w:p>
    <w:p w14:paraId="1945D881" w14:textId="5EEB94CE" w:rsidR="005C1933" w:rsidRDefault="00FD3EBE" w:rsidP="005C1933">
      <w:pPr>
        <w:spacing w:after="100" w:line="240" w:lineRule="auto"/>
        <w:rPr>
          <w:rFonts w:ascii="sans-serif" w:eastAsia="Times New Roman" w:hAnsi="sans-serif" w:cs="Times New Roman"/>
          <w:sz w:val="24"/>
          <w:szCs w:val="24"/>
        </w:rPr>
      </w:pPr>
      <w:r>
        <w:rPr>
          <w:rFonts w:ascii="sans-serif" w:eastAsia="Times New Roman" w:hAnsi="sans-serif" w:cs="Times New Roman"/>
          <w:sz w:val="24"/>
          <w:szCs w:val="24"/>
        </w:rPr>
        <w:t>Examples</w:t>
      </w:r>
      <w:proofErr w:type="gramStart"/>
      <w:r>
        <w:rPr>
          <w:rFonts w:ascii="sans-serif" w:eastAsia="Times New Roman" w:hAnsi="sans-serif" w:cs="Times New Roman"/>
          <w:sz w:val="24"/>
          <w:szCs w:val="24"/>
        </w:rPr>
        <w:t>:</w:t>
      </w:r>
      <w:proofErr w:type="gramEnd"/>
      <w:r w:rsidR="005C1933" w:rsidRPr="00172025">
        <w:rPr>
          <w:rFonts w:ascii="sans-serif" w:eastAsia="Times New Roman" w:hAnsi="sans-serif" w:cs="Times New Roman"/>
          <w:sz w:val="24"/>
          <w:szCs w:val="24"/>
        </w:rPr>
        <w:br/>
        <w:t>&lt;</w:t>
      </w:r>
      <w:r w:rsidR="00063772" w:rsidRPr="00172025">
        <w:rPr>
          <w:rFonts w:ascii="sans-serif" w:eastAsia="Times New Roman" w:hAnsi="sans-serif" w:cs="Times New Roman"/>
          <w:sz w:val="24"/>
          <w:szCs w:val="24"/>
        </w:rPr>
        <w:t>TAGNAME&gt;TAGVALUE&lt;/TAGNAME&gt; =&gt;</w:t>
      </w:r>
      <w:r w:rsidR="00063772"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063772"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br/>
      </w:r>
      <w:r w:rsidR="005C1933" w:rsidRPr="00172025">
        <w:rPr>
          <w:rFonts w:ascii="sans-serif" w:eastAsia="Times New Roman" w:hAnsi="sans-serif" w:cs="Times New Roman"/>
          <w:sz w:val="24"/>
          <w:szCs w:val="24"/>
        </w:rPr>
        <w:br/>
        <w:t xml:space="preserve">&lt;TAGNAME </w:t>
      </w:r>
      <w:proofErr w:type="spellStart"/>
      <w:r w:rsidR="005C1933" w:rsidRPr="00172025">
        <w:rPr>
          <w:rFonts w:ascii="sans-serif" w:eastAsia="Times New Roman" w:hAnsi="sans-serif" w:cs="Times New Roman"/>
          <w:sz w:val="24"/>
          <w:szCs w:val="24"/>
        </w:rPr>
        <w:t>someAttr</w:t>
      </w:r>
      <w:proofErr w:type="spellEnd"/>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proofErr w:type="spellStart"/>
      <w:r w:rsidR="005C1933" w:rsidRPr="00172025">
        <w:rPr>
          <w:rFonts w:ascii="sans-serif" w:eastAsia="Times New Roman" w:hAnsi="sans-serif" w:cs="Times New Roman"/>
          <w:sz w:val="24"/>
          <w:szCs w:val="24"/>
        </w:rPr>
        <w:t>atrValue</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&gt;TAGVALUE&lt;/TAGNAME&gt; =&gt; </w:t>
      </w:r>
      <w:r w:rsidR="005C1933" w:rsidRPr="00172025">
        <w:rPr>
          <w:rFonts w:ascii="sans-serif" w:eastAsia="Times New Roman" w:hAnsi="sans-serif" w:cs="Times New Roman"/>
          <w:sz w:val="24"/>
          <w:szCs w:val="24"/>
        </w:rPr>
        <w:b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TAGNAME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r w:rsidR="005C1933" w:rsidRPr="00172025">
        <w:rPr>
          <w:rFonts w:ascii="sans-serif" w:eastAsia="Times New Roman" w:hAnsi="sans-serif" w:cs="Times New Roman"/>
          <w:sz w:val="24"/>
          <w:szCs w:val="24"/>
        </w:rPr>
        <w:t>TAGVALUE</w:t>
      </w:r>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 xml:space="preserve">, </w:t>
      </w:r>
      <w:r w:rsidR="00EA4174">
        <w:rPr>
          <w:rFonts w:ascii="sans-serif" w:eastAsia="Times New Roman" w:hAnsi="sans-serif" w:cs="Times New Roman"/>
          <w:sz w:val="24"/>
          <w:szCs w:val="24"/>
        </w:rPr>
        <w:t>"</w:t>
      </w:r>
      <w:proofErr w:type="spellStart"/>
      <w:r w:rsidR="005C1933" w:rsidRPr="00172025">
        <w:rPr>
          <w:rFonts w:ascii="sans-serif" w:eastAsia="Times New Roman" w:hAnsi="sans-serif" w:cs="Times New Roman"/>
          <w:sz w:val="24"/>
          <w:szCs w:val="24"/>
        </w:rPr>
        <w:t>someAttr</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r w:rsidR="00EA4174">
        <w:rPr>
          <w:rFonts w:ascii="sans-serif" w:eastAsia="Times New Roman" w:hAnsi="sans-serif" w:cs="Times New Roman"/>
          <w:sz w:val="24"/>
          <w:szCs w:val="24"/>
        </w:rPr>
        <w:t xml:space="preserve"> "</w:t>
      </w:r>
      <w:proofErr w:type="spellStart"/>
      <w:r w:rsidR="005C1933" w:rsidRPr="00172025">
        <w:rPr>
          <w:rFonts w:ascii="sans-serif" w:eastAsia="Times New Roman" w:hAnsi="sans-serif" w:cs="Times New Roman"/>
          <w:sz w:val="24"/>
          <w:szCs w:val="24"/>
        </w:rPr>
        <w:t>attrValue</w:t>
      </w:r>
      <w:proofErr w:type="spellEnd"/>
      <w:r w:rsidR="00EA4174">
        <w:rPr>
          <w:rFonts w:ascii="sans-serif" w:eastAsia="Times New Roman" w:hAnsi="sans-serif" w:cs="Times New Roman"/>
          <w:sz w:val="24"/>
          <w:szCs w:val="24"/>
        </w:rPr>
        <w:t>"</w:t>
      </w:r>
      <w:r w:rsidR="005C1933" w:rsidRPr="00172025">
        <w:rPr>
          <w:rFonts w:ascii="sans-serif" w:eastAsia="Times New Roman" w:hAnsi="sans-serif" w:cs="Times New Roman"/>
          <w:sz w:val="24"/>
          <w:szCs w:val="24"/>
        </w:rPr>
        <w:t>}}</w:t>
      </w:r>
    </w:p>
    <w:p w14:paraId="1077F6CA" w14:textId="77777777" w:rsidR="00933692" w:rsidRDefault="00933692" w:rsidP="005C1933">
      <w:pPr>
        <w:spacing w:after="100" w:line="240" w:lineRule="auto"/>
        <w:rPr>
          <w:rFonts w:ascii="sans-serif" w:eastAsia="Times New Roman" w:hAnsi="sans-serif" w:cs="Times New Roman"/>
          <w:sz w:val="24"/>
          <w:szCs w:val="24"/>
        </w:rPr>
      </w:pPr>
    </w:p>
    <w:p w14:paraId="680336DE" w14:textId="1E505D84"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To meet our goal of </w:t>
      </w:r>
      <w:proofErr w:type="gramStart"/>
      <w:r w:rsidRPr="00EF35F8">
        <w:rPr>
          <w:rFonts w:eastAsia="Times New Roman" w:cs="Times New Roman"/>
        </w:rPr>
        <w:t>having  JSON</w:t>
      </w:r>
      <w:proofErr w:type="gramEnd"/>
      <w:r w:rsidRPr="00EF35F8">
        <w:rPr>
          <w:rFonts w:eastAsia="Times New Roman" w:cs="Times New Roman"/>
        </w:rPr>
        <w:t xml:space="preserve"> take the form of </w:t>
      </w:r>
      <w:r w:rsidR="00B70CBC" w:rsidRPr="00EF35F8">
        <w:rPr>
          <w:rFonts w:eastAsia="Times New Roman" w:cs="Times New Roman"/>
        </w:rPr>
        <w:t>customary</w:t>
      </w:r>
      <w:r w:rsidRPr="00EF35F8">
        <w:rPr>
          <w:rFonts w:eastAsia="Times New Roman" w:cs="Times New Roman"/>
        </w:rPr>
        <w:t xml:space="preserve"> </w:t>
      </w:r>
      <w:proofErr w:type="spellStart"/>
      <w:r w:rsidRPr="00EF35F8">
        <w:rPr>
          <w:rFonts w:eastAsia="Times New Roman" w:cs="Times New Roman"/>
        </w:rPr>
        <w:t>JSON</w:t>
      </w:r>
      <w:r w:rsidR="008A4936" w:rsidRPr="00EF35F8">
        <w:rPr>
          <w:rFonts w:eastAsia="Times New Roman" w:cs="Times New Roman"/>
        </w:rPr>
        <w:t>,</w:t>
      </w:r>
      <w:r w:rsidRPr="00EF35F8">
        <w:rPr>
          <w:rFonts w:eastAsia="Times New Roman" w:cs="Times New Roman"/>
        </w:rPr>
        <w:t>some</w:t>
      </w:r>
      <w:proofErr w:type="spellEnd"/>
      <w:r w:rsidRPr="00EF35F8">
        <w:rPr>
          <w:rFonts w:eastAsia="Times New Roman" w:cs="Times New Roman"/>
        </w:rPr>
        <w:t xml:space="preserve"> </w:t>
      </w:r>
      <w:r w:rsidR="00B70CBC" w:rsidRPr="00EF35F8">
        <w:rPr>
          <w:rFonts w:eastAsia="Times New Roman" w:cs="Times New Roman"/>
        </w:rPr>
        <w:t>transformations</w:t>
      </w:r>
      <w:r w:rsidRPr="00EF35F8">
        <w:rPr>
          <w:rFonts w:eastAsia="Times New Roman" w:cs="Times New Roman"/>
        </w:rPr>
        <w:t xml:space="preserve"> may not work as someone coming from a pure XML world might expect.  Consider numbers.  If one sends a float of 1.00 and is processed somewhere in the middle as a JSON number, what is received should be 1.  Now in the vast number of use cases this is not a problem.  From a Computer Science perspective 1.00 equals 1 as both should be parsed into </w:t>
      </w:r>
      <w:r w:rsidR="00281708" w:rsidRPr="00EF35F8">
        <w:rPr>
          <w:rFonts w:eastAsia="Times New Roman" w:cs="Times New Roman"/>
        </w:rPr>
        <w:t xml:space="preserve">a </w:t>
      </w:r>
      <w:r w:rsidRPr="00EF35F8">
        <w:rPr>
          <w:rFonts w:eastAsia="Times New Roman" w:cs="Times New Roman"/>
        </w:rPr>
        <w:t>numeric type before being compared.  However if you are conveying a science question where significant digits matter, a direction heading where leading zeros should be maintained, or something similar you should ensure your data schema uses a string based type and not a numeric one.  The astute reader will realize that this problem is nothing new, however if one chooses to convert XML into JSON, it is much more likely to now occur.</w:t>
      </w:r>
    </w:p>
    <w:p w14:paraId="5E5CBE22" w14:textId="77777777" w:rsidR="00933692" w:rsidRPr="00EF35F8" w:rsidRDefault="00933692" w:rsidP="00933692">
      <w:pPr>
        <w:spacing w:after="100" w:line="240" w:lineRule="auto"/>
        <w:rPr>
          <w:rFonts w:eastAsia="Times New Roman" w:cs="Times New Roman"/>
        </w:rPr>
      </w:pPr>
    </w:p>
    <w:p w14:paraId="26F7163D" w14:textId="5288766F" w:rsidR="00933692" w:rsidRPr="00EF35F8" w:rsidRDefault="00933692" w:rsidP="00933692">
      <w:pPr>
        <w:spacing w:after="100" w:line="240" w:lineRule="auto"/>
        <w:rPr>
          <w:rFonts w:eastAsia="Times New Roman" w:cs="Times New Roman"/>
        </w:rPr>
      </w:pPr>
      <w:r w:rsidRPr="00EF35F8">
        <w:rPr>
          <w:rFonts w:eastAsia="Times New Roman" w:cs="Times New Roman"/>
        </w:rPr>
        <w:t xml:space="preserve">Similarly JSON has no requirement to maintain the order of elements while XML does.  This means that if you convert JSON into XML you either need to both produce elements in the expected order and use JSON tools that maintain that given order or correct the order for the XML </w:t>
      </w:r>
      <w:r w:rsidR="00D62C49" w:rsidRPr="00EF35F8">
        <w:rPr>
          <w:rFonts w:eastAsia="Times New Roman" w:cs="Times New Roman"/>
        </w:rPr>
        <w:t>representation</w:t>
      </w:r>
      <w:r w:rsidRPr="00EF35F8">
        <w:rPr>
          <w:rFonts w:eastAsia="Times New Roman" w:cs="Times New Roman"/>
        </w:rPr>
        <w:t>.  In order to accomplish this reordering the proper location of every element must be known.  As you might imagine this tends to be a resource intensive process.  As such</w:t>
      </w:r>
      <w:r w:rsidR="00C03A3E" w:rsidRPr="00EF35F8">
        <w:rPr>
          <w:rFonts w:eastAsia="Times New Roman" w:cs="Times New Roman"/>
        </w:rPr>
        <w:t>,</w:t>
      </w:r>
      <w:r w:rsidRPr="00EF35F8">
        <w:rPr>
          <w:rFonts w:eastAsia="Times New Roman" w:cs="Times New Roman"/>
        </w:rPr>
        <w:t xml:space="preserve"> any JSON enabled software should clearly state whether it maintains document order of elements or not.</w:t>
      </w:r>
    </w:p>
    <w:p w14:paraId="65434BB1" w14:textId="77777777" w:rsidR="00933692" w:rsidRPr="00EF35F8" w:rsidRDefault="00933692" w:rsidP="005C1933">
      <w:pPr>
        <w:spacing w:after="100" w:line="240" w:lineRule="auto"/>
        <w:rPr>
          <w:rFonts w:eastAsia="Times New Roman" w:cs="Times New Roman"/>
        </w:rPr>
      </w:pPr>
    </w:p>
    <w:p w14:paraId="426ED8A1" w14:textId="36149A91" w:rsidR="001A2831" w:rsidRDefault="00E31D21" w:rsidP="00206781">
      <w:pPr>
        <w:pStyle w:val="Heading2"/>
      </w:pPr>
      <w:bookmarkStart w:id="69" w:name="_Toc530387162"/>
      <w:r>
        <w:t>Rules</w:t>
      </w:r>
      <w:bookmarkEnd w:id="69"/>
    </w:p>
    <w:p w14:paraId="5E706591" w14:textId="17E6F0A7" w:rsidR="002E2E6B" w:rsidRDefault="001A2831" w:rsidP="001A2831">
      <w:r>
        <w:t>As with XML, it is understood that exchange partners may decide that certain rules as specified below do not fit their business models or tools. The JSON produced</w:t>
      </w:r>
      <w:r w:rsidR="00D574CA">
        <w:t xml:space="preserve"> </w:t>
      </w:r>
      <w:r w:rsidR="007A78CA">
        <w:t xml:space="preserve">by violating these rules </w:t>
      </w:r>
      <w:r w:rsidR="00D574CA">
        <w:t xml:space="preserve">would not be considered </w:t>
      </w:r>
      <w:r>
        <w:t xml:space="preserve">PESC compliant and may not work in an exchange expecting </w:t>
      </w:r>
      <w:r w:rsidR="00501AE0">
        <w:t xml:space="preserve">such </w:t>
      </w:r>
      <w:r>
        <w:t>compliance</w:t>
      </w:r>
      <w:r w:rsidR="00206781">
        <w:t>; however,</w:t>
      </w:r>
      <w:r w:rsidR="00D574CA">
        <w:t xml:space="preserve"> </w:t>
      </w:r>
      <w:r>
        <w:t xml:space="preserve">PESC </w:t>
      </w:r>
      <w:r w:rsidR="00206781">
        <w:t>still</w:t>
      </w:r>
      <w:r>
        <w:t xml:space="preserve"> encourage</w:t>
      </w:r>
      <w:r w:rsidR="00206781">
        <w:t>s that exchanges use</w:t>
      </w:r>
      <w:r>
        <w:t xml:space="preserve"> standards as guidelines even if not compliant. </w:t>
      </w:r>
      <w:r w:rsidR="008E5FC0">
        <w:t>PESC</w:t>
      </w:r>
      <w:r>
        <w:t xml:space="preserve"> would also appreciate feedback as to the reasons for the deviations so that standards</w:t>
      </w:r>
      <w:r w:rsidR="00206781">
        <w:t xml:space="preserve"> may be improved</w:t>
      </w:r>
    </w:p>
    <w:p w14:paraId="7540ACAA" w14:textId="0305782B" w:rsidR="008E5FC0" w:rsidRDefault="008E5FC0" w:rsidP="001A2831">
      <w:r>
        <w:t>The examples below assume element A, which is part of a complex type, is bei</w:t>
      </w:r>
      <w:r w:rsidR="009268E8">
        <w:t>ng defined by a type definition</w:t>
      </w:r>
    </w:p>
    <w:p w14:paraId="4D2CE361" w14:textId="25103B8D" w:rsidR="008E5FC0" w:rsidRDefault="007A78CA" w:rsidP="008E5FC0">
      <w:pPr>
        <w:pStyle w:val="NoSpacing"/>
      </w:pPr>
      <w:r>
        <w:lastRenderedPageBreak/>
        <w:t>&lt;</w:t>
      </w:r>
      <w:proofErr w:type="spellStart"/>
      <w:r>
        <w:t>xs</w:t>
      </w:r>
      <w:proofErr w:type="gramStart"/>
      <w:r>
        <w:t>:complexType</w:t>
      </w:r>
      <w:proofErr w:type="spellEnd"/>
      <w:proofErr w:type="gramEnd"/>
      <w:r>
        <w:t xml:space="preserve"> name="top</w:t>
      </w:r>
      <w:r w:rsidR="008E5FC0">
        <w:t>"&gt;</w:t>
      </w:r>
    </w:p>
    <w:p w14:paraId="5821E725" w14:textId="627F8A8E" w:rsidR="008E5FC0" w:rsidRDefault="008E5FC0" w:rsidP="008E5FC0">
      <w:pPr>
        <w:pStyle w:val="NoSpacing"/>
      </w:pPr>
      <w:r>
        <w:tab/>
        <w:t>&lt;</w:t>
      </w:r>
      <w:proofErr w:type="spellStart"/>
      <w:proofErr w:type="gramStart"/>
      <w:r>
        <w:t>xs:</w:t>
      </w:r>
      <w:proofErr w:type="gramEnd"/>
      <w:r>
        <w:t>sequence</w:t>
      </w:r>
      <w:proofErr w:type="spellEnd"/>
      <w:r>
        <w:t>&gt;</w:t>
      </w:r>
    </w:p>
    <w:p w14:paraId="0BDE195C" w14:textId="64D9C589" w:rsidR="008E5FC0" w:rsidRDefault="008E5FC0" w:rsidP="008E5FC0">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minOccurs="0"</w:t>
      </w:r>
      <w:r w:rsidR="00054DFC">
        <w:t xml:space="preserve"> </w:t>
      </w:r>
      <w:proofErr w:type="spellStart"/>
      <w:r w:rsidR="00054DFC">
        <w:t>nillable</w:t>
      </w:r>
      <w:proofErr w:type="spellEnd"/>
      <w:r w:rsidR="00054DFC">
        <w:t>="true"</w:t>
      </w:r>
      <w:r>
        <w:t>/&gt;</w:t>
      </w:r>
    </w:p>
    <w:p w14:paraId="5984E1E1" w14:textId="56C4841A" w:rsidR="008E5FC0" w:rsidRDefault="008E5FC0" w:rsidP="008E5FC0">
      <w:pPr>
        <w:pStyle w:val="NoSpacing"/>
      </w:pPr>
      <w:r>
        <w:tab/>
        <w:t>&lt;/</w:t>
      </w:r>
      <w:proofErr w:type="spellStart"/>
      <w:r>
        <w:t>xs</w:t>
      </w:r>
      <w:proofErr w:type="gramStart"/>
      <w:r>
        <w:t>:sequence</w:t>
      </w:r>
      <w:proofErr w:type="spellEnd"/>
      <w:proofErr w:type="gramEnd"/>
      <w:r>
        <w:t>&gt;</w:t>
      </w:r>
    </w:p>
    <w:p w14:paraId="4C0CC8F0" w14:textId="218583D2" w:rsidR="008E5FC0" w:rsidRDefault="008E5FC0" w:rsidP="008E5FC0">
      <w:pPr>
        <w:pStyle w:val="NoSpacing"/>
      </w:pPr>
      <w:r>
        <w:t>&lt;/</w:t>
      </w:r>
      <w:proofErr w:type="spellStart"/>
      <w:r>
        <w:t>xs</w:t>
      </w:r>
      <w:proofErr w:type="gramStart"/>
      <w:r>
        <w:t>:complexType</w:t>
      </w:r>
      <w:proofErr w:type="spellEnd"/>
      <w:proofErr w:type="gramEnd"/>
      <w:r>
        <w:t>&gt;</w:t>
      </w:r>
    </w:p>
    <w:p w14:paraId="03DFC7E4" w14:textId="3B042722" w:rsidR="009268E8" w:rsidRDefault="009268E8" w:rsidP="009268E8">
      <w:pPr>
        <w:pStyle w:val="Heading3"/>
      </w:pPr>
      <w:bookmarkStart w:id="70" w:name="_Toc530387163"/>
      <w:r>
        <w:t>Name Collisions</w:t>
      </w:r>
      <w:bookmarkEnd w:id="70"/>
    </w:p>
    <w:p w14:paraId="41D2FF7D" w14:textId="5CBE0CE2" w:rsidR="009268E8" w:rsidRDefault="009268E8" w:rsidP="009268E8">
      <w:r>
        <w:t>T</w:t>
      </w:r>
      <w:r w:rsidR="00B9526F">
        <w:t xml:space="preserve">here may be rare cases where a schema </w:t>
      </w:r>
      <w:r>
        <w:t xml:space="preserve">element </w:t>
      </w:r>
      <w:r w:rsidR="00B9526F">
        <w:t>defines both</w:t>
      </w:r>
      <w:r>
        <w:t xml:space="preserve"> an attribute and a child element with the same name or an attribute on a simple content element </w:t>
      </w:r>
      <w:r w:rsidR="005C7BDD">
        <w:t>with</w:t>
      </w:r>
      <w:r>
        <w:t xml:space="preserve"> the name "value"</w:t>
      </w:r>
      <w:r w:rsidR="00B9526F">
        <w:t>, which is reserved for specific purposes</w:t>
      </w:r>
      <w:r>
        <w:t>.  This will cause a name conflict, which is not allowed in JSON objects.</w:t>
      </w:r>
      <w:r w:rsidR="00DE3569">
        <w:t xml:space="preserve"> To resolve this conflict, </w:t>
      </w:r>
      <w:r>
        <w:t>the attribute name should be preceded</w:t>
      </w:r>
      <w:r w:rsidR="00B9526F">
        <w:t xml:space="preserve"> by an underscore (i.e. </w:t>
      </w:r>
      <w:r w:rsidR="00DE3569">
        <w:t>"_"</w:t>
      </w:r>
      <w:r w:rsidR="00B9526F">
        <w:t>)</w:t>
      </w:r>
      <w:r w:rsidR="00DE3569">
        <w:t>.</w:t>
      </w:r>
    </w:p>
    <w:p w14:paraId="4A7F3514" w14:textId="54E099AA" w:rsidR="00DE3569" w:rsidRDefault="00B9526F" w:rsidP="00B9526F">
      <w:pPr>
        <w:pStyle w:val="Heading3"/>
      </w:pPr>
      <w:bookmarkStart w:id="71" w:name="_Toc530387164"/>
      <w:r>
        <w:t xml:space="preserve">Optional </w:t>
      </w:r>
      <w:r w:rsidR="00DE3569">
        <w:t>Values, Arrays, or Objects</w:t>
      </w:r>
      <w:bookmarkEnd w:id="71"/>
    </w:p>
    <w:p w14:paraId="6D66F255" w14:textId="6C24A571" w:rsidR="00DE3569" w:rsidRPr="00DE3569" w:rsidRDefault="00DE3569" w:rsidP="00DE3569">
      <w:r>
        <w:t>If the following rules would result in empty JSON values ("", [], {}), the name-value pair for that element may be omitted from the JSON if the element in XML is not required.  Examples of this are given below</w:t>
      </w:r>
      <w:r w:rsidR="002E00AC">
        <w:t xml:space="preserve"> for the various rules.</w:t>
      </w:r>
    </w:p>
    <w:p w14:paraId="46FD74A6" w14:textId="0FB89682" w:rsidR="00D574CA" w:rsidRDefault="00D574CA" w:rsidP="00D574CA">
      <w:pPr>
        <w:pStyle w:val="Heading3"/>
      </w:pPr>
      <w:bookmarkStart w:id="72" w:name="_Toc530387165"/>
      <w:r>
        <w:t>Complex Content</w:t>
      </w:r>
      <w:r w:rsidR="0045144B">
        <w:t xml:space="preserve"> with Attribute</w:t>
      </w:r>
      <w:bookmarkEnd w:id="72"/>
    </w:p>
    <w:p w14:paraId="188D3FB5" w14:textId="77777777" w:rsidR="006F7A25" w:rsidRDefault="001C28AE" w:rsidP="001C28AE">
      <w:r>
        <w:t>Attributes on a complex element with complex content wil</w:t>
      </w:r>
      <w:r w:rsidR="006C6676">
        <w:t>l be treated as another name-</w:t>
      </w:r>
      <w:r>
        <w:t>value pai</w:t>
      </w:r>
      <w:r w:rsidR="008E5FC0">
        <w:t>r in the objects properties</w:t>
      </w:r>
      <w:r>
        <w:t>.</w:t>
      </w:r>
      <w:r w:rsidR="0045144B">
        <w:t xml:space="preserve"> </w:t>
      </w:r>
    </w:p>
    <w:p w14:paraId="4AC4BFFF" w14:textId="37B1205D" w:rsidR="001C28AE" w:rsidRDefault="001C28AE" w:rsidP="001C28AE"/>
    <w:p w14:paraId="361CAF81" w14:textId="370CD0F3" w:rsidR="003C34FB" w:rsidRDefault="003C34FB" w:rsidP="003C34FB">
      <w:pPr>
        <w:pStyle w:val="NoSpacing"/>
        <w:rPr>
          <w:b/>
        </w:rPr>
      </w:pPr>
      <w:r w:rsidRPr="00C52CAF">
        <w:rPr>
          <w:b/>
        </w:rPr>
        <w:t xml:space="preserve">Schema: </w:t>
      </w:r>
    </w:p>
    <w:p w14:paraId="56E60149" w14:textId="77777777" w:rsidR="002E2E6B" w:rsidRDefault="002E2E6B" w:rsidP="002E2E6B">
      <w:pPr>
        <w:pStyle w:val="NoSpacing"/>
      </w:pPr>
      <w:r>
        <w:t>&lt;</w:t>
      </w:r>
      <w:proofErr w:type="spellStart"/>
      <w:r>
        <w:t>xs</w:t>
      </w:r>
      <w:proofErr w:type="gramStart"/>
      <w:r>
        <w:t>:complexType</w:t>
      </w:r>
      <w:proofErr w:type="spellEnd"/>
      <w:proofErr w:type="gramEnd"/>
      <w:r>
        <w:t xml:space="preserve"> name="top"&gt;</w:t>
      </w:r>
    </w:p>
    <w:p w14:paraId="50CC1FDD" w14:textId="77777777" w:rsidR="002E2E6B" w:rsidRDefault="002E2E6B" w:rsidP="002E2E6B">
      <w:pPr>
        <w:pStyle w:val="NoSpacing"/>
      </w:pPr>
      <w:r>
        <w:tab/>
        <w:t>&lt;</w:t>
      </w:r>
      <w:proofErr w:type="spellStart"/>
      <w:proofErr w:type="gramStart"/>
      <w:r>
        <w:t>xs:</w:t>
      </w:r>
      <w:proofErr w:type="gramEnd"/>
      <w:r>
        <w:t>sequence</w:t>
      </w:r>
      <w:proofErr w:type="spellEnd"/>
      <w:r>
        <w:t>&gt;</w:t>
      </w:r>
    </w:p>
    <w:p w14:paraId="41EF5307" w14:textId="77777777" w:rsidR="002E2E6B" w:rsidRDefault="002E2E6B" w:rsidP="002E2E6B">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1551030B" w14:textId="77777777" w:rsidR="002E2E6B" w:rsidRDefault="002E2E6B" w:rsidP="002E2E6B">
      <w:pPr>
        <w:pStyle w:val="NoSpacing"/>
      </w:pPr>
      <w:r>
        <w:tab/>
        <w:t>&lt;/</w:t>
      </w:r>
      <w:proofErr w:type="spellStart"/>
      <w:r>
        <w:t>xs</w:t>
      </w:r>
      <w:proofErr w:type="gramStart"/>
      <w:r>
        <w:t>:sequence</w:t>
      </w:r>
      <w:proofErr w:type="spellEnd"/>
      <w:proofErr w:type="gramEnd"/>
      <w:r>
        <w:t>&gt;</w:t>
      </w:r>
    </w:p>
    <w:p w14:paraId="5FEE8C1E" w14:textId="77777777" w:rsidR="002E2E6B" w:rsidRDefault="002E2E6B" w:rsidP="002E2E6B">
      <w:pPr>
        <w:pStyle w:val="NoSpacing"/>
      </w:pPr>
      <w:r>
        <w:t>&lt;/</w:t>
      </w:r>
      <w:proofErr w:type="spellStart"/>
      <w:r>
        <w:t>xs</w:t>
      </w:r>
      <w:proofErr w:type="gramStart"/>
      <w:r>
        <w:t>:complexType</w:t>
      </w:r>
      <w:proofErr w:type="spellEnd"/>
      <w:proofErr w:type="gramEnd"/>
      <w:r>
        <w:t>&gt;</w:t>
      </w:r>
    </w:p>
    <w:p w14:paraId="6A9A96F5" w14:textId="77777777" w:rsidR="002E2E6B" w:rsidRDefault="002E2E6B" w:rsidP="003C34FB">
      <w:pPr>
        <w:pStyle w:val="NoSpacing"/>
        <w:rPr>
          <w:highlight w:val="white"/>
        </w:rPr>
      </w:pPr>
    </w:p>
    <w:p w14:paraId="7697A534" w14:textId="0585C155" w:rsidR="003C34FB" w:rsidRPr="00C52CAF" w:rsidRDefault="003C34FB" w:rsidP="003C34FB">
      <w:pPr>
        <w:pStyle w:val="NoSpacing"/>
        <w:rPr>
          <w:highlight w:val="white"/>
        </w:rPr>
      </w:pPr>
      <w:r w:rsidRPr="00C52CAF">
        <w:rPr>
          <w:highlight w:val="white"/>
        </w:rPr>
        <w:t>&lt;</w:t>
      </w:r>
      <w:proofErr w:type="spellStart"/>
      <w:r w:rsidRPr="00C52CAF">
        <w:rPr>
          <w:highlight w:val="white"/>
        </w:rPr>
        <w:t>xs</w:t>
      </w:r>
      <w:proofErr w:type="gramStart"/>
      <w:r w:rsidRPr="00C52CAF">
        <w:rPr>
          <w:highlight w:val="white"/>
        </w:rPr>
        <w:t>:complexType</w:t>
      </w:r>
      <w:proofErr w:type="spellEnd"/>
      <w:proofErr w:type="gramEnd"/>
      <w:r w:rsidRPr="00C52CAF">
        <w:rPr>
          <w:highlight w:val="white"/>
        </w:rPr>
        <w:t xml:space="preserve"> name="</w:t>
      </w:r>
      <w:proofErr w:type="spellStart"/>
      <w:r w:rsidRPr="00C52CAF">
        <w:rPr>
          <w:highlight w:val="white"/>
        </w:rPr>
        <w:t>AType</w:t>
      </w:r>
      <w:proofErr w:type="spellEnd"/>
      <w:r w:rsidRPr="00C52CAF">
        <w:rPr>
          <w:highlight w:val="white"/>
        </w:rPr>
        <w:t>"&gt;</w:t>
      </w:r>
    </w:p>
    <w:p w14:paraId="32A9BE31" w14:textId="781C59BB" w:rsidR="003C34FB" w:rsidRPr="00C52CAF" w:rsidRDefault="003C34FB" w:rsidP="003C34FB">
      <w:pPr>
        <w:pStyle w:val="NoSpacing"/>
        <w:rPr>
          <w:highlight w:val="white"/>
        </w:rPr>
      </w:pPr>
      <w:r w:rsidRPr="00C52CAF">
        <w:rPr>
          <w:highlight w:val="white"/>
        </w:rPr>
        <w:tab/>
        <w:t>&lt;</w:t>
      </w:r>
      <w:proofErr w:type="spellStart"/>
      <w:proofErr w:type="gramStart"/>
      <w:r w:rsidRPr="00C52CAF">
        <w:rPr>
          <w:highlight w:val="white"/>
        </w:rPr>
        <w:t>xs:</w:t>
      </w:r>
      <w:proofErr w:type="gramEnd"/>
      <w:r w:rsidRPr="00C52CAF">
        <w:rPr>
          <w:highlight w:val="white"/>
        </w:rPr>
        <w:t>sequence</w:t>
      </w:r>
      <w:proofErr w:type="spellEnd"/>
      <w:r w:rsidRPr="00C52CAF">
        <w:rPr>
          <w:highlight w:val="white"/>
        </w:rPr>
        <w:t>&gt;</w:t>
      </w:r>
    </w:p>
    <w:p w14:paraId="34F232D8" w14:textId="65BEEED9" w:rsidR="003C34FB" w:rsidRPr="00C52CAF" w:rsidRDefault="003C34FB" w:rsidP="003C34FB">
      <w:pPr>
        <w:pStyle w:val="NoSpacing"/>
        <w:rPr>
          <w:highlight w:val="white"/>
        </w:rPr>
      </w:pPr>
      <w:r w:rsidRPr="00C52CAF">
        <w:rPr>
          <w:highlight w:val="white"/>
        </w:rPr>
        <w:tab/>
      </w:r>
      <w:r w:rsidRPr="00C52CAF">
        <w:rPr>
          <w:highlight w:val="white"/>
        </w:rPr>
        <w:tab/>
        <w:t>&lt;</w:t>
      </w:r>
      <w:proofErr w:type="spellStart"/>
      <w:r w:rsidRPr="00C52CAF">
        <w:rPr>
          <w:highlight w:val="white"/>
        </w:rPr>
        <w:t>xs</w:t>
      </w:r>
      <w:proofErr w:type="gramStart"/>
      <w:r w:rsidRPr="00C52CAF">
        <w:rPr>
          <w:highlight w:val="white"/>
        </w:rPr>
        <w:t>:element</w:t>
      </w:r>
      <w:proofErr w:type="spellEnd"/>
      <w:proofErr w:type="gramEnd"/>
      <w:r w:rsidRPr="00C52CAF">
        <w:rPr>
          <w:highlight w:val="white"/>
        </w:rPr>
        <w:t xml:space="preserve"> name="B" type="</w:t>
      </w:r>
      <w:proofErr w:type="spellStart"/>
      <w:r w:rsidRPr="00C52CAF">
        <w:rPr>
          <w:highlight w:val="white"/>
        </w:rPr>
        <w:t>xs:string</w:t>
      </w:r>
      <w:proofErr w:type="spellEnd"/>
      <w:r w:rsidR="00C52CAF">
        <w:rPr>
          <w:highlight w:val="white"/>
        </w:rPr>
        <w:t xml:space="preserve"> minOccurs="0"</w:t>
      </w:r>
      <w:r w:rsidRPr="00C52CAF">
        <w:rPr>
          <w:highlight w:val="white"/>
        </w:rPr>
        <w:t>&gt;</w:t>
      </w:r>
    </w:p>
    <w:p w14:paraId="4A956887" w14:textId="4819C083" w:rsidR="003C34FB" w:rsidRPr="00C52CAF" w:rsidRDefault="003C34FB" w:rsidP="003C34FB">
      <w:pPr>
        <w:pStyle w:val="NoSpacing"/>
        <w:rPr>
          <w:highlight w:val="white"/>
        </w:rPr>
      </w:pPr>
      <w:r w:rsidRPr="00C52CAF">
        <w:rPr>
          <w:highlight w:val="white"/>
        </w:rPr>
        <w:tab/>
        <w:t>&lt;/</w:t>
      </w:r>
      <w:proofErr w:type="spellStart"/>
      <w:r w:rsidRPr="00C52CAF">
        <w:rPr>
          <w:highlight w:val="white"/>
        </w:rPr>
        <w:t>xs</w:t>
      </w:r>
      <w:proofErr w:type="gramStart"/>
      <w:r w:rsidRPr="00C52CAF">
        <w:rPr>
          <w:highlight w:val="white"/>
        </w:rPr>
        <w:t>:sequence</w:t>
      </w:r>
      <w:proofErr w:type="spellEnd"/>
      <w:proofErr w:type="gramEnd"/>
      <w:r w:rsidRPr="00C52CAF">
        <w:rPr>
          <w:highlight w:val="white"/>
        </w:rPr>
        <w:t>&gt;</w:t>
      </w:r>
    </w:p>
    <w:p w14:paraId="60D7D7A3" w14:textId="5A4029FC" w:rsidR="003C34FB" w:rsidRPr="00C52CAF" w:rsidRDefault="003C34FB" w:rsidP="003C34FB">
      <w:pPr>
        <w:pStyle w:val="NoSpacing"/>
        <w:rPr>
          <w:highlight w:val="white"/>
        </w:rPr>
      </w:pPr>
      <w:r w:rsidRPr="00C52CAF">
        <w:rPr>
          <w:highlight w:val="white"/>
        </w:rPr>
        <w:tab/>
        <w:t>&lt;</w:t>
      </w:r>
      <w:proofErr w:type="spellStart"/>
      <w:r w:rsidRPr="00C52CAF">
        <w:rPr>
          <w:highlight w:val="white"/>
        </w:rPr>
        <w:t>xs</w:t>
      </w:r>
      <w:proofErr w:type="gramStart"/>
      <w:r w:rsidRPr="00C52CAF">
        <w:rPr>
          <w:highlight w:val="white"/>
        </w:rPr>
        <w:t>:attribute</w:t>
      </w:r>
      <w:proofErr w:type="spellEnd"/>
      <w:proofErr w:type="gramEnd"/>
      <w:r w:rsidRPr="00C52CAF">
        <w:rPr>
          <w:highlight w:val="white"/>
        </w:rPr>
        <w:t xml:space="preserve"> name="</w:t>
      </w:r>
      <w:proofErr w:type="spellStart"/>
      <w:r w:rsidRPr="00C52CAF">
        <w:rPr>
          <w:highlight w:val="white"/>
        </w:rPr>
        <w:t>attr</w:t>
      </w:r>
      <w:proofErr w:type="spellEnd"/>
      <w:r w:rsidRPr="00C52CAF">
        <w:rPr>
          <w:highlight w:val="white"/>
        </w:rPr>
        <w:t>" type="</w:t>
      </w:r>
      <w:proofErr w:type="spellStart"/>
      <w:r w:rsidRPr="00C52CAF">
        <w:rPr>
          <w:highlight w:val="white"/>
        </w:rPr>
        <w:t>xs:string</w:t>
      </w:r>
      <w:proofErr w:type="spellEnd"/>
      <w:r w:rsidRPr="00C52CAF">
        <w:rPr>
          <w:highlight w:val="white"/>
        </w:rPr>
        <w:t>"</w:t>
      </w:r>
      <w:r w:rsidR="00901E48">
        <w:rPr>
          <w:highlight w:val="white"/>
        </w:rPr>
        <w:t xml:space="preserve"> use="optional</w:t>
      </w:r>
      <w:r w:rsidR="00C1000A">
        <w:rPr>
          <w:highlight w:val="white"/>
        </w:rPr>
        <w:t>"</w:t>
      </w:r>
      <w:r w:rsidRPr="00C52CAF">
        <w:rPr>
          <w:highlight w:val="white"/>
        </w:rPr>
        <w:t>/&gt;</w:t>
      </w:r>
    </w:p>
    <w:p w14:paraId="64F935C8" w14:textId="0E6731CC" w:rsidR="003C34FB" w:rsidRPr="00C52CAF" w:rsidRDefault="003C34FB" w:rsidP="003C34FB">
      <w:pPr>
        <w:pStyle w:val="NoSpacing"/>
      </w:pPr>
      <w:r w:rsidRPr="00C52CAF">
        <w:rPr>
          <w:highlight w:val="white"/>
        </w:rPr>
        <w:t>&lt;/</w:t>
      </w:r>
      <w:proofErr w:type="spellStart"/>
      <w:r w:rsidRPr="00C52CAF">
        <w:rPr>
          <w:highlight w:val="white"/>
        </w:rPr>
        <w:t>xs</w:t>
      </w:r>
      <w:proofErr w:type="gramStart"/>
      <w:r w:rsidRPr="00C52CAF">
        <w:rPr>
          <w:highlight w:val="white"/>
        </w:rPr>
        <w:t>:complexType</w:t>
      </w:r>
      <w:proofErr w:type="spellEnd"/>
      <w:proofErr w:type="gramEnd"/>
      <w:r w:rsidRPr="00C52CAF">
        <w:rPr>
          <w:highlight w:val="white"/>
        </w:rPr>
        <w:t>&gt;</w:t>
      </w:r>
    </w:p>
    <w:p w14:paraId="71F27278" w14:textId="77777777" w:rsidR="00C52CAF" w:rsidRDefault="00C52CAF" w:rsidP="006C6676"/>
    <w:p w14:paraId="4CC0DFF9" w14:textId="77777777" w:rsidR="003C34FB" w:rsidRPr="00C52CAF" w:rsidRDefault="001C28AE" w:rsidP="00C52CAF">
      <w:pPr>
        <w:pStyle w:val="NoSpacing"/>
        <w:rPr>
          <w:b/>
        </w:rPr>
      </w:pPr>
      <w:r w:rsidRPr="00C52CAF">
        <w:rPr>
          <w:b/>
        </w:rPr>
        <w:t>Translation:</w:t>
      </w:r>
      <w:r w:rsidR="006C6676" w:rsidRPr="00C52CAF">
        <w:rPr>
          <w:b/>
        </w:rPr>
        <w:t xml:space="preserve"> </w:t>
      </w:r>
      <w:r w:rsidRPr="00C52CAF">
        <w:rPr>
          <w:b/>
        </w:rPr>
        <w:t xml:space="preserve"> </w:t>
      </w:r>
    </w:p>
    <w:p w14:paraId="60645F90" w14:textId="3E7824C3" w:rsidR="006C6676" w:rsidRDefault="00CB4682" w:rsidP="00C52CAF">
      <w:pPr>
        <w:pStyle w:val="NoSpacing"/>
      </w:pPr>
      <w:r>
        <w:t>&lt;</w:t>
      </w:r>
      <w:proofErr w:type="gramStart"/>
      <w:r>
        <w:t>A</w:t>
      </w:r>
      <w:proofErr w:type="gramEnd"/>
      <w:r w:rsidR="006C6676">
        <w:t xml:space="preserve"> </w:t>
      </w:r>
      <w:proofErr w:type="spellStart"/>
      <w:r w:rsidR="006C6676">
        <w:t>attr</w:t>
      </w:r>
      <w:proofErr w:type="spellEnd"/>
      <w:r w:rsidR="006C6676">
        <w:t xml:space="preserve">="text"&gt;&lt;B&gt;text2&lt;/B&gt;&lt;/A&gt; </w:t>
      </w:r>
      <w:r w:rsidR="006C6676">
        <w:sym w:font="Wingdings" w:char="F0E0"/>
      </w:r>
      <w:r w:rsidR="006C6676">
        <w:t>"A":{"</w:t>
      </w:r>
      <w:proofErr w:type="spellStart"/>
      <w:r w:rsidR="006C6676">
        <w:t>attr</w:t>
      </w:r>
      <w:proofErr w:type="spellEnd"/>
      <w:r w:rsidR="006C6676">
        <w:t>":</w:t>
      </w:r>
      <w:r w:rsidR="007A78CA">
        <w:t xml:space="preserve"> </w:t>
      </w:r>
      <w:r w:rsidR="006C6676">
        <w:t>"text",</w:t>
      </w:r>
      <w:r w:rsidR="007A78CA">
        <w:t xml:space="preserve"> </w:t>
      </w:r>
      <w:r w:rsidR="006C6676">
        <w:t>"B":</w:t>
      </w:r>
      <w:r w:rsidR="007A78CA">
        <w:t xml:space="preserve"> </w:t>
      </w:r>
      <w:r w:rsidR="006C6676">
        <w:t>"text2"}</w:t>
      </w:r>
    </w:p>
    <w:p w14:paraId="222734FE" w14:textId="32F76104" w:rsidR="007A78CA" w:rsidRDefault="007A78CA" w:rsidP="00C52CAF">
      <w:pPr>
        <w:pStyle w:val="NoSpacing"/>
      </w:pPr>
      <w:r>
        <w:t>&lt;</w:t>
      </w:r>
      <w:proofErr w:type="gramStart"/>
      <w:r>
        <w:t>A</w:t>
      </w:r>
      <w:proofErr w:type="gramEnd"/>
      <w:r>
        <w:t xml:space="preserve"> </w:t>
      </w:r>
      <w:proofErr w:type="spellStart"/>
      <w:r>
        <w:t>attr</w:t>
      </w:r>
      <w:proofErr w:type="spellEnd"/>
      <w:r>
        <w:t xml:space="preserve">="text"&gt;&lt;/A&gt; </w:t>
      </w:r>
      <w:r>
        <w:sym w:font="Wingdings" w:char="F0E0"/>
      </w:r>
      <w:r>
        <w:t>"A":{"</w:t>
      </w:r>
      <w:proofErr w:type="spellStart"/>
      <w:r>
        <w:t>attr</w:t>
      </w:r>
      <w:proofErr w:type="spellEnd"/>
      <w:r>
        <w:t>": "text"}</w:t>
      </w:r>
    </w:p>
    <w:p w14:paraId="5751B490" w14:textId="5832CD2A" w:rsidR="007A78CA" w:rsidRDefault="007A78CA" w:rsidP="00C52CAF">
      <w:pPr>
        <w:pStyle w:val="NoSpacing"/>
      </w:pPr>
      <w:r>
        <w:t>&lt;A&gt;&lt;B&gt;text2&lt;/B&gt;&lt;/</w:t>
      </w:r>
      <w:proofErr w:type="gramStart"/>
      <w:r>
        <w:t>A</w:t>
      </w:r>
      <w:proofErr w:type="gramEnd"/>
      <w:r>
        <w:t xml:space="preserve">&gt; </w:t>
      </w:r>
      <w:r>
        <w:sym w:font="Wingdings" w:char="F0E0"/>
      </w:r>
      <w:r>
        <w:t>"A":{"B": "text2"}</w:t>
      </w:r>
    </w:p>
    <w:p w14:paraId="0DB884C3" w14:textId="3D337C8B" w:rsidR="00C52CAF" w:rsidRDefault="008E5FC0" w:rsidP="007A78CA">
      <w:pPr>
        <w:pStyle w:val="NoSpacing"/>
      </w:pPr>
      <w:r>
        <w:t>&lt;A/&gt;</w:t>
      </w:r>
      <w:r>
        <w:sym w:font="Wingdings" w:char="F0E0"/>
      </w:r>
      <w:r>
        <w:t>"A"</w:t>
      </w:r>
      <w:r w:rsidR="007A78CA">
        <w:t>: {}</w:t>
      </w:r>
      <w:r w:rsidR="00DC2658">
        <w:t xml:space="preserve"> or A</w:t>
      </w:r>
      <w:r w:rsidR="006736FD">
        <w:t xml:space="preserve"> is omitted</w:t>
      </w:r>
    </w:p>
    <w:p w14:paraId="2F85C544" w14:textId="77777777" w:rsidR="007A78CA" w:rsidRDefault="007A78CA" w:rsidP="007A78CA">
      <w:pPr>
        <w:pStyle w:val="NoSpacing"/>
      </w:pPr>
    </w:p>
    <w:p w14:paraId="30B61979" w14:textId="0C97C99E" w:rsidR="001C28AE" w:rsidRDefault="006C6676" w:rsidP="00C52CAF">
      <w:pPr>
        <w:pStyle w:val="NoSpacing"/>
        <w:rPr>
          <w:b/>
        </w:rPr>
      </w:pPr>
      <w:r w:rsidRPr="00C52CAF">
        <w:rPr>
          <w:b/>
        </w:rPr>
        <w:t xml:space="preserve">Generation:  </w:t>
      </w:r>
    </w:p>
    <w:p w14:paraId="77929CD1" w14:textId="6B515DF1" w:rsidR="00C1000A" w:rsidRPr="00C1000A" w:rsidRDefault="00C1000A" w:rsidP="00C52CAF">
      <w:pPr>
        <w:pStyle w:val="NoSpacing"/>
      </w:pPr>
      <w:proofErr w:type="spellStart"/>
      <w:r w:rsidRPr="00C1000A">
        <w:lastRenderedPageBreak/>
        <w:t>attr</w:t>
      </w:r>
      <w:proofErr w:type="spellEnd"/>
      <w:r w:rsidRPr="00C1000A">
        <w:t>="text</w:t>
      </w:r>
      <w:r w:rsidR="00901E48">
        <w:t>"</w:t>
      </w:r>
      <w:r w:rsidR="001B277E">
        <w:t xml:space="preserve"> and B</w:t>
      </w:r>
      <w:r w:rsidRPr="00C1000A">
        <w:t>=</w:t>
      </w:r>
      <w:r w:rsidR="007A78CA">
        <w:t>"</w:t>
      </w:r>
      <w:r w:rsidRPr="00C1000A">
        <w:t>text2</w:t>
      </w:r>
      <w:r w:rsidR="007A78CA">
        <w:t>"</w:t>
      </w:r>
      <w:r w:rsidRPr="00C1000A">
        <w:sym w:font="Wingdings" w:char="F0E0"/>
      </w:r>
      <w:r w:rsidR="001B277E">
        <w:t>"A":{"</w:t>
      </w:r>
      <w:proofErr w:type="spellStart"/>
      <w:r w:rsidR="001B277E">
        <w:t>attr</w:t>
      </w:r>
      <w:proofErr w:type="spellEnd"/>
      <w:r w:rsidR="001B277E">
        <w:t>": "text", "B</w:t>
      </w:r>
      <w:r w:rsidRPr="00C1000A">
        <w:t>":  "text2"}</w:t>
      </w:r>
    </w:p>
    <w:p w14:paraId="214E7AFF" w14:textId="23F279A0" w:rsidR="00C52CAF" w:rsidRDefault="00C1000A" w:rsidP="00C52CAF">
      <w:pPr>
        <w:pStyle w:val="NoSpacing"/>
      </w:pPr>
      <w:proofErr w:type="spellStart"/>
      <w:proofErr w:type="gramStart"/>
      <w:r>
        <w:t>attr</w:t>
      </w:r>
      <w:proofErr w:type="spellEnd"/>
      <w:proofErr w:type="gramEnd"/>
      <w:r w:rsidR="003F2F03">
        <w:t>=</w:t>
      </w:r>
      <w:r>
        <w:t>"</w:t>
      </w:r>
      <w:r w:rsidR="003F2F03">
        <w:t>text</w:t>
      </w:r>
      <w:r>
        <w:t>"</w:t>
      </w:r>
      <w:r w:rsidR="003F2F03">
        <w:t xml:space="preserve"> and </w:t>
      </w:r>
      <w:r w:rsidR="00C52CAF">
        <w:t>B=</w:t>
      </w:r>
      <w:r w:rsidR="003F2F03">
        <w:t>n</w:t>
      </w:r>
      <w:r w:rsidR="009B1612">
        <w:t xml:space="preserve">o data </w:t>
      </w:r>
      <w:r w:rsidR="009B1612">
        <w:sym w:font="Wingdings" w:char="F0E0"/>
      </w:r>
      <w:r w:rsidR="00C52CAF">
        <w:t>"A":{"</w:t>
      </w:r>
      <w:proofErr w:type="spellStart"/>
      <w:r w:rsidR="00C52CAF">
        <w:t>attr</w:t>
      </w:r>
      <w:proofErr w:type="spellEnd"/>
      <w:r w:rsidR="00C52CAF">
        <w:t>":</w:t>
      </w:r>
      <w:r w:rsidR="0039258B">
        <w:t xml:space="preserve"> </w:t>
      </w:r>
      <w:r w:rsidR="00C52CAF">
        <w:t>"text"}</w:t>
      </w:r>
    </w:p>
    <w:p w14:paraId="2A0B15D3" w14:textId="44C55F64" w:rsidR="00901E48" w:rsidRDefault="00901E48" w:rsidP="00901E48">
      <w:pPr>
        <w:pStyle w:val="NoSpacing"/>
      </w:pPr>
      <w:proofErr w:type="spellStart"/>
      <w:proofErr w:type="gramStart"/>
      <w:r>
        <w:t>attr</w:t>
      </w:r>
      <w:proofErr w:type="spellEnd"/>
      <w:r>
        <w:t>=</w:t>
      </w:r>
      <w:proofErr w:type="gramEnd"/>
      <w:r>
        <w:t xml:space="preserve">no data and B=no data </w:t>
      </w:r>
      <w:r>
        <w:sym w:font="Wingdings" w:char="F0E0"/>
      </w:r>
      <w:r>
        <w:t>"A":{} or A is omitted.</w:t>
      </w:r>
    </w:p>
    <w:p w14:paraId="4230F91F" w14:textId="77777777" w:rsidR="00901E48" w:rsidRDefault="00901E48" w:rsidP="00C52CAF">
      <w:pPr>
        <w:pStyle w:val="NoSpacing"/>
      </w:pPr>
    </w:p>
    <w:p w14:paraId="4527B571" w14:textId="49015CE7" w:rsidR="00C52CAF" w:rsidRDefault="00C52CAF" w:rsidP="00C52CAF">
      <w:pPr>
        <w:pStyle w:val="Heading3"/>
      </w:pPr>
      <w:bookmarkStart w:id="73" w:name="_Toc530387166"/>
      <w:r>
        <w:t xml:space="preserve">Simple </w:t>
      </w:r>
      <w:r w:rsidR="00E93EEF">
        <w:t>Content</w:t>
      </w:r>
      <w:r w:rsidR="0045144B">
        <w:t xml:space="preserve"> with Attribute</w:t>
      </w:r>
      <w:bookmarkEnd w:id="73"/>
    </w:p>
    <w:p w14:paraId="45B9AB57" w14:textId="4AF2C970" w:rsidR="009B1612" w:rsidRPr="00A2500A" w:rsidRDefault="00C52CAF" w:rsidP="00A2500A">
      <w:r>
        <w:t xml:space="preserve">The simple content </w:t>
      </w:r>
      <w:r w:rsidR="00834D46">
        <w:t xml:space="preserve">with an attribute </w:t>
      </w:r>
      <w:r>
        <w:t>will be converted into a</w:t>
      </w:r>
      <w:r w:rsidR="00834D46">
        <w:t xml:space="preserve"> JSON </w:t>
      </w:r>
      <w:r>
        <w:t>object named for the simple element.  If the attribute is optional according to the schema,</w:t>
      </w:r>
      <w:r w:rsidR="003F2F03">
        <w:t xml:space="preserve"> the attribute will be generated only if it has a value</w:t>
      </w:r>
      <w:r w:rsidR="00901E48">
        <w:t>; how</w:t>
      </w:r>
      <w:r w:rsidR="006736FD">
        <w:t>ever, even if the attribute is</w:t>
      </w:r>
      <w:r w:rsidR="00901E48">
        <w:t xml:space="preserve"> not </w:t>
      </w:r>
      <w:r w:rsidR="001B277E">
        <w:t>present</w:t>
      </w:r>
      <w:r w:rsidR="00901E48">
        <w:t>, the JSON serialization will always be an object with a "value" property.</w:t>
      </w:r>
    </w:p>
    <w:p w14:paraId="58551CE6" w14:textId="1A382AAC" w:rsidR="00C52CAF" w:rsidRDefault="00C52CAF" w:rsidP="009B1612">
      <w:pPr>
        <w:pStyle w:val="NoSpacing"/>
        <w:rPr>
          <w:b/>
        </w:rPr>
      </w:pPr>
      <w:r w:rsidRPr="003F2F03">
        <w:rPr>
          <w:b/>
        </w:rPr>
        <w:t>Schema:</w:t>
      </w:r>
    </w:p>
    <w:p w14:paraId="6BD9D288" w14:textId="77777777" w:rsidR="002E2E6B" w:rsidRDefault="002E2E6B" w:rsidP="002E2E6B">
      <w:pPr>
        <w:pStyle w:val="NoSpacing"/>
      </w:pPr>
      <w:r>
        <w:t>&lt;</w:t>
      </w:r>
      <w:proofErr w:type="spellStart"/>
      <w:r>
        <w:t>xs</w:t>
      </w:r>
      <w:proofErr w:type="gramStart"/>
      <w:r>
        <w:t>:complexType</w:t>
      </w:r>
      <w:proofErr w:type="spellEnd"/>
      <w:proofErr w:type="gramEnd"/>
      <w:r>
        <w:t xml:space="preserve"> name="top"&gt;</w:t>
      </w:r>
    </w:p>
    <w:p w14:paraId="1E6E90C9" w14:textId="77777777" w:rsidR="002E2E6B" w:rsidRDefault="002E2E6B" w:rsidP="002E2E6B">
      <w:pPr>
        <w:pStyle w:val="NoSpacing"/>
      </w:pPr>
      <w:r>
        <w:tab/>
        <w:t>&lt;</w:t>
      </w:r>
      <w:proofErr w:type="spellStart"/>
      <w:proofErr w:type="gramStart"/>
      <w:r>
        <w:t>xs:</w:t>
      </w:r>
      <w:proofErr w:type="gramEnd"/>
      <w:r>
        <w:t>sequence</w:t>
      </w:r>
      <w:proofErr w:type="spellEnd"/>
      <w:r>
        <w:t>&gt;</w:t>
      </w:r>
    </w:p>
    <w:p w14:paraId="12B53FB8" w14:textId="77777777" w:rsidR="002E2E6B" w:rsidRDefault="002E2E6B" w:rsidP="002E2E6B">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4E5A415F" w14:textId="77777777" w:rsidR="002E2E6B" w:rsidRDefault="002E2E6B" w:rsidP="002E2E6B">
      <w:pPr>
        <w:pStyle w:val="NoSpacing"/>
      </w:pPr>
      <w:r>
        <w:tab/>
        <w:t>&lt;/</w:t>
      </w:r>
      <w:proofErr w:type="spellStart"/>
      <w:r>
        <w:t>xs</w:t>
      </w:r>
      <w:proofErr w:type="gramStart"/>
      <w:r>
        <w:t>:sequence</w:t>
      </w:r>
      <w:proofErr w:type="spellEnd"/>
      <w:proofErr w:type="gramEnd"/>
      <w:r>
        <w:t>&gt;</w:t>
      </w:r>
    </w:p>
    <w:p w14:paraId="778AB6F2" w14:textId="77777777" w:rsidR="002E2E6B" w:rsidRDefault="002E2E6B" w:rsidP="002E2E6B">
      <w:pPr>
        <w:pStyle w:val="NoSpacing"/>
      </w:pPr>
      <w:r>
        <w:t>&lt;/</w:t>
      </w:r>
      <w:proofErr w:type="spellStart"/>
      <w:r>
        <w:t>xs</w:t>
      </w:r>
      <w:proofErr w:type="gramStart"/>
      <w:r>
        <w:t>:complexType</w:t>
      </w:r>
      <w:proofErr w:type="spellEnd"/>
      <w:proofErr w:type="gramEnd"/>
      <w:r>
        <w:t>&gt;</w:t>
      </w:r>
    </w:p>
    <w:p w14:paraId="54952BBF" w14:textId="5D8253E8" w:rsidR="002E2E6B" w:rsidRDefault="002E2E6B" w:rsidP="009B1612">
      <w:pPr>
        <w:pStyle w:val="NoSpacing"/>
        <w:rPr>
          <w:b/>
        </w:rPr>
      </w:pPr>
    </w:p>
    <w:p w14:paraId="49047B8F" w14:textId="77777777" w:rsidR="009B1612" w:rsidRPr="0039258B" w:rsidRDefault="009B1612" w:rsidP="009B1612">
      <w:pPr>
        <w:pStyle w:val="NoSpacing"/>
        <w:rPr>
          <w:highlight w:val="white"/>
        </w:rPr>
      </w:pPr>
      <w:r w:rsidRPr="0039258B">
        <w:rPr>
          <w:highlight w:val="white"/>
        </w:rPr>
        <w:t>&lt;</w:t>
      </w:r>
      <w:proofErr w:type="spellStart"/>
      <w:r w:rsidRPr="0039258B">
        <w:rPr>
          <w:highlight w:val="white"/>
        </w:rPr>
        <w:t>xs</w:t>
      </w:r>
      <w:proofErr w:type="gramStart"/>
      <w:r w:rsidRPr="0039258B">
        <w:rPr>
          <w:highlight w:val="white"/>
        </w:rPr>
        <w:t>:complexType</w:t>
      </w:r>
      <w:proofErr w:type="spellEnd"/>
      <w:proofErr w:type="gramEnd"/>
      <w:r w:rsidRPr="0039258B">
        <w:rPr>
          <w:highlight w:val="white"/>
        </w:rPr>
        <w:t xml:space="preserve"> name="</w:t>
      </w:r>
      <w:proofErr w:type="spellStart"/>
      <w:r w:rsidRPr="0039258B">
        <w:rPr>
          <w:highlight w:val="white"/>
        </w:rPr>
        <w:t>AType</w:t>
      </w:r>
      <w:proofErr w:type="spellEnd"/>
      <w:r w:rsidRPr="0039258B">
        <w:rPr>
          <w:highlight w:val="white"/>
        </w:rPr>
        <w:t>"&gt;</w:t>
      </w:r>
    </w:p>
    <w:p w14:paraId="4C050360" w14:textId="03026CBF" w:rsidR="009B1612" w:rsidRPr="0039258B" w:rsidRDefault="00E93EEF" w:rsidP="009B1612">
      <w:pPr>
        <w:pStyle w:val="NoSpacing"/>
        <w:rPr>
          <w:highlight w:val="white"/>
        </w:rPr>
      </w:pPr>
      <w:r w:rsidRPr="0039258B">
        <w:rPr>
          <w:highlight w:val="white"/>
        </w:rPr>
        <w:tab/>
      </w:r>
      <w:r w:rsidR="009B1612" w:rsidRPr="0039258B">
        <w:rPr>
          <w:highlight w:val="white"/>
        </w:rPr>
        <w:t>&lt;</w:t>
      </w:r>
      <w:proofErr w:type="spellStart"/>
      <w:proofErr w:type="gramStart"/>
      <w:r w:rsidR="009B1612" w:rsidRPr="0039258B">
        <w:rPr>
          <w:highlight w:val="white"/>
        </w:rPr>
        <w:t>xs:</w:t>
      </w:r>
      <w:proofErr w:type="gramEnd"/>
      <w:r w:rsidR="009B1612" w:rsidRPr="0039258B">
        <w:rPr>
          <w:highlight w:val="white"/>
        </w:rPr>
        <w:t>simpleContent</w:t>
      </w:r>
      <w:proofErr w:type="spellEnd"/>
      <w:r w:rsidR="009B1612" w:rsidRPr="0039258B">
        <w:rPr>
          <w:highlight w:val="white"/>
        </w:rPr>
        <w:t>&gt;</w:t>
      </w:r>
    </w:p>
    <w:p w14:paraId="775F5F53" w14:textId="0F1297EF" w:rsidR="009B1612" w:rsidRPr="0039258B" w:rsidRDefault="009B1612" w:rsidP="009B1612">
      <w:pPr>
        <w:pStyle w:val="NoSpacing"/>
        <w:rPr>
          <w:highlight w:val="white"/>
        </w:rPr>
      </w:pPr>
      <w:r w:rsidRPr="0039258B">
        <w:rPr>
          <w:highlight w:val="white"/>
        </w:rPr>
        <w:tab/>
      </w:r>
      <w:r w:rsidRPr="0039258B">
        <w:rPr>
          <w:highlight w:val="white"/>
        </w:rPr>
        <w:tab/>
        <w:t>&lt;</w:t>
      </w:r>
      <w:proofErr w:type="spellStart"/>
      <w:r w:rsidRPr="0039258B">
        <w:rPr>
          <w:highlight w:val="white"/>
        </w:rPr>
        <w:t>xs</w:t>
      </w:r>
      <w:proofErr w:type="gramStart"/>
      <w:r w:rsidRPr="0039258B">
        <w:rPr>
          <w:highlight w:val="white"/>
        </w:rPr>
        <w:t>:extension</w:t>
      </w:r>
      <w:proofErr w:type="spellEnd"/>
      <w:proofErr w:type="gramEnd"/>
      <w:r w:rsidRPr="0039258B">
        <w:rPr>
          <w:highlight w:val="white"/>
        </w:rPr>
        <w:t xml:space="preserve"> base="</w:t>
      </w:r>
      <w:proofErr w:type="spellStart"/>
      <w:r w:rsidRPr="0039258B">
        <w:rPr>
          <w:highlight w:val="white"/>
        </w:rPr>
        <w:t>xs:string</w:t>
      </w:r>
      <w:proofErr w:type="spellEnd"/>
      <w:r w:rsidRPr="0039258B">
        <w:rPr>
          <w:highlight w:val="white"/>
        </w:rPr>
        <w:t>"&gt;</w:t>
      </w:r>
    </w:p>
    <w:p w14:paraId="20D8F11C" w14:textId="575B564F" w:rsidR="009B1612" w:rsidRPr="0039258B" w:rsidRDefault="009B1612" w:rsidP="009B1612">
      <w:pPr>
        <w:pStyle w:val="NoSpacing"/>
        <w:rPr>
          <w:highlight w:val="white"/>
        </w:rPr>
      </w:pPr>
      <w:r w:rsidRPr="0039258B">
        <w:rPr>
          <w:highlight w:val="white"/>
        </w:rPr>
        <w:tab/>
      </w:r>
      <w:r w:rsidRPr="0039258B">
        <w:rPr>
          <w:highlight w:val="white"/>
        </w:rPr>
        <w:tab/>
      </w:r>
      <w:r w:rsidRPr="0039258B">
        <w:rPr>
          <w:highlight w:val="white"/>
        </w:rPr>
        <w:tab/>
        <w:t>&lt;</w:t>
      </w:r>
      <w:proofErr w:type="spellStart"/>
      <w:r w:rsidRPr="0039258B">
        <w:rPr>
          <w:highlight w:val="white"/>
        </w:rPr>
        <w:t>xs</w:t>
      </w:r>
      <w:proofErr w:type="gramStart"/>
      <w:r w:rsidRPr="0039258B">
        <w:rPr>
          <w:highlight w:val="white"/>
        </w:rPr>
        <w:t>:attribute</w:t>
      </w:r>
      <w:proofErr w:type="spellEnd"/>
      <w:proofErr w:type="gramEnd"/>
      <w:r w:rsidRPr="0039258B">
        <w:rPr>
          <w:highlight w:val="white"/>
        </w:rPr>
        <w:t xml:space="preserve"> name="</w:t>
      </w:r>
      <w:proofErr w:type="spellStart"/>
      <w:r w:rsidRPr="0039258B">
        <w:rPr>
          <w:highlight w:val="white"/>
        </w:rPr>
        <w:t>attr</w:t>
      </w:r>
      <w:proofErr w:type="spellEnd"/>
      <w:r w:rsidRPr="0039258B">
        <w:rPr>
          <w:highlight w:val="white"/>
        </w:rPr>
        <w:t>" use="optional"/&gt;</w:t>
      </w:r>
    </w:p>
    <w:p w14:paraId="3DA67FB0" w14:textId="660B052A" w:rsidR="009B1612" w:rsidRPr="0039258B" w:rsidRDefault="009B1612" w:rsidP="009B1612">
      <w:pPr>
        <w:pStyle w:val="NoSpacing"/>
        <w:rPr>
          <w:highlight w:val="white"/>
        </w:rPr>
      </w:pPr>
      <w:r w:rsidRPr="0039258B">
        <w:rPr>
          <w:highlight w:val="white"/>
        </w:rPr>
        <w:tab/>
      </w:r>
      <w:r w:rsidRPr="0039258B">
        <w:rPr>
          <w:highlight w:val="white"/>
        </w:rPr>
        <w:tab/>
        <w:t>&lt;/</w:t>
      </w:r>
      <w:proofErr w:type="spellStart"/>
      <w:r w:rsidRPr="0039258B">
        <w:rPr>
          <w:highlight w:val="white"/>
        </w:rPr>
        <w:t>xs</w:t>
      </w:r>
      <w:proofErr w:type="gramStart"/>
      <w:r w:rsidRPr="0039258B">
        <w:rPr>
          <w:highlight w:val="white"/>
        </w:rPr>
        <w:t>:extension</w:t>
      </w:r>
      <w:proofErr w:type="spellEnd"/>
      <w:proofErr w:type="gramEnd"/>
      <w:r w:rsidRPr="0039258B">
        <w:rPr>
          <w:highlight w:val="white"/>
        </w:rPr>
        <w:t>&gt;</w:t>
      </w:r>
    </w:p>
    <w:p w14:paraId="377D457A" w14:textId="488CA435" w:rsidR="009B1612" w:rsidRPr="0039258B" w:rsidRDefault="00E93EEF" w:rsidP="009B1612">
      <w:pPr>
        <w:pStyle w:val="NoSpacing"/>
        <w:rPr>
          <w:highlight w:val="white"/>
        </w:rPr>
      </w:pPr>
      <w:r w:rsidRPr="0039258B">
        <w:rPr>
          <w:highlight w:val="white"/>
        </w:rPr>
        <w:tab/>
      </w:r>
      <w:r w:rsidR="009B1612" w:rsidRPr="0039258B">
        <w:rPr>
          <w:highlight w:val="white"/>
        </w:rPr>
        <w:t>&lt;/</w:t>
      </w:r>
      <w:proofErr w:type="spellStart"/>
      <w:r w:rsidR="009B1612" w:rsidRPr="0039258B">
        <w:rPr>
          <w:highlight w:val="white"/>
        </w:rPr>
        <w:t>xs</w:t>
      </w:r>
      <w:proofErr w:type="gramStart"/>
      <w:r w:rsidR="009B1612" w:rsidRPr="0039258B">
        <w:rPr>
          <w:highlight w:val="white"/>
        </w:rPr>
        <w:t>:simpleContent</w:t>
      </w:r>
      <w:proofErr w:type="spellEnd"/>
      <w:proofErr w:type="gramEnd"/>
      <w:r w:rsidR="009B1612" w:rsidRPr="0039258B">
        <w:rPr>
          <w:highlight w:val="white"/>
        </w:rPr>
        <w:t>&gt;</w:t>
      </w:r>
    </w:p>
    <w:p w14:paraId="70B05D11" w14:textId="56845188" w:rsidR="003F2F03" w:rsidRPr="0039258B" w:rsidRDefault="009B1612" w:rsidP="009B1612">
      <w:pPr>
        <w:pStyle w:val="NoSpacing"/>
        <w:rPr>
          <w:b/>
        </w:rPr>
      </w:pPr>
      <w:r w:rsidRPr="0039258B">
        <w:rPr>
          <w:highlight w:val="white"/>
        </w:rPr>
        <w:t>&lt;/</w:t>
      </w:r>
      <w:proofErr w:type="spellStart"/>
      <w:r w:rsidRPr="0039258B">
        <w:rPr>
          <w:highlight w:val="white"/>
        </w:rPr>
        <w:t>xs</w:t>
      </w:r>
      <w:proofErr w:type="gramStart"/>
      <w:r w:rsidRPr="0039258B">
        <w:rPr>
          <w:highlight w:val="white"/>
        </w:rPr>
        <w:t>:complexType</w:t>
      </w:r>
      <w:proofErr w:type="spellEnd"/>
      <w:proofErr w:type="gramEnd"/>
      <w:r w:rsidRPr="0039258B">
        <w:rPr>
          <w:highlight w:val="white"/>
        </w:rPr>
        <w:t>&gt;</w:t>
      </w:r>
    </w:p>
    <w:p w14:paraId="7EEF0FDA" w14:textId="77777777" w:rsidR="009B1612" w:rsidRDefault="009B1612" w:rsidP="009B1612">
      <w:pPr>
        <w:pStyle w:val="NoSpacing"/>
        <w:rPr>
          <w:b/>
        </w:rPr>
      </w:pPr>
    </w:p>
    <w:p w14:paraId="54429AC4" w14:textId="108A660F" w:rsidR="00C52CAF" w:rsidRDefault="00C52CAF" w:rsidP="009B1612">
      <w:pPr>
        <w:pStyle w:val="NoSpacing"/>
        <w:rPr>
          <w:b/>
        </w:rPr>
      </w:pPr>
      <w:r w:rsidRPr="003F2F03">
        <w:rPr>
          <w:b/>
        </w:rPr>
        <w:t>Translation:</w:t>
      </w:r>
    </w:p>
    <w:p w14:paraId="41ECDC24" w14:textId="1417CEDF" w:rsidR="009B1612" w:rsidRDefault="009B1612" w:rsidP="009B1612">
      <w:pPr>
        <w:pStyle w:val="NoSpacing"/>
      </w:pPr>
      <w:r>
        <w:t>&lt;</w:t>
      </w:r>
      <w:proofErr w:type="gramStart"/>
      <w:r>
        <w:t>A</w:t>
      </w:r>
      <w:proofErr w:type="gramEnd"/>
      <w:r>
        <w:t xml:space="preserve"> </w:t>
      </w:r>
      <w:proofErr w:type="spellStart"/>
      <w:r>
        <w:t>attr</w:t>
      </w:r>
      <w:proofErr w:type="spellEnd"/>
      <w:r>
        <w:t xml:space="preserve">="text"&gt;text2&lt;/A&gt; </w:t>
      </w:r>
      <w:r>
        <w:sym w:font="Wingdings" w:char="F0E0"/>
      </w:r>
      <w:r>
        <w:t>"A":{"attr":"text","value":"text2"}</w:t>
      </w:r>
    </w:p>
    <w:p w14:paraId="40689376" w14:textId="3D57318A" w:rsidR="00C1000A" w:rsidRDefault="00C1000A" w:rsidP="009B1612">
      <w:pPr>
        <w:pStyle w:val="NoSpacing"/>
      </w:pPr>
      <w:r>
        <w:t>&lt;A&gt;text2&lt;/A</w:t>
      </w:r>
      <w:r w:rsidR="00901E48">
        <w:sym w:font="Wingdings" w:char="F0E0"/>
      </w:r>
      <w:r w:rsidR="00901E48">
        <w:t>"A":</w:t>
      </w:r>
      <w:r w:rsidR="00834D46">
        <w:t xml:space="preserve"> </w:t>
      </w:r>
      <w:r w:rsidR="00901E48">
        <w:t>{"value":</w:t>
      </w:r>
      <w:r w:rsidR="00834D46">
        <w:t xml:space="preserve"> </w:t>
      </w:r>
      <w:r w:rsidR="00901E48">
        <w:t>"text2"}</w:t>
      </w:r>
    </w:p>
    <w:p w14:paraId="437AD8FC" w14:textId="01E1EE23" w:rsidR="003326E8" w:rsidRDefault="008E5FC0" w:rsidP="009B1612">
      <w:pPr>
        <w:pStyle w:val="NoSpacing"/>
      </w:pPr>
      <w:r>
        <w:t>&lt;A/&gt;</w:t>
      </w:r>
      <w:r>
        <w:sym w:font="Wingdings" w:char="F0E0"/>
      </w:r>
      <w:r>
        <w:t>"A": {</w:t>
      </w:r>
      <w:r w:rsidR="001B277E">
        <w:t>"value":</w:t>
      </w:r>
      <w:r w:rsidR="00834D46">
        <w:t xml:space="preserve"> </w:t>
      </w:r>
      <w:r w:rsidR="001B277E">
        <w:t>""</w:t>
      </w:r>
      <w:r>
        <w:t>} (since an empty tag is meaningful)</w:t>
      </w:r>
    </w:p>
    <w:p w14:paraId="2B8DE661" w14:textId="77777777" w:rsidR="001B277E" w:rsidRDefault="001B277E" w:rsidP="009B1612">
      <w:pPr>
        <w:pStyle w:val="NoSpacing"/>
        <w:rPr>
          <w:b/>
        </w:rPr>
      </w:pPr>
    </w:p>
    <w:p w14:paraId="77C9B750" w14:textId="5AE321D3" w:rsidR="00C52CAF" w:rsidRDefault="00C52CAF" w:rsidP="009B1612">
      <w:pPr>
        <w:pStyle w:val="NoSpacing"/>
      </w:pPr>
      <w:r w:rsidRPr="003F2F03">
        <w:rPr>
          <w:b/>
        </w:rPr>
        <w:t>Generation</w:t>
      </w:r>
      <w:r>
        <w:t>:</w:t>
      </w:r>
    </w:p>
    <w:p w14:paraId="4AF5E3CD" w14:textId="30C360C2" w:rsidR="009B1612" w:rsidRDefault="009B1612" w:rsidP="009B1612">
      <w:pPr>
        <w:pStyle w:val="NoSpacing"/>
      </w:pPr>
      <w:r>
        <w:t xml:space="preserve">A="text" and </w:t>
      </w:r>
      <w:proofErr w:type="spellStart"/>
      <w:r>
        <w:t>attr</w:t>
      </w:r>
      <w:proofErr w:type="spellEnd"/>
      <w:r>
        <w:t>=no data</w:t>
      </w:r>
      <w:r>
        <w:sym w:font="Wingdings" w:char="F0E0"/>
      </w:r>
      <w:r>
        <w:t>"A":</w:t>
      </w:r>
      <w:r w:rsidR="00901E48">
        <w:t xml:space="preserve"> </w:t>
      </w:r>
      <w:r>
        <w:t>{"value":</w:t>
      </w:r>
      <w:r w:rsidR="00901E48">
        <w:t xml:space="preserve"> </w:t>
      </w:r>
      <w:r>
        <w:t>"text"}</w:t>
      </w:r>
    </w:p>
    <w:p w14:paraId="6749BDA8" w14:textId="26915700" w:rsidR="00901E48" w:rsidRDefault="00901E48" w:rsidP="009B1612">
      <w:pPr>
        <w:pStyle w:val="NoSpacing"/>
      </w:pPr>
      <w:r>
        <w:t xml:space="preserve">A="text" and </w:t>
      </w:r>
      <w:proofErr w:type="spellStart"/>
      <w:r>
        <w:t>attr</w:t>
      </w:r>
      <w:proofErr w:type="spellEnd"/>
      <w:r>
        <w:t>="text2"</w:t>
      </w:r>
      <w:r>
        <w:sym w:font="Wingdings" w:char="F0E0"/>
      </w:r>
      <w:r>
        <w:t>"A": {</w:t>
      </w:r>
      <w:proofErr w:type="spellStart"/>
      <w:r>
        <w:t>attr</w:t>
      </w:r>
      <w:proofErr w:type="spellEnd"/>
      <w:r>
        <w:t>="text2", "value": "text"}</w:t>
      </w:r>
    </w:p>
    <w:p w14:paraId="6E5CF7C8" w14:textId="1E5A36A6" w:rsidR="00901E48" w:rsidRDefault="00901E48" w:rsidP="00901E48">
      <w:pPr>
        <w:pStyle w:val="NoSpacing"/>
      </w:pPr>
      <w:r>
        <w:t>A=</w:t>
      </w:r>
      <w:r w:rsidR="001B277E">
        <w:t>empty string</w:t>
      </w:r>
      <w:r>
        <w:t xml:space="preserve"> and </w:t>
      </w:r>
      <w:proofErr w:type="spellStart"/>
      <w:r>
        <w:t>attr</w:t>
      </w:r>
      <w:proofErr w:type="spellEnd"/>
      <w:r>
        <w:t>=no data</w:t>
      </w:r>
      <w:r>
        <w:sym w:font="Wingdings" w:char="F0E0"/>
      </w:r>
      <w:r>
        <w:t>"A": {</w:t>
      </w:r>
      <w:r w:rsidR="001B277E">
        <w:t>"value": ""</w:t>
      </w:r>
      <w:r>
        <w:t>}</w:t>
      </w:r>
      <w:r w:rsidR="0033134E">
        <w:t xml:space="preserve"> if A is an optional child</w:t>
      </w:r>
    </w:p>
    <w:p w14:paraId="4F4C4DA0" w14:textId="69946ED4" w:rsidR="009B1612" w:rsidRDefault="001B277E" w:rsidP="001B277E">
      <w:pPr>
        <w:pStyle w:val="NoSpacing"/>
      </w:pPr>
      <w:r>
        <w:t xml:space="preserve">A=no data and </w:t>
      </w:r>
      <w:proofErr w:type="spellStart"/>
      <w:r>
        <w:t>attr</w:t>
      </w:r>
      <w:proofErr w:type="spellEnd"/>
      <w:r>
        <w:t>=no data</w:t>
      </w:r>
      <w:r>
        <w:sym w:font="Wingdings" w:char="F0E0"/>
      </w:r>
      <w:r>
        <w:t>omit A</w:t>
      </w:r>
    </w:p>
    <w:p w14:paraId="04E7940F" w14:textId="3703AA3E" w:rsidR="003F2F03" w:rsidRDefault="00957C60" w:rsidP="003F2F03">
      <w:pPr>
        <w:pStyle w:val="Heading3"/>
      </w:pPr>
      <w:bookmarkStart w:id="74" w:name="_Toc530387167"/>
      <w:r>
        <w:t>XML Types to JSON Types</w:t>
      </w:r>
      <w:bookmarkEnd w:id="74"/>
    </w:p>
    <w:p w14:paraId="0C0D2E28" w14:textId="5F210D05" w:rsidR="003F2F03" w:rsidRDefault="00957C60" w:rsidP="00B247B8">
      <w:pPr>
        <w:pStyle w:val="NoSpacing"/>
      </w:pPr>
      <w:r>
        <w:t xml:space="preserve">The schema type determines the type of a JSON value. </w:t>
      </w:r>
    </w:p>
    <w:p w14:paraId="489D27F7" w14:textId="77777777" w:rsidR="006736FD" w:rsidRDefault="006736FD" w:rsidP="00B247B8">
      <w:pPr>
        <w:pStyle w:val="NoSpacing"/>
      </w:pPr>
      <w:proofErr w:type="spellStart"/>
      <w:proofErr w:type="gramStart"/>
      <w:r>
        <w:t>xs:</w:t>
      </w:r>
      <w:proofErr w:type="gramEnd"/>
      <w:r>
        <w:t>string</w:t>
      </w:r>
      <w:proofErr w:type="spellEnd"/>
      <w:r>
        <w:t xml:space="preserve">, </w:t>
      </w:r>
      <w:proofErr w:type="spellStart"/>
      <w:r>
        <w:t>xs:token</w:t>
      </w:r>
      <w:proofErr w:type="spellEnd"/>
      <w:r>
        <w:t xml:space="preserve">, etc. </w:t>
      </w:r>
    </w:p>
    <w:p w14:paraId="3246BF2E" w14:textId="501309FE" w:rsidR="00957C60" w:rsidRDefault="006736FD" w:rsidP="006736FD">
      <w:pPr>
        <w:pStyle w:val="NoSpacing"/>
        <w:ind w:firstLine="288"/>
      </w:pPr>
      <w:r>
        <w:t>&lt;A&gt;3.3&lt;/</w:t>
      </w:r>
      <w:proofErr w:type="gramStart"/>
      <w:r>
        <w:t>A</w:t>
      </w:r>
      <w:proofErr w:type="gramEnd"/>
      <w:r>
        <w:t>&gt;</w:t>
      </w:r>
      <w:r w:rsidR="00957C60">
        <w:t xml:space="preserve"> </w:t>
      </w:r>
      <w:r w:rsidR="00957C60">
        <w:sym w:font="Wingdings" w:char="F0E0"/>
      </w:r>
      <w:r w:rsidR="00957C60">
        <w:t>"A":</w:t>
      </w:r>
      <w:r w:rsidR="00B247B8">
        <w:t xml:space="preserve"> </w:t>
      </w:r>
      <w:r w:rsidR="00957C60">
        <w:t>"3</w:t>
      </w:r>
      <w:r w:rsidR="00B247B8">
        <w:t>.3</w:t>
      </w:r>
      <w:r>
        <w:t>"</w:t>
      </w:r>
    </w:p>
    <w:p w14:paraId="05733842" w14:textId="77777777" w:rsidR="006736FD" w:rsidRDefault="00957C60" w:rsidP="00B247B8">
      <w:pPr>
        <w:pStyle w:val="NoSpacing"/>
      </w:pPr>
      <w:proofErr w:type="spellStart"/>
      <w:proofErr w:type="gramStart"/>
      <w:r>
        <w:t>xs:</w:t>
      </w:r>
      <w:proofErr w:type="gramEnd"/>
      <w:r>
        <w:t>integer</w:t>
      </w:r>
      <w:proofErr w:type="spellEnd"/>
      <w:r>
        <w:t xml:space="preserve">, </w:t>
      </w:r>
      <w:proofErr w:type="spellStart"/>
      <w:r>
        <w:t>xs:decimal</w:t>
      </w:r>
      <w:proofErr w:type="spellEnd"/>
      <w:r>
        <w:t>, etc</w:t>
      </w:r>
      <w:r w:rsidR="006736FD">
        <w:t xml:space="preserve">. </w:t>
      </w:r>
    </w:p>
    <w:p w14:paraId="72A1D9FD" w14:textId="3041ED6E" w:rsidR="00957C60" w:rsidRDefault="006736FD" w:rsidP="006736FD">
      <w:pPr>
        <w:pStyle w:val="NoSpacing"/>
        <w:ind w:firstLine="288"/>
      </w:pPr>
      <w:r>
        <w:t>&lt;A&gt;3.3&lt;/</w:t>
      </w:r>
      <w:proofErr w:type="gramStart"/>
      <w:r>
        <w:t>A</w:t>
      </w:r>
      <w:proofErr w:type="gramEnd"/>
      <w:r>
        <w:t>&gt;</w:t>
      </w:r>
      <w:r w:rsidR="00957C60">
        <w:t xml:space="preserve"> </w:t>
      </w:r>
      <w:r w:rsidR="00957C60">
        <w:sym w:font="Wingdings" w:char="F0E0"/>
      </w:r>
      <w:r w:rsidR="00957C60">
        <w:t>"A":</w:t>
      </w:r>
      <w:r w:rsidR="00B247B8">
        <w:t xml:space="preserve"> </w:t>
      </w:r>
      <w:r w:rsidR="00957C60">
        <w:t>3</w:t>
      </w:r>
      <w:r w:rsidR="00B247B8">
        <w:t>.3</w:t>
      </w:r>
    </w:p>
    <w:p w14:paraId="6C3E6A4D" w14:textId="77777777" w:rsidR="006736FD" w:rsidRDefault="00957C60" w:rsidP="00B247B8">
      <w:pPr>
        <w:pStyle w:val="NoSpacing"/>
      </w:pPr>
      <w:proofErr w:type="spellStart"/>
      <w:proofErr w:type="gramStart"/>
      <w:r>
        <w:t>xs:</w:t>
      </w:r>
      <w:proofErr w:type="gramEnd"/>
      <w:r w:rsidR="006736FD">
        <w:t>boolean</w:t>
      </w:r>
      <w:proofErr w:type="spellEnd"/>
      <w:r w:rsidR="006736FD">
        <w:t xml:space="preserve">  </w:t>
      </w:r>
    </w:p>
    <w:p w14:paraId="467DB9F3" w14:textId="318107E8" w:rsidR="00957C60" w:rsidRDefault="006736FD" w:rsidP="006736FD">
      <w:pPr>
        <w:pStyle w:val="NoSpacing"/>
        <w:ind w:firstLine="288"/>
      </w:pPr>
      <w:r>
        <w:t>&lt;A&gt;true&lt;/</w:t>
      </w:r>
      <w:proofErr w:type="gramStart"/>
      <w:r>
        <w:t>A</w:t>
      </w:r>
      <w:proofErr w:type="gramEnd"/>
      <w:r>
        <w:t>&gt;</w:t>
      </w:r>
      <w:r w:rsidR="00957C60">
        <w:sym w:font="Wingdings" w:char="F0E0"/>
      </w:r>
      <w:r w:rsidR="00E30F09">
        <w:t>"A": true</w:t>
      </w:r>
    </w:p>
    <w:p w14:paraId="577E06CF" w14:textId="4A8E9418" w:rsidR="006736FD" w:rsidRDefault="006736FD" w:rsidP="006736FD">
      <w:pPr>
        <w:pStyle w:val="NoSpacing"/>
      </w:pPr>
      <w:proofErr w:type="spellStart"/>
      <w:proofErr w:type="gramStart"/>
      <w:r>
        <w:t>xs:</w:t>
      </w:r>
      <w:proofErr w:type="gramEnd"/>
      <w:r>
        <w:t>date</w:t>
      </w:r>
      <w:proofErr w:type="spellEnd"/>
      <w:r>
        <w:t xml:space="preserve">, </w:t>
      </w:r>
      <w:proofErr w:type="spellStart"/>
      <w:r>
        <w:t>xs:time</w:t>
      </w:r>
      <w:proofErr w:type="spellEnd"/>
      <w:r>
        <w:t xml:space="preserve">, </w:t>
      </w:r>
      <w:proofErr w:type="spellStart"/>
      <w:r>
        <w:t>xs:dateTime</w:t>
      </w:r>
      <w:proofErr w:type="spellEnd"/>
      <w:r>
        <w:t xml:space="preserve"> to </w:t>
      </w:r>
      <w:r w:rsidR="00B247B8">
        <w:t>JSON String using ISO 8601 string format</w:t>
      </w:r>
    </w:p>
    <w:p w14:paraId="6C6AB010" w14:textId="08C9A62A" w:rsidR="00C52CAF" w:rsidRPr="00C52CAF" w:rsidRDefault="006736FD" w:rsidP="006736FD">
      <w:pPr>
        <w:pStyle w:val="NoSpacing"/>
        <w:ind w:firstLine="288"/>
      </w:pPr>
      <w:r>
        <w:lastRenderedPageBreak/>
        <w:t>&lt;A/&gt;1990-09-02T03:03:00-0500&lt;/A&gt;</w:t>
      </w:r>
      <w:r w:rsidR="00B247B8">
        <w:sym w:font="Wingdings" w:char="F0E0"/>
      </w:r>
      <w:r>
        <w:t>"A":"1990-09-02T03:03:00-0500"</w:t>
      </w:r>
    </w:p>
    <w:p w14:paraId="10FB249E" w14:textId="6095090E" w:rsidR="00C52CAF" w:rsidRDefault="00B247B8" w:rsidP="00B247B8">
      <w:pPr>
        <w:pStyle w:val="Heading3"/>
      </w:pPr>
      <w:bookmarkStart w:id="75" w:name="_Toc530387168"/>
      <w:r>
        <w:t>Repeatable Element</w:t>
      </w:r>
      <w:bookmarkEnd w:id="75"/>
    </w:p>
    <w:p w14:paraId="67FCD815" w14:textId="5A3E51AF" w:rsidR="00A07BB4" w:rsidRDefault="00734CBB" w:rsidP="00734CBB">
      <w:r>
        <w:t xml:space="preserve">The values of a repeatable element </w:t>
      </w:r>
      <w:r w:rsidR="002E00AC">
        <w:t>are translated to a JSON array even if the element only has one instance.</w:t>
      </w:r>
    </w:p>
    <w:p w14:paraId="69FA8EEB" w14:textId="4C49BFC9" w:rsidR="00A07BB4" w:rsidRDefault="00A07BB4" w:rsidP="00734CBB">
      <w:pPr>
        <w:pStyle w:val="NoSpacing"/>
        <w:rPr>
          <w:b/>
        </w:rPr>
      </w:pPr>
      <w:r w:rsidRPr="00A07BB4">
        <w:rPr>
          <w:b/>
        </w:rPr>
        <w:t>Schema:</w:t>
      </w:r>
    </w:p>
    <w:p w14:paraId="3183D5D5" w14:textId="77777777" w:rsidR="002E2E6B" w:rsidRDefault="002E2E6B" w:rsidP="002E2E6B">
      <w:pPr>
        <w:pStyle w:val="NoSpacing"/>
      </w:pPr>
      <w:r>
        <w:t>&lt;</w:t>
      </w:r>
      <w:proofErr w:type="spellStart"/>
      <w:r>
        <w:t>xs</w:t>
      </w:r>
      <w:proofErr w:type="gramStart"/>
      <w:r>
        <w:t>:complexType</w:t>
      </w:r>
      <w:proofErr w:type="spellEnd"/>
      <w:proofErr w:type="gramEnd"/>
      <w:r>
        <w:t xml:space="preserve"> name="top"&gt;</w:t>
      </w:r>
    </w:p>
    <w:p w14:paraId="29AF26AB" w14:textId="77777777" w:rsidR="002E2E6B" w:rsidRDefault="002E2E6B" w:rsidP="002E2E6B">
      <w:pPr>
        <w:pStyle w:val="NoSpacing"/>
      </w:pPr>
      <w:r>
        <w:tab/>
        <w:t>&lt;</w:t>
      </w:r>
      <w:proofErr w:type="spellStart"/>
      <w:proofErr w:type="gramStart"/>
      <w:r>
        <w:t>xs:</w:t>
      </w:r>
      <w:proofErr w:type="gramEnd"/>
      <w:r>
        <w:t>sequence</w:t>
      </w:r>
      <w:proofErr w:type="spellEnd"/>
      <w:r>
        <w:t>&gt;</w:t>
      </w:r>
    </w:p>
    <w:p w14:paraId="3F6B433D" w14:textId="77777777" w:rsidR="002E2E6B" w:rsidRDefault="002E2E6B" w:rsidP="002E2E6B">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10FF6231" w14:textId="77777777" w:rsidR="002E2E6B" w:rsidRDefault="002E2E6B" w:rsidP="002E2E6B">
      <w:pPr>
        <w:pStyle w:val="NoSpacing"/>
      </w:pPr>
      <w:r>
        <w:tab/>
        <w:t>&lt;/</w:t>
      </w:r>
      <w:proofErr w:type="spellStart"/>
      <w:r>
        <w:t>xs</w:t>
      </w:r>
      <w:proofErr w:type="gramStart"/>
      <w:r>
        <w:t>:sequence</w:t>
      </w:r>
      <w:proofErr w:type="spellEnd"/>
      <w:proofErr w:type="gramEnd"/>
      <w:r>
        <w:t>&gt;</w:t>
      </w:r>
    </w:p>
    <w:p w14:paraId="30669BE9" w14:textId="77777777" w:rsidR="002E2E6B" w:rsidRDefault="002E2E6B" w:rsidP="002E2E6B">
      <w:pPr>
        <w:pStyle w:val="NoSpacing"/>
      </w:pPr>
      <w:r>
        <w:t>&lt;/</w:t>
      </w:r>
      <w:proofErr w:type="spellStart"/>
      <w:r>
        <w:t>xs</w:t>
      </w:r>
      <w:proofErr w:type="gramStart"/>
      <w:r>
        <w:t>:complexType</w:t>
      </w:r>
      <w:proofErr w:type="spellEnd"/>
      <w:proofErr w:type="gramEnd"/>
      <w:r>
        <w:t>&gt;</w:t>
      </w:r>
    </w:p>
    <w:p w14:paraId="6B7816A1" w14:textId="77777777" w:rsidR="002E2E6B" w:rsidRDefault="002E2E6B" w:rsidP="002E2E6B">
      <w:pPr>
        <w:pStyle w:val="NoSpacing"/>
      </w:pPr>
    </w:p>
    <w:p w14:paraId="712DAA95" w14:textId="77777777" w:rsidR="00B247B8" w:rsidRPr="00C52CAF" w:rsidRDefault="00B247B8" w:rsidP="00734CBB">
      <w:pPr>
        <w:pStyle w:val="NoSpacing"/>
        <w:rPr>
          <w:highlight w:val="white"/>
        </w:rPr>
      </w:pPr>
      <w:r w:rsidRPr="00C52CAF">
        <w:rPr>
          <w:highlight w:val="white"/>
        </w:rPr>
        <w:t>&lt;</w:t>
      </w:r>
      <w:proofErr w:type="spellStart"/>
      <w:r w:rsidRPr="00C52CAF">
        <w:rPr>
          <w:highlight w:val="white"/>
        </w:rPr>
        <w:t>xs</w:t>
      </w:r>
      <w:proofErr w:type="gramStart"/>
      <w:r w:rsidRPr="00C52CAF">
        <w:rPr>
          <w:highlight w:val="white"/>
        </w:rPr>
        <w:t>:complexType</w:t>
      </w:r>
      <w:proofErr w:type="spellEnd"/>
      <w:proofErr w:type="gramEnd"/>
      <w:r w:rsidRPr="00C52CAF">
        <w:rPr>
          <w:highlight w:val="white"/>
        </w:rPr>
        <w:t xml:space="preserve"> name="</w:t>
      </w:r>
      <w:proofErr w:type="spellStart"/>
      <w:r w:rsidRPr="00C52CAF">
        <w:rPr>
          <w:highlight w:val="white"/>
        </w:rPr>
        <w:t>AType</w:t>
      </w:r>
      <w:proofErr w:type="spellEnd"/>
      <w:r w:rsidRPr="00C52CAF">
        <w:rPr>
          <w:highlight w:val="white"/>
        </w:rPr>
        <w:t>"&gt;</w:t>
      </w:r>
    </w:p>
    <w:p w14:paraId="7FF61009" w14:textId="77777777" w:rsidR="00B247B8" w:rsidRPr="00C52CAF" w:rsidRDefault="00B247B8" w:rsidP="00734CBB">
      <w:pPr>
        <w:pStyle w:val="NoSpacing"/>
        <w:rPr>
          <w:highlight w:val="white"/>
        </w:rPr>
      </w:pPr>
      <w:r w:rsidRPr="00C52CAF">
        <w:rPr>
          <w:highlight w:val="white"/>
        </w:rPr>
        <w:tab/>
        <w:t>&lt;</w:t>
      </w:r>
      <w:proofErr w:type="spellStart"/>
      <w:proofErr w:type="gramStart"/>
      <w:r w:rsidRPr="00C52CAF">
        <w:rPr>
          <w:highlight w:val="white"/>
        </w:rPr>
        <w:t>xs:</w:t>
      </w:r>
      <w:proofErr w:type="gramEnd"/>
      <w:r w:rsidRPr="00C52CAF">
        <w:rPr>
          <w:highlight w:val="white"/>
        </w:rPr>
        <w:t>sequence</w:t>
      </w:r>
      <w:proofErr w:type="spellEnd"/>
      <w:r w:rsidRPr="00C52CAF">
        <w:rPr>
          <w:highlight w:val="white"/>
        </w:rPr>
        <w:t>&gt;</w:t>
      </w:r>
    </w:p>
    <w:p w14:paraId="1DD2177E" w14:textId="487D96AB" w:rsidR="00B247B8" w:rsidRDefault="00B247B8" w:rsidP="00734CBB">
      <w:pPr>
        <w:pStyle w:val="NoSpacing"/>
        <w:rPr>
          <w:highlight w:val="white"/>
        </w:rPr>
      </w:pPr>
      <w:r w:rsidRPr="00C52CAF">
        <w:rPr>
          <w:highlight w:val="white"/>
        </w:rPr>
        <w:tab/>
      </w:r>
      <w:r w:rsidRPr="00C52CAF">
        <w:rPr>
          <w:highlight w:val="white"/>
        </w:rPr>
        <w:tab/>
        <w:t>&lt;</w:t>
      </w:r>
      <w:proofErr w:type="spellStart"/>
      <w:r w:rsidRPr="00C52CAF">
        <w:rPr>
          <w:highlight w:val="white"/>
        </w:rPr>
        <w:t>xs</w:t>
      </w:r>
      <w:proofErr w:type="gramStart"/>
      <w:r w:rsidRPr="00C52CAF">
        <w:rPr>
          <w:highlight w:val="white"/>
        </w:rPr>
        <w:t>:element</w:t>
      </w:r>
      <w:proofErr w:type="spellEnd"/>
      <w:proofErr w:type="gramEnd"/>
      <w:r w:rsidRPr="00C52CAF">
        <w:rPr>
          <w:highlight w:val="white"/>
        </w:rPr>
        <w:t xml:space="preserve"> name="B" type="</w:t>
      </w:r>
      <w:proofErr w:type="spellStart"/>
      <w:r w:rsidRPr="00C52CAF">
        <w:rPr>
          <w:highlight w:val="white"/>
        </w:rPr>
        <w:t>xs:string</w:t>
      </w:r>
      <w:proofErr w:type="spellEnd"/>
      <w:r>
        <w:rPr>
          <w:highlight w:val="white"/>
        </w:rPr>
        <w:t xml:space="preserve"> minOccurs="0"</w:t>
      </w:r>
      <w:r w:rsidR="00A07BB4">
        <w:rPr>
          <w:highlight w:val="white"/>
        </w:rPr>
        <w:t xml:space="preserve"> </w:t>
      </w:r>
      <w:proofErr w:type="spellStart"/>
      <w:r w:rsidR="00A07BB4">
        <w:rPr>
          <w:highlight w:val="white"/>
        </w:rPr>
        <w:t>maxOccurs</w:t>
      </w:r>
      <w:proofErr w:type="spellEnd"/>
      <w:r w:rsidR="00A07BB4">
        <w:rPr>
          <w:highlight w:val="white"/>
        </w:rPr>
        <w:t>="unbounded"</w:t>
      </w:r>
      <w:r w:rsidRPr="00C52CAF">
        <w:rPr>
          <w:highlight w:val="white"/>
        </w:rPr>
        <w:t>&gt;</w:t>
      </w:r>
    </w:p>
    <w:p w14:paraId="1B98E574" w14:textId="6F04198D" w:rsidR="00B247B8" w:rsidRPr="00C52CAF" w:rsidRDefault="00B247B8" w:rsidP="00734CBB">
      <w:pPr>
        <w:pStyle w:val="NoSpacing"/>
        <w:rPr>
          <w:highlight w:val="white"/>
        </w:rPr>
      </w:pPr>
      <w:r>
        <w:rPr>
          <w:highlight w:val="white"/>
        </w:rPr>
        <w:tab/>
      </w:r>
      <w:r>
        <w:rPr>
          <w:highlight w:val="white"/>
        </w:rPr>
        <w:tab/>
        <w:t>&lt;</w:t>
      </w:r>
      <w:proofErr w:type="spellStart"/>
      <w:r>
        <w:rPr>
          <w:highlight w:val="white"/>
        </w:rPr>
        <w:t>xs</w:t>
      </w:r>
      <w:proofErr w:type="gramStart"/>
      <w:r>
        <w:rPr>
          <w:highlight w:val="white"/>
        </w:rPr>
        <w:t>:element</w:t>
      </w:r>
      <w:proofErr w:type="spellEnd"/>
      <w:proofErr w:type="gramEnd"/>
      <w:r>
        <w:rPr>
          <w:highlight w:val="white"/>
        </w:rPr>
        <w:t xml:space="preserve"> name="C" type=</w:t>
      </w:r>
      <w:r w:rsidR="0033134E">
        <w:rPr>
          <w:highlight w:val="white"/>
        </w:rPr>
        <w:t>"</w:t>
      </w:r>
      <w:proofErr w:type="spellStart"/>
      <w:r w:rsidR="0033134E">
        <w:rPr>
          <w:highlight w:val="white"/>
        </w:rPr>
        <w:t>xs:string</w:t>
      </w:r>
      <w:proofErr w:type="spellEnd"/>
      <w:r w:rsidR="0033134E">
        <w:rPr>
          <w:highlight w:val="white"/>
        </w:rPr>
        <w:t xml:space="preserve"> minOccurs="0</w:t>
      </w:r>
      <w:r w:rsidR="00A07BB4">
        <w:rPr>
          <w:highlight w:val="white"/>
        </w:rPr>
        <w:t>"&gt;</w:t>
      </w:r>
    </w:p>
    <w:p w14:paraId="1FDBF7BF" w14:textId="77777777" w:rsidR="00B247B8" w:rsidRPr="00C52CAF" w:rsidRDefault="00B247B8" w:rsidP="00734CBB">
      <w:pPr>
        <w:pStyle w:val="NoSpacing"/>
        <w:rPr>
          <w:highlight w:val="white"/>
        </w:rPr>
      </w:pPr>
      <w:r w:rsidRPr="00C52CAF">
        <w:rPr>
          <w:highlight w:val="white"/>
        </w:rPr>
        <w:tab/>
        <w:t>&lt;/</w:t>
      </w:r>
      <w:proofErr w:type="spellStart"/>
      <w:r w:rsidRPr="00C52CAF">
        <w:rPr>
          <w:highlight w:val="white"/>
        </w:rPr>
        <w:t>xs</w:t>
      </w:r>
      <w:proofErr w:type="gramStart"/>
      <w:r w:rsidRPr="00C52CAF">
        <w:rPr>
          <w:highlight w:val="white"/>
        </w:rPr>
        <w:t>:sequence</w:t>
      </w:r>
      <w:proofErr w:type="spellEnd"/>
      <w:proofErr w:type="gramEnd"/>
      <w:r w:rsidRPr="00C52CAF">
        <w:rPr>
          <w:highlight w:val="white"/>
        </w:rPr>
        <w:t>&gt;</w:t>
      </w:r>
    </w:p>
    <w:p w14:paraId="4D24CC31" w14:textId="77777777" w:rsidR="00B247B8" w:rsidRPr="00C52CAF" w:rsidRDefault="00B247B8" w:rsidP="00734CBB">
      <w:pPr>
        <w:pStyle w:val="NoSpacing"/>
      </w:pPr>
      <w:r w:rsidRPr="00C52CAF">
        <w:rPr>
          <w:highlight w:val="white"/>
        </w:rPr>
        <w:t>&lt;/</w:t>
      </w:r>
      <w:proofErr w:type="spellStart"/>
      <w:r w:rsidRPr="00C52CAF">
        <w:rPr>
          <w:highlight w:val="white"/>
        </w:rPr>
        <w:t>xs</w:t>
      </w:r>
      <w:proofErr w:type="gramStart"/>
      <w:r w:rsidRPr="00C52CAF">
        <w:rPr>
          <w:highlight w:val="white"/>
        </w:rPr>
        <w:t>:complexType</w:t>
      </w:r>
      <w:proofErr w:type="spellEnd"/>
      <w:proofErr w:type="gramEnd"/>
      <w:r w:rsidRPr="00C52CAF">
        <w:rPr>
          <w:highlight w:val="white"/>
        </w:rPr>
        <w:t>&gt;</w:t>
      </w:r>
    </w:p>
    <w:p w14:paraId="5695732B" w14:textId="77777777" w:rsidR="003326E8" w:rsidRDefault="003326E8" w:rsidP="00734CBB">
      <w:pPr>
        <w:pStyle w:val="NoSpacing"/>
        <w:rPr>
          <w:b/>
        </w:rPr>
      </w:pPr>
    </w:p>
    <w:p w14:paraId="5DFD7C43" w14:textId="444F69DF" w:rsidR="00B247B8" w:rsidRDefault="00A07BB4" w:rsidP="00734CBB">
      <w:pPr>
        <w:pStyle w:val="NoSpacing"/>
        <w:rPr>
          <w:b/>
        </w:rPr>
      </w:pPr>
      <w:r w:rsidRPr="00A07BB4">
        <w:rPr>
          <w:b/>
        </w:rPr>
        <w:t>Translation:</w:t>
      </w:r>
    </w:p>
    <w:p w14:paraId="7DC6574B" w14:textId="77777777" w:rsidR="00D924EB" w:rsidRDefault="00A07BB4" w:rsidP="00734CBB">
      <w:pPr>
        <w:pStyle w:val="NoSpacing"/>
      </w:pPr>
      <w:r>
        <w:t>&lt;A&gt;</w:t>
      </w:r>
    </w:p>
    <w:p w14:paraId="0430A527" w14:textId="25B2D126" w:rsidR="00D924EB" w:rsidRDefault="00D924EB" w:rsidP="00D924EB">
      <w:pPr>
        <w:pStyle w:val="NoSpacing"/>
      </w:pPr>
      <w:r>
        <w:tab/>
      </w:r>
      <w:r w:rsidR="00A07BB4">
        <w:t>&lt;B&gt;text1&lt;/B&gt;</w:t>
      </w:r>
    </w:p>
    <w:p w14:paraId="54EBC1AE" w14:textId="77777777" w:rsidR="002E00AC" w:rsidRDefault="00A07BB4" w:rsidP="00D924EB">
      <w:pPr>
        <w:pStyle w:val="NoSpacing"/>
        <w:ind w:firstLine="288"/>
      </w:pPr>
      <w:r>
        <w:t>&lt;B&gt;text2&lt;/B&gt;</w:t>
      </w:r>
    </w:p>
    <w:p w14:paraId="7CE0B963" w14:textId="77777777" w:rsidR="002E00AC" w:rsidRDefault="00A07BB4" w:rsidP="00D924EB">
      <w:pPr>
        <w:pStyle w:val="NoSpacing"/>
        <w:ind w:firstLine="288"/>
      </w:pPr>
      <w:r>
        <w:t>&lt;C&gt;text3&lt;/C&gt;</w:t>
      </w:r>
    </w:p>
    <w:p w14:paraId="148659F5" w14:textId="77777777" w:rsidR="002E00AC" w:rsidRDefault="00A07BB4" w:rsidP="002E00AC">
      <w:pPr>
        <w:pStyle w:val="NoSpacing"/>
      </w:pPr>
      <w:r>
        <w:t>&lt;/A&gt;</w:t>
      </w:r>
      <w:r w:rsidR="002E00AC">
        <w:sym w:font="Wingdings" w:char="F0E0"/>
      </w:r>
    </w:p>
    <w:p w14:paraId="20F43C17" w14:textId="0135D729" w:rsidR="00A07BB4" w:rsidRDefault="00A07BB4" w:rsidP="002E00AC">
      <w:pPr>
        <w:pStyle w:val="NoSpacing"/>
      </w:pPr>
      <w:r>
        <w:t>"A":{"B": ["text1", "text2"], "C": "text3"}</w:t>
      </w:r>
    </w:p>
    <w:p w14:paraId="098BFA7E" w14:textId="77777777" w:rsidR="002E00AC" w:rsidRPr="00A07BB4" w:rsidRDefault="002E00AC" w:rsidP="002E00AC">
      <w:pPr>
        <w:pStyle w:val="NoSpacing"/>
      </w:pPr>
    </w:p>
    <w:p w14:paraId="5A1568E6" w14:textId="77777777" w:rsidR="002E00AC" w:rsidRDefault="001B277E" w:rsidP="001B277E">
      <w:pPr>
        <w:pStyle w:val="NoSpacing"/>
      </w:pPr>
      <w:r>
        <w:t>&lt;A&gt;</w:t>
      </w:r>
    </w:p>
    <w:p w14:paraId="226333D5" w14:textId="77777777" w:rsidR="002E00AC" w:rsidRDefault="001B277E" w:rsidP="002E00AC">
      <w:pPr>
        <w:pStyle w:val="NoSpacing"/>
        <w:ind w:firstLine="288"/>
      </w:pPr>
      <w:r>
        <w:t>&lt;B&gt;text1&lt;/B&gt;</w:t>
      </w:r>
    </w:p>
    <w:p w14:paraId="6549D53F" w14:textId="77777777" w:rsidR="002E00AC" w:rsidRDefault="001B277E" w:rsidP="002E00AC">
      <w:pPr>
        <w:pStyle w:val="NoSpacing"/>
        <w:ind w:firstLine="288"/>
      </w:pPr>
      <w:r>
        <w:t>&lt;C&gt;text3&lt;/C&gt;</w:t>
      </w:r>
    </w:p>
    <w:p w14:paraId="38484FC8" w14:textId="77777777" w:rsidR="002E00AC" w:rsidRDefault="001B277E" w:rsidP="002E00AC">
      <w:pPr>
        <w:pStyle w:val="NoSpacing"/>
      </w:pPr>
      <w:r>
        <w:t>&lt;/A&gt;</w:t>
      </w:r>
      <w:r>
        <w:sym w:font="Wingdings" w:char="F0E0"/>
      </w:r>
    </w:p>
    <w:p w14:paraId="02BEF1EB" w14:textId="49298678" w:rsidR="001B277E" w:rsidRPr="00A07BB4" w:rsidRDefault="001B277E" w:rsidP="002E00AC">
      <w:pPr>
        <w:pStyle w:val="NoSpacing"/>
      </w:pPr>
      <w:r>
        <w:t>"A":{"B": ["text1"], "C": "text3"}</w:t>
      </w:r>
    </w:p>
    <w:p w14:paraId="3E701874" w14:textId="77777777" w:rsidR="003326E8" w:rsidRDefault="003326E8" w:rsidP="00734CBB">
      <w:pPr>
        <w:pStyle w:val="NoSpacing"/>
        <w:rPr>
          <w:b/>
        </w:rPr>
      </w:pPr>
    </w:p>
    <w:p w14:paraId="1DE9E2D5" w14:textId="2F20BE5B" w:rsidR="001C28AE" w:rsidRPr="00734CBB" w:rsidRDefault="00A07BB4" w:rsidP="00734CBB">
      <w:pPr>
        <w:pStyle w:val="NoSpacing"/>
        <w:rPr>
          <w:b/>
        </w:rPr>
      </w:pPr>
      <w:r w:rsidRPr="00734CBB">
        <w:rPr>
          <w:b/>
        </w:rPr>
        <w:t>Generation:</w:t>
      </w:r>
    </w:p>
    <w:p w14:paraId="6B0FC86A" w14:textId="20B2F5EA" w:rsidR="00734CBB" w:rsidRDefault="00734CBB" w:rsidP="00734CBB">
      <w:pPr>
        <w:pStyle w:val="NoSpacing"/>
      </w:pPr>
      <w:r>
        <w:t>B="text1" only and C="text3"</w:t>
      </w:r>
      <w:r>
        <w:sym w:font="Wingdings" w:char="F0E0"/>
      </w:r>
      <w:r>
        <w:t>"A":{"B": ["text1"], "C": "text3"}</w:t>
      </w:r>
    </w:p>
    <w:p w14:paraId="1A78F40F" w14:textId="4712CA76" w:rsidR="00734CBB" w:rsidRDefault="00734CBB" w:rsidP="00734CBB">
      <w:pPr>
        <w:pStyle w:val="NoSpacing"/>
      </w:pPr>
      <w:r>
        <w:t>B=no data and C="text3"</w:t>
      </w:r>
      <w:r>
        <w:sym w:font="Wingdings" w:char="F0E0"/>
      </w:r>
      <w:r w:rsidRPr="00734CBB">
        <w:t xml:space="preserve"> </w:t>
      </w:r>
      <w:r>
        <w:t>"A":{"C": "text3"}</w:t>
      </w:r>
    </w:p>
    <w:p w14:paraId="1EE8CACA" w14:textId="35702A7E" w:rsidR="00734CBB" w:rsidRDefault="0033134E" w:rsidP="0033134E">
      <w:pPr>
        <w:pStyle w:val="NoSpacing"/>
      </w:pPr>
      <w:r>
        <w:t>B=no data and C=no data</w:t>
      </w:r>
      <w:r>
        <w:sym w:font="Wingdings" w:char="F0E0"/>
      </w:r>
      <w:r w:rsidRPr="00734CBB">
        <w:t xml:space="preserve"> </w:t>
      </w:r>
      <w:r>
        <w:t>"A":{} or omitted</w:t>
      </w:r>
    </w:p>
    <w:p w14:paraId="48A710AC" w14:textId="4C44C05B" w:rsidR="0033134E" w:rsidRDefault="0033134E" w:rsidP="0033134E">
      <w:pPr>
        <w:pStyle w:val="Heading3"/>
      </w:pPr>
      <w:bookmarkStart w:id="76" w:name="_Toc530387169"/>
      <w:r>
        <w:t>XML List Type</w:t>
      </w:r>
      <w:bookmarkEnd w:id="76"/>
    </w:p>
    <w:p w14:paraId="2138774A" w14:textId="4773E81C" w:rsidR="0033134E" w:rsidRPr="00CB5F72" w:rsidRDefault="0033134E" w:rsidP="0033134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If the schema specifies a list then the space separated list is specified as an array</w:t>
      </w:r>
      <w:r w:rsidR="00B9526F" w:rsidRPr="00CB5F72">
        <w:rPr>
          <w:rFonts w:asciiTheme="minorHAnsi" w:eastAsiaTheme="minorHAnsi" w:hAnsiTheme="minorHAnsi" w:cstheme="minorBidi"/>
          <w:szCs w:val="22"/>
        </w:rPr>
        <w:t>.</w:t>
      </w:r>
    </w:p>
    <w:p w14:paraId="77212442" w14:textId="77777777" w:rsidR="0033134E" w:rsidRDefault="0033134E" w:rsidP="0033134E">
      <w:pPr>
        <w:pStyle w:val="NoSpacing"/>
      </w:pPr>
    </w:p>
    <w:p w14:paraId="7F0E1D87" w14:textId="77777777" w:rsidR="0033134E" w:rsidRDefault="0033134E" w:rsidP="0033134E">
      <w:pPr>
        <w:pStyle w:val="NoSpacing"/>
        <w:rPr>
          <w:b/>
        </w:rPr>
      </w:pPr>
      <w:r>
        <w:rPr>
          <w:b/>
        </w:rPr>
        <w:t>Schema:</w:t>
      </w:r>
    </w:p>
    <w:p w14:paraId="1A4C5110" w14:textId="7CCE9A37" w:rsidR="002E2E6B" w:rsidRDefault="002E2E6B" w:rsidP="0033134E">
      <w:pPr>
        <w:pStyle w:val="NoSpacing"/>
        <w:rPr>
          <w:b/>
        </w:rPr>
      </w:pPr>
      <w:r>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55F5F8CC" w14:textId="69CB2579" w:rsidR="00EB08FE" w:rsidRPr="0039258B" w:rsidRDefault="00EB08FE" w:rsidP="00EB08FE">
      <w:pPr>
        <w:pStyle w:val="NoSpacing"/>
        <w:rPr>
          <w:highlight w:val="white"/>
        </w:rPr>
      </w:pPr>
      <w:r w:rsidRPr="0039258B">
        <w:rPr>
          <w:highlight w:val="white"/>
        </w:rPr>
        <w:t>&lt;</w:t>
      </w:r>
      <w:proofErr w:type="spellStart"/>
      <w:r w:rsidRPr="0039258B">
        <w:rPr>
          <w:highlight w:val="white"/>
        </w:rPr>
        <w:t>xs</w:t>
      </w:r>
      <w:proofErr w:type="gramStart"/>
      <w:r w:rsidRPr="0039258B">
        <w:rPr>
          <w:highlight w:val="white"/>
        </w:rPr>
        <w:t>:simpleType</w:t>
      </w:r>
      <w:proofErr w:type="spellEnd"/>
      <w:proofErr w:type="gramEnd"/>
      <w:r w:rsidRPr="0039258B">
        <w:rPr>
          <w:highlight w:val="white"/>
        </w:rPr>
        <w:t xml:space="preserve"> name="</w:t>
      </w:r>
      <w:proofErr w:type="spellStart"/>
      <w:r w:rsidRPr="0039258B">
        <w:rPr>
          <w:highlight w:val="white"/>
        </w:rPr>
        <w:t>AType</w:t>
      </w:r>
      <w:proofErr w:type="spellEnd"/>
      <w:r w:rsidRPr="0039258B">
        <w:rPr>
          <w:highlight w:val="white"/>
        </w:rPr>
        <w:t>"&gt;</w:t>
      </w:r>
    </w:p>
    <w:p w14:paraId="58569C00" w14:textId="2E860486" w:rsidR="00EB08FE" w:rsidRPr="0039258B" w:rsidRDefault="00F7653C" w:rsidP="00EB08FE">
      <w:pPr>
        <w:pStyle w:val="NoSpacing"/>
        <w:rPr>
          <w:highlight w:val="white"/>
        </w:rPr>
      </w:pPr>
      <w:r>
        <w:rPr>
          <w:highlight w:val="white"/>
        </w:rPr>
        <w:tab/>
        <w:t>&lt;</w:t>
      </w:r>
      <w:proofErr w:type="spellStart"/>
      <w:r>
        <w:rPr>
          <w:highlight w:val="white"/>
        </w:rPr>
        <w:t>xs</w:t>
      </w:r>
      <w:proofErr w:type="gramStart"/>
      <w:r>
        <w:rPr>
          <w:highlight w:val="white"/>
        </w:rPr>
        <w:t>:list</w:t>
      </w:r>
      <w:proofErr w:type="spellEnd"/>
      <w:proofErr w:type="gramEnd"/>
      <w:r>
        <w:rPr>
          <w:highlight w:val="white"/>
        </w:rPr>
        <w:t xml:space="preserve"> </w:t>
      </w:r>
      <w:proofErr w:type="spellStart"/>
      <w:r>
        <w:rPr>
          <w:highlight w:val="white"/>
        </w:rPr>
        <w:t>itemType</w:t>
      </w:r>
      <w:proofErr w:type="spellEnd"/>
      <w:r>
        <w:rPr>
          <w:highlight w:val="white"/>
        </w:rPr>
        <w:t>="</w:t>
      </w:r>
      <w:proofErr w:type="spellStart"/>
      <w:r>
        <w:rPr>
          <w:highlight w:val="white"/>
        </w:rPr>
        <w:t>xs:integer</w:t>
      </w:r>
      <w:proofErr w:type="spellEnd"/>
      <w:r w:rsidR="00EB08FE" w:rsidRPr="0039258B">
        <w:rPr>
          <w:highlight w:val="white"/>
        </w:rPr>
        <w:t>"/&gt;</w:t>
      </w:r>
    </w:p>
    <w:p w14:paraId="568A276F" w14:textId="6C09AD79" w:rsidR="0033134E" w:rsidRPr="0039258B" w:rsidRDefault="00EB08FE" w:rsidP="00EB08FE">
      <w:pPr>
        <w:pStyle w:val="NoSpacing"/>
        <w:rPr>
          <w:b/>
        </w:rPr>
      </w:pPr>
      <w:r w:rsidRPr="0039258B">
        <w:rPr>
          <w:highlight w:val="white"/>
        </w:rPr>
        <w:lastRenderedPageBreak/>
        <w:t>&lt;/</w:t>
      </w:r>
      <w:proofErr w:type="spellStart"/>
      <w:r w:rsidRPr="0039258B">
        <w:rPr>
          <w:highlight w:val="white"/>
        </w:rPr>
        <w:t>xs</w:t>
      </w:r>
      <w:proofErr w:type="gramStart"/>
      <w:r w:rsidRPr="0039258B">
        <w:rPr>
          <w:highlight w:val="white"/>
        </w:rPr>
        <w:t>:simpleType</w:t>
      </w:r>
      <w:proofErr w:type="spellEnd"/>
      <w:proofErr w:type="gramEnd"/>
      <w:r w:rsidRPr="0039258B">
        <w:rPr>
          <w:highlight w:val="white"/>
        </w:rPr>
        <w:t>&gt;</w:t>
      </w:r>
    </w:p>
    <w:p w14:paraId="6D670031" w14:textId="77777777" w:rsidR="003326E8" w:rsidRDefault="003326E8" w:rsidP="0033134E">
      <w:pPr>
        <w:pStyle w:val="NoSpacing"/>
        <w:rPr>
          <w:b/>
        </w:rPr>
      </w:pPr>
    </w:p>
    <w:p w14:paraId="4D78E2E6" w14:textId="5B8FBBC7" w:rsidR="0033134E" w:rsidRPr="0033134E" w:rsidRDefault="0033134E" w:rsidP="0033134E">
      <w:pPr>
        <w:pStyle w:val="NoSpacing"/>
        <w:rPr>
          <w:b/>
        </w:rPr>
      </w:pPr>
      <w:r w:rsidRPr="0033134E">
        <w:rPr>
          <w:b/>
        </w:rPr>
        <w:t>Translation:</w:t>
      </w:r>
    </w:p>
    <w:p w14:paraId="63E4D833" w14:textId="24C98C3E" w:rsidR="003326E8" w:rsidRDefault="0033134E" w:rsidP="0033134E">
      <w:pPr>
        <w:pStyle w:val="NoSpacing"/>
      </w:pPr>
      <w:r>
        <w:t xml:space="preserve">&lt;A&gt;1 2 3&lt;/A&gt; </w:t>
      </w:r>
      <w:r>
        <w:sym w:font="Wingdings" w:char="F0E0"/>
      </w:r>
      <w:r w:rsidR="00B552AE">
        <w:t>"A": [1</w:t>
      </w:r>
      <w:proofErr w:type="gramStart"/>
      <w:r>
        <w:t>,</w:t>
      </w:r>
      <w:r w:rsidR="00E30F09">
        <w:t xml:space="preserve"> </w:t>
      </w:r>
      <w:r w:rsidR="00B552AE">
        <w:t xml:space="preserve"> 2</w:t>
      </w:r>
      <w:proofErr w:type="gramEnd"/>
      <w:r>
        <w:t>,</w:t>
      </w:r>
      <w:r w:rsidR="00E30F09">
        <w:t xml:space="preserve"> </w:t>
      </w:r>
      <w:r w:rsidR="00B552AE">
        <w:t xml:space="preserve"> 3</w:t>
      </w:r>
      <w:r>
        <w:t>]</w:t>
      </w:r>
    </w:p>
    <w:p w14:paraId="091B06A8" w14:textId="77777777" w:rsidR="003326E8" w:rsidRDefault="003326E8" w:rsidP="0033134E">
      <w:pPr>
        <w:pStyle w:val="NoSpacing"/>
      </w:pPr>
    </w:p>
    <w:p w14:paraId="56F574CD" w14:textId="5D47086C" w:rsidR="0033134E" w:rsidRPr="003326E8" w:rsidRDefault="0033134E" w:rsidP="0033134E">
      <w:pPr>
        <w:pStyle w:val="NoSpacing"/>
      </w:pPr>
      <w:r w:rsidRPr="0033134E">
        <w:rPr>
          <w:b/>
        </w:rPr>
        <w:t>Generation:</w:t>
      </w:r>
    </w:p>
    <w:p w14:paraId="2E5AE5CF" w14:textId="7D17412C" w:rsidR="00EB08FE" w:rsidRDefault="00EB08FE" w:rsidP="00EB08FE">
      <w:pPr>
        <w:pStyle w:val="NoSpacing"/>
      </w:pPr>
      <w:r>
        <w:t>A= a list of "C", "CD", and "E"</w:t>
      </w:r>
      <w:r>
        <w:sym w:font="Wingdings" w:char="F0E0"/>
      </w:r>
      <w:r>
        <w:t>["C", "CD", "E"]</w:t>
      </w:r>
    </w:p>
    <w:p w14:paraId="391D0AA1" w14:textId="2D807B12" w:rsidR="00EB08FE" w:rsidRDefault="00EB08FE" w:rsidP="00EB08FE">
      <w:pPr>
        <w:pStyle w:val="NoSpacing"/>
      </w:pPr>
      <w:r>
        <w:t>A= no data</w:t>
      </w:r>
      <w:r>
        <w:sym w:font="Wingdings" w:char="F0E0"/>
      </w:r>
      <w:r w:rsidR="00725916">
        <w:t>"A": [] or omit</w:t>
      </w:r>
      <w:r w:rsidR="00E30F09">
        <w:t>ted</w:t>
      </w:r>
    </w:p>
    <w:p w14:paraId="2A2D961C" w14:textId="4E277077" w:rsidR="00EB08FE" w:rsidRDefault="00EB08FE" w:rsidP="00EB08FE">
      <w:pPr>
        <w:pStyle w:val="Heading3"/>
      </w:pPr>
      <w:bookmarkStart w:id="77" w:name="_Ref519764993"/>
      <w:bookmarkStart w:id="78" w:name="_Toc530387170"/>
      <w:proofErr w:type="spellStart"/>
      <w:r>
        <w:t>Nillable</w:t>
      </w:r>
      <w:proofErr w:type="spellEnd"/>
      <w:r>
        <w:t xml:space="preserve"> Elements</w:t>
      </w:r>
      <w:bookmarkEnd w:id="77"/>
      <w:bookmarkEnd w:id="78"/>
    </w:p>
    <w:p w14:paraId="75013B3E" w14:textId="6315DCEB" w:rsidR="00EB08FE" w:rsidRPr="00CB5F72" w:rsidRDefault="00054DFC" w:rsidP="00EB08FE">
      <w:pPr>
        <w:pStyle w:val="NoSpacing"/>
        <w:rPr>
          <w:rFonts w:asciiTheme="minorHAnsi" w:eastAsiaTheme="minorHAnsi" w:hAnsiTheme="minorHAnsi" w:cstheme="minorBidi"/>
          <w:szCs w:val="22"/>
        </w:rPr>
      </w:pPr>
      <w:r w:rsidRPr="00CB5F72">
        <w:rPr>
          <w:rFonts w:asciiTheme="minorHAnsi" w:eastAsiaTheme="minorHAnsi" w:hAnsiTheme="minorHAnsi" w:cstheme="minorBidi"/>
          <w:szCs w:val="22"/>
        </w:rPr>
        <w:t>Elements defined with the</w:t>
      </w:r>
      <w:r w:rsidR="00EB08FE" w:rsidRPr="00CB5F72">
        <w:rPr>
          <w:rFonts w:asciiTheme="minorHAnsi" w:eastAsiaTheme="minorHAnsi" w:hAnsiTheme="minorHAnsi" w:cstheme="minorBidi"/>
          <w:szCs w:val="22"/>
        </w:rPr>
        <w:t xml:space="preserve"> </w:t>
      </w:r>
      <w:proofErr w:type="spellStart"/>
      <w:r w:rsidRPr="00CB5F72">
        <w:rPr>
          <w:rFonts w:asciiTheme="minorHAnsi" w:eastAsiaTheme="minorHAnsi" w:hAnsiTheme="minorHAnsi" w:cstheme="minorBidi"/>
          <w:szCs w:val="22"/>
        </w:rPr>
        <w:t>xs</w:t>
      </w:r>
      <w:proofErr w:type="gramStart"/>
      <w:r w:rsidRPr="00CB5F72">
        <w:rPr>
          <w:rFonts w:asciiTheme="minorHAnsi" w:eastAsiaTheme="minorHAnsi" w:hAnsiTheme="minorHAnsi" w:cstheme="minorBidi"/>
          <w:szCs w:val="22"/>
        </w:rPr>
        <w:t>:</w:t>
      </w:r>
      <w:r w:rsidR="00EB08FE" w:rsidRPr="00CB5F72">
        <w:rPr>
          <w:rFonts w:asciiTheme="minorHAnsi" w:eastAsiaTheme="minorHAnsi" w:hAnsiTheme="minorHAnsi" w:cstheme="minorBidi"/>
          <w:szCs w:val="22"/>
        </w:rPr>
        <w:t>nillable</w:t>
      </w:r>
      <w:proofErr w:type="spellEnd"/>
      <w:proofErr w:type="gramEnd"/>
      <w:r w:rsidRPr="00CB5F72">
        <w:rPr>
          <w:rFonts w:asciiTheme="minorHAnsi" w:eastAsiaTheme="minorHAnsi" w:hAnsiTheme="minorHAnsi" w:cstheme="minorBidi"/>
          <w:szCs w:val="22"/>
        </w:rPr>
        <w:t>="true"</w:t>
      </w:r>
      <w:r w:rsidR="0092435B" w:rsidRPr="00CB5F72">
        <w:rPr>
          <w:rFonts w:asciiTheme="minorHAnsi" w:eastAsiaTheme="minorHAnsi" w:hAnsiTheme="minorHAnsi" w:cstheme="minorBidi"/>
          <w:szCs w:val="22"/>
        </w:rPr>
        <w:t xml:space="preserve"> (by default </w:t>
      </w:r>
      <w:proofErr w:type="spellStart"/>
      <w:r w:rsidR="0092435B" w:rsidRPr="00CB5F72">
        <w:rPr>
          <w:rFonts w:asciiTheme="minorHAnsi" w:eastAsiaTheme="minorHAnsi" w:hAnsiTheme="minorHAnsi" w:cstheme="minorBidi"/>
          <w:szCs w:val="22"/>
        </w:rPr>
        <w:t>xs:nillable</w:t>
      </w:r>
      <w:proofErr w:type="spellEnd"/>
      <w:r w:rsidR="0092435B" w:rsidRPr="00CB5F72">
        <w:rPr>
          <w:rFonts w:asciiTheme="minorHAnsi" w:eastAsiaTheme="minorHAnsi" w:hAnsiTheme="minorHAnsi" w:cstheme="minorBidi"/>
          <w:szCs w:val="22"/>
        </w:rPr>
        <w:t xml:space="preserve"> is false)</w:t>
      </w:r>
      <w:r w:rsidR="00EB08FE" w:rsidRPr="00CB5F72">
        <w:rPr>
          <w:rFonts w:asciiTheme="minorHAnsi" w:eastAsiaTheme="minorHAnsi" w:hAnsiTheme="minorHAnsi" w:cstheme="minorBidi"/>
          <w:szCs w:val="22"/>
        </w:rPr>
        <w:t xml:space="preserve"> may carry </w:t>
      </w:r>
      <w:proofErr w:type="spellStart"/>
      <w:r w:rsidR="00EB08FE" w:rsidRPr="00CB5F72">
        <w:rPr>
          <w:rFonts w:asciiTheme="minorHAnsi" w:eastAsiaTheme="minorHAnsi" w:hAnsiTheme="minorHAnsi" w:cstheme="minorBidi"/>
          <w:szCs w:val="22"/>
        </w:rPr>
        <w:t>xsi:nil</w:t>
      </w:r>
      <w:proofErr w:type="spellEnd"/>
      <w:r w:rsidRPr="00CB5F72">
        <w:rPr>
          <w:rFonts w:asciiTheme="minorHAnsi" w:eastAsiaTheme="minorHAnsi" w:hAnsiTheme="minorHAnsi" w:cstheme="minorBidi"/>
          <w:szCs w:val="22"/>
        </w:rPr>
        <w:t xml:space="preserve"> attribute in </w:t>
      </w:r>
      <w:r w:rsidR="00B552AE" w:rsidRPr="00CB5F72">
        <w:rPr>
          <w:rFonts w:asciiTheme="minorHAnsi" w:eastAsiaTheme="minorHAnsi" w:hAnsiTheme="minorHAnsi" w:cstheme="minorBidi"/>
          <w:szCs w:val="22"/>
        </w:rPr>
        <w:t xml:space="preserve">the </w:t>
      </w:r>
      <w:r w:rsidRPr="00CB5F72">
        <w:rPr>
          <w:rFonts w:asciiTheme="minorHAnsi" w:eastAsiaTheme="minorHAnsi" w:hAnsiTheme="minorHAnsi" w:cstheme="minorBidi"/>
          <w:szCs w:val="22"/>
        </w:rPr>
        <w:t>instance documents.  These elements will be</w:t>
      </w:r>
      <w:r w:rsidR="00F7653C" w:rsidRPr="00CB5F72">
        <w:rPr>
          <w:rFonts w:asciiTheme="minorHAnsi" w:eastAsiaTheme="minorHAnsi" w:hAnsiTheme="minorHAnsi" w:cstheme="minorBidi"/>
          <w:szCs w:val="22"/>
        </w:rPr>
        <w:t xml:space="preserve"> </w:t>
      </w:r>
      <w:proofErr w:type="gramStart"/>
      <w:r w:rsidR="00F7653C" w:rsidRPr="00CB5F72">
        <w:rPr>
          <w:rFonts w:asciiTheme="minorHAnsi" w:eastAsiaTheme="minorHAnsi" w:hAnsiTheme="minorHAnsi" w:cstheme="minorBidi"/>
          <w:szCs w:val="22"/>
        </w:rPr>
        <w:t xml:space="preserve">assigned </w:t>
      </w:r>
      <w:r w:rsidRPr="00CB5F72">
        <w:rPr>
          <w:rFonts w:asciiTheme="minorHAnsi" w:eastAsiaTheme="minorHAnsi" w:hAnsiTheme="minorHAnsi" w:cstheme="minorBidi"/>
          <w:szCs w:val="22"/>
        </w:rPr>
        <w:t xml:space="preserve"> the</w:t>
      </w:r>
      <w:proofErr w:type="gramEnd"/>
      <w:r w:rsidRPr="00CB5F72">
        <w:rPr>
          <w:rFonts w:asciiTheme="minorHAnsi" w:eastAsiaTheme="minorHAnsi" w:hAnsiTheme="minorHAnsi" w:cstheme="minorBidi"/>
          <w:szCs w:val="22"/>
        </w:rPr>
        <w:t xml:space="preserve"> value of null in JSON</w:t>
      </w:r>
      <w:r w:rsidR="00E30F09" w:rsidRPr="00CB5F72">
        <w:rPr>
          <w:rFonts w:asciiTheme="minorHAnsi" w:eastAsiaTheme="minorHAnsi" w:hAnsiTheme="minorHAnsi" w:cstheme="minorBidi"/>
          <w:szCs w:val="22"/>
        </w:rPr>
        <w:t xml:space="preserve">.  The </w:t>
      </w:r>
      <w:proofErr w:type="spellStart"/>
      <w:r w:rsidR="00E30F09" w:rsidRPr="00CB5F72">
        <w:rPr>
          <w:rFonts w:asciiTheme="minorHAnsi" w:eastAsiaTheme="minorHAnsi" w:hAnsiTheme="minorHAnsi" w:cstheme="minorBidi"/>
          <w:szCs w:val="22"/>
        </w:rPr>
        <w:t>xsi</w:t>
      </w:r>
      <w:proofErr w:type="gramStart"/>
      <w:r w:rsidR="00E30F09" w:rsidRPr="00CB5F72">
        <w:rPr>
          <w:rFonts w:asciiTheme="minorHAnsi" w:eastAsiaTheme="minorHAnsi" w:hAnsiTheme="minorHAnsi" w:cstheme="minorBidi"/>
          <w:szCs w:val="22"/>
        </w:rPr>
        <w:t>:nil</w:t>
      </w:r>
      <w:proofErr w:type="spellEnd"/>
      <w:proofErr w:type="gramEnd"/>
      <w:r w:rsidR="00E30F09" w:rsidRPr="00CB5F72">
        <w:rPr>
          <w:rFonts w:asciiTheme="minorHAnsi" w:eastAsiaTheme="minorHAnsi" w:hAnsiTheme="minorHAnsi" w:cstheme="minorBidi"/>
          <w:szCs w:val="22"/>
        </w:rPr>
        <w:t xml:space="preserve"> will not be treated as an attribute for translation </w:t>
      </w:r>
      <w:proofErr w:type="spellStart"/>
      <w:r w:rsidR="00E30F09" w:rsidRPr="00CB5F72">
        <w:rPr>
          <w:rFonts w:asciiTheme="minorHAnsi" w:eastAsiaTheme="minorHAnsi" w:hAnsiTheme="minorHAnsi" w:cstheme="minorBidi"/>
          <w:szCs w:val="22"/>
        </w:rPr>
        <w:t>puposes</w:t>
      </w:r>
      <w:proofErr w:type="spellEnd"/>
      <w:r w:rsidR="00E30F09" w:rsidRPr="00CB5F72">
        <w:rPr>
          <w:rFonts w:asciiTheme="minorHAnsi" w:eastAsiaTheme="minorHAnsi" w:hAnsiTheme="minorHAnsi" w:cstheme="minorBidi"/>
          <w:szCs w:val="22"/>
        </w:rPr>
        <w:t>.</w:t>
      </w:r>
    </w:p>
    <w:p w14:paraId="73B8AD49" w14:textId="77777777" w:rsidR="00D3203F" w:rsidRDefault="00D3203F" w:rsidP="00D3203F">
      <w:pPr>
        <w:pStyle w:val="NoSpacing"/>
      </w:pPr>
    </w:p>
    <w:p w14:paraId="5A126C7B" w14:textId="021B8670" w:rsidR="00EB08FE" w:rsidRDefault="00EB08FE" w:rsidP="00D3203F">
      <w:pPr>
        <w:pStyle w:val="NoSpacing"/>
        <w:rPr>
          <w:b/>
        </w:rPr>
      </w:pPr>
      <w:r w:rsidRPr="00D3203F">
        <w:rPr>
          <w:b/>
        </w:rPr>
        <w:t>Schema:</w:t>
      </w:r>
    </w:p>
    <w:p w14:paraId="1CFF3428" w14:textId="5E577F43" w:rsidR="002E2E6B" w:rsidRPr="00D3203F" w:rsidRDefault="002E2E6B" w:rsidP="00D3203F">
      <w:pPr>
        <w:pStyle w:val="NoSpacing"/>
        <w:rPr>
          <w:b/>
        </w:rPr>
      </w:pPr>
      <w:r>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5FF8BF8F" w14:textId="1FC9AAA3" w:rsidR="00054DFC" w:rsidRDefault="00D3203F" w:rsidP="00D3203F">
      <w:pPr>
        <w:pStyle w:val="NoSpacing"/>
      </w:pPr>
      <w:r>
        <w:t>&lt;</w:t>
      </w:r>
      <w:proofErr w:type="spellStart"/>
      <w:r>
        <w:t>xs</w:t>
      </w:r>
      <w:proofErr w:type="gramStart"/>
      <w:r>
        <w:t>:simpleType</w:t>
      </w:r>
      <w:proofErr w:type="spellEnd"/>
      <w:proofErr w:type="gramEnd"/>
      <w:r>
        <w:t xml:space="preserve"> name="</w:t>
      </w:r>
      <w:proofErr w:type="spellStart"/>
      <w:r>
        <w:t>AType</w:t>
      </w:r>
      <w:proofErr w:type="spellEnd"/>
      <w:r w:rsidR="00714EC7">
        <w:t>" type=</w:t>
      </w:r>
      <w:proofErr w:type="spellStart"/>
      <w:r w:rsidR="00714EC7">
        <w:t>xs:integer</w:t>
      </w:r>
      <w:proofErr w:type="spellEnd"/>
      <w:r>
        <w:t>/&gt;</w:t>
      </w:r>
    </w:p>
    <w:p w14:paraId="6CDB1253" w14:textId="77777777" w:rsidR="003326E8" w:rsidRDefault="003326E8" w:rsidP="00D3203F">
      <w:pPr>
        <w:pStyle w:val="NoSpacing"/>
        <w:rPr>
          <w:b/>
        </w:rPr>
      </w:pPr>
    </w:p>
    <w:p w14:paraId="005ACD7F" w14:textId="368A3FED" w:rsidR="00EB08FE" w:rsidRPr="00D3203F" w:rsidRDefault="00EB08FE" w:rsidP="00D3203F">
      <w:pPr>
        <w:pStyle w:val="NoSpacing"/>
        <w:rPr>
          <w:b/>
        </w:rPr>
      </w:pPr>
      <w:r w:rsidRPr="00D3203F">
        <w:rPr>
          <w:b/>
        </w:rPr>
        <w:t>Translation:</w:t>
      </w:r>
    </w:p>
    <w:p w14:paraId="06D08725" w14:textId="08DD3F6E" w:rsidR="00E30F09" w:rsidRDefault="00E30F09" w:rsidP="00D3203F">
      <w:pPr>
        <w:pStyle w:val="NoSpacing"/>
      </w:pPr>
      <w:r>
        <w:t xml:space="preserve">&lt;A </w:t>
      </w:r>
      <w:proofErr w:type="spellStart"/>
      <w:r>
        <w:t>xsi</w:t>
      </w:r>
      <w:proofErr w:type="gramStart"/>
      <w:r>
        <w:t>:nil</w:t>
      </w:r>
      <w:proofErr w:type="spellEnd"/>
      <w:proofErr w:type="gramEnd"/>
      <w:r>
        <w:t>=</w:t>
      </w:r>
      <w:r w:rsidR="00EB08FE">
        <w:t>"true"/&gt;</w:t>
      </w:r>
      <w:r w:rsidR="00EB08FE">
        <w:sym w:font="Wingdings" w:char="F0E0"/>
      </w:r>
      <w:r w:rsidR="00EB08FE">
        <w:t>"</w:t>
      </w:r>
      <w:proofErr w:type="spellStart"/>
      <w:r w:rsidR="00EB08FE">
        <w:t>A":null</w:t>
      </w:r>
      <w:proofErr w:type="spellEnd"/>
    </w:p>
    <w:p w14:paraId="2AD72026" w14:textId="71D31D29" w:rsidR="00E30F09" w:rsidRDefault="00E30F09" w:rsidP="00D3203F">
      <w:pPr>
        <w:pStyle w:val="NoSpacing"/>
      </w:pPr>
      <w:r>
        <w:t xml:space="preserve">&lt;A </w:t>
      </w:r>
      <w:proofErr w:type="spellStart"/>
      <w:r>
        <w:t>xsi</w:t>
      </w:r>
      <w:proofErr w:type="gramStart"/>
      <w:r>
        <w:t>:nil</w:t>
      </w:r>
      <w:proofErr w:type="spellEnd"/>
      <w:proofErr w:type="gramEnd"/>
      <w:r>
        <w:t>="false"/&gt; or &lt;A/&gt; is not valid XML</w:t>
      </w:r>
      <w:r w:rsidR="0092435B">
        <w:t xml:space="preserve"> for this integer simple type so it cannot not appear in valid XML</w:t>
      </w:r>
      <w:r w:rsidR="00A56F74">
        <w:t xml:space="preserve">. </w:t>
      </w:r>
      <w:r w:rsidR="004965A2">
        <w:t>T</w:t>
      </w:r>
      <w:r w:rsidR="00B552AE">
        <w:t>ranslation will not be necessary</w:t>
      </w:r>
      <w:r w:rsidR="0092435B">
        <w:t>.</w:t>
      </w:r>
    </w:p>
    <w:p w14:paraId="2B5AFC4E" w14:textId="77777777" w:rsidR="003326E8" w:rsidRDefault="003326E8" w:rsidP="00D3203F">
      <w:pPr>
        <w:pStyle w:val="NoSpacing"/>
        <w:rPr>
          <w:b/>
        </w:rPr>
      </w:pPr>
    </w:p>
    <w:p w14:paraId="31D48789" w14:textId="29D1DE41" w:rsidR="00D3203F" w:rsidRPr="00D3203F" w:rsidRDefault="00D3203F" w:rsidP="00D3203F">
      <w:pPr>
        <w:pStyle w:val="NoSpacing"/>
        <w:rPr>
          <w:b/>
        </w:rPr>
      </w:pPr>
      <w:r w:rsidRPr="00D3203F">
        <w:rPr>
          <w:b/>
        </w:rPr>
        <w:t>Generation:</w:t>
      </w:r>
    </w:p>
    <w:p w14:paraId="41606365" w14:textId="44F7A19C" w:rsidR="00D3203F" w:rsidRDefault="00D3203F" w:rsidP="00D3203F">
      <w:pPr>
        <w:pStyle w:val="NoSpacing"/>
      </w:pPr>
      <w:r>
        <w:t>A=no data</w:t>
      </w:r>
      <w:r>
        <w:sym w:font="Wingdings" w:char="F0E0"/>
      </w:r>
      <w:r>
        <w:t>omit</w:t>
      </w:r>
      <w:r w:rsidR="00E30F09">
        <w:t>ted</w:t>
      </w:r>
    </w:p>
    <w:p w14:paraId="36DDBB01" w14:textId="319ECE0B" w:rsidR="00D3203F" w:rsidRDefault="00D3203F" w:rsidP="00D3203F">
      <w:pPr>
        <w:pStyle w:val="NoSpacing"/>
      </w:pPr>
      <w:r>
        <w:t>A=null value to be transmitted</w:t>
      </w:r>
      <w:r>
        <w:sym w:font="Wingdings" w:char="F0E0"/>
      </w:r>
      <w:r>
        <w:t>"A": null</w:t>
      </w:r>
    </w:p>
    <w:p w14:paraId="66114A02" w14:textId="77777777" w:rsidR="00EB08FE" w:rsidRDefault="00EB08FE" w:rsidP="00EB08FE"/>
    <w:p w14:paraId="478B6985" w14:textId="28646769" w:rsidR="00725916" w:rsidRDefault="00725916" w:rsidP="00D3203F">
      <w:pPr>
        <w:pStyle w:val="Heading3"/>
      </w:pPr>
      <w:bookmarkStart w:id="79" w:name="_Toc530387171"/>
      <w:r>
        <w:t xml:space="preserve">Required Empty </w:t>
      </w:r>
      <w:r w:rsidR="00B552AE">
        <w:t>Simple Element</w:t>
      </w:r>
      <w:bookmarkEnd w:id="79"/>
    </w:p>
    <w:p w14:paraId="3D3CEAD7" w14:textId="068AB583" w:rsidR="00D13C87" w:rsidRDefault="00725916" w:rsidP="00725916">
      <w:r>
        <w:t xml:space="preserve">If an element is required (minOccurs &gt; 0) </w:t>
      </w:r>
      <w:r w:rsidR="00D13C87">
        <w:t xml:space="preserve">and the element is not </w:t>
      </w:r>
      <w:proofErr w:type="spellStart"/>
      <w:r w:rsidR="00D13C87">
        <w:t>nillable</w:t>
      </w:r>
      <w:proofErr w:type="spellEnd"/>
      <w:r w:rsidR="00D13C87">
        <w:t xml:space="preserve"> or </w:t>
      </w:r>
      <w:proofErr w:type="spellStart"/>
      <w:r w:rsidR="00B552AE">
        <w:t>xsi</w:t>
      </w:r>
      <w:proofErr w:type="gramStart"/>
      <w:r w:rsidR="00B552AE">
        <w:t>:nil</w:t>
      </w:r>
      <w:proofErr w:type="spellEnd"/>
      <w:proofErr w:type="gramEnd"/>
      <w:r w:rsidR="00B552AE">
        <w:t xml:space="preserve"> is false</w:t>
      </w:r>
      <w:r w:rsidR="00D13C87">
        <w:t xml:space="preserve">, the empty tag (e.g., &lt;A/&gt; or &lt;A&gt;&lt;/A&gt;) will be </w:t>
      </w:r>
      <w:r w:rsidR="00714EC7">
        <w:t>translated into</w:t>
      </w:r>
      <w:r w:rsidR="00D13C87">
        <w:t xml:space="preserve"> </w:t>
      </w:r>
      <w:r w:rsidR="00714EC7">
        <w:t>t</w:t>
      </w:r>
      <w:r w:rsidR="00D13C87">
        <w:t>he empty string</w:t>
      </w:r>
      <w:r w:rsidR="00714EC7">
        <w:t xml:space="preserve"> if the empty string is allowed by the type definition (e.g., </w:t>
      </w:r>
      <w:proofErr w:type="spellStart"/>
      <w:r w:rsidR="00714EC7">
        <w:t>xs:string</w:t>
      </w:r>
      <w:proofErr w:type="spellEnd"/>
      <w:r w:rsidR="00714EC7">
        <w:t xml:space="preserve">  with </w:t>
      </w:r>
      <w:proofErr w:type="spellStart"/>
      <w:r w:rsidR="00714EC7">
        <w:t>minLength</w:t>
      </w:r>
      <w:proofErr w:type="spellEnd"/>
      <w:r w:rsidR="00714EC7">
        <w:t>="0"). If the XML instance document being translated is valid, the empty tag cannot occur</w:t>
      </w:r>
      <w:r w:rsidR="0092435B">
        <w:t xml:space="preserve"> for </w:t>
      </w:r>
      <w:proofErr w:type="gramStart"/>
      <w:r w:rsidR="0092435B">
        <w:t>any  type</w:t>
      </w:r>
      <w:proofErr w:type="gramEnd"/>
      <w:r w:rsidR="0092435B">
        <w:t xml:space="preserve"> that does not include the empty string,</w:t>
      </w:r>
      <w:r w:rsidR="00714EC7">
        <w:t xml:space="preserve"> and thus </w:t>
      </w:r>
      <w:r w:rsidR="0092435B">
        <w:t xml:space="preserve">there </w:t>
      </w:r>
      <w:r w:rsidR="00714EC7">
        <w:t>will</w:t>
      </w:r>
      <w:r w:rsidR="00F7653C">
        <w:t xml:space="preserve"> be no</w:t>
      </w:r>
      <w:r w:rsidR="00714EC7">
        <w:t xml:space="preserve"> need </w:t>
      </w:r>
      <w:r w:rsidR="0092435B">
        <w:t>for translation</w:t>
      </w:r>
      <w:r w:rsidR="00714EC7">
        <w:t>.</w:t>
      </w:r>
    </w:p>
    <w:p w14:paraId="111F6A90" w14:textId="37BF067C" w:rsidR="00D13C87" w:rsidRPr="0092435B" w:rsidRDefault="00D13C87" w:rsidP="00D13C87">
      <w:pPr>
        <w:pStyle w:val="NoSpacing"/>
        <w:rPr>
          <w:b/>
        </w:rPr>
      </w:pPr>
      <w:r w:rsidRPr="0092435B">
        <w:rPr>
          <w:b/>
        </w:rPr>
        <w:t xml:space="preserve">Translation: </w:t>
      </w:r>
    </w:p>
    <w:p w14:paraId="527F2084" w14:textId="2F435294" w:rsidR="00D13C87" w:rsidRDefault="00D13C87" w:rsidP="00D13C87">
      <w:pPr>
        <w:pStyle w:val="NoSpacing"/>
      </w:pPr>
      <w:r>
        <w:t>&lt;A/&gt;</w:t>
      </w:r>
      <w:r>
        <w:sym w:font="Wingdings" w:char="F0E0"/>
      </w:r>
      <w:r>
        <w:t xml:space="preserve">"A": "" if </w:t>
      </w:r>
      <w:r w:rsidR="00714EC7">
        <w:t>a string</w:t>
      </w:r>
      <w:r w:rsidR="002E00AC">
        <w:t xml:space="preserve"> with </w:t>
      </w:r>
      <w:proofErr w:type="spellStart"/>
      <w:r w:rsidR="002E00AC">
        <w:t>minLength</w:t>
      </w:r>
      <w:proofErr w:type="spellEnd"/>
      <w:r w:rsidR="002E00AC">
        <w:t>="0"</w:t>
      </w:r>
    </w:p>
    <w:p w14:paraId="05236D1F" w14:textId="3FE52B55" w:rsidR="00D13C87" w:rsidRDefault="00D13C87" w:rsidP="00D13C87">
      <w:pPr>
        <w:pStyle w:val="NoSpacing"/>
      </w:pPr>
      <w:r>
        <w:t>&lt;A/&gt;</w:t>
      </w:r>
      <w:r>
        <w:sym w:font="Wingdings" w:char="F0E0"/>
      </w:r>
      <w:r>
        <w:t>"A": [""] if repeatable and a string</w:t>
      </w:r>
      <w:r w:rsidR="002E00AC">
        <w:t xml:space="preserve"> with </w:t>
      </w:r>
      <w:proofErr w:type="spellStart"/>
      <w:r w:rsidR="002E00AC">
        <w:t>minLength</w:t>
      </w:r>
      <w:proofErr w:type="spellEnd"/>
      <w:r w:rsidR="002E00AC">
        <w:t>="0"</w:t>
      </w:r>
    </w:p>
    <w:p w14:paraId="587BC4E6" w14:textId="0E43A115" w:rsidR="006511B4" w:rsidRDefault="006511B4" w:rsidP="00D13C87">
      <w:pPr>
        <w:pStyle w:val="NoSpacing"/>
      </w:pPr>
      <w:r>
        <w:t>&lt;A/&gt; cannot exist in a valid XML instance document if its type does not include the empty string</w:t>
      </w:r>
    </w:p>
    <w:p w14:paraId="2EDFE08A" w14:textId="4CF278B9" w:rsidR="00B552AE" w:rsidRDefault="00B552AE" w:rsidP="00D3203F">
      <w:pPr>
        <w:pStyle w:val="Heading3"/>
      </w:pPr>
      <w:bookmarkStart w:id="80" w:name="_Toc530387172"/>
      <w:r>
        <w:t>Required Empty Complex Content Element</w:t>
      </w:r>
      <w:bookmarkEnd w:id="80"/>
    </w:p>
    <w:p w14:paraId="30BB3238" w14:textId="5B9EFEDE" w:rsidR="00CE3B28" w:rsidRPr="007C742A" w:rsidRDefault="007C742A" w:rsidP="007C742A">
      <w:r>
        <w:t>A complex element with excluded children that must be present (</w:t>
      </w:r>
      <w:r w:rsidR="00CD52A6">
        <w:t>i.e</w:t>
      </w:r>
      <w:r>
        <w:t xml:space="preserve">., minOccurs &gt; 0) shall be represented </w:t>
      </w:r>
      <w:r w:rsidR="00CE3B28">
        <w:t xml:space="preserve">as </w:t>
      </w:r>
      <w:proofErr w:type="spellStart"/>
      <w:r w:rsidR="00CE3B28">
        <w:t>a</w:t>
      </w:r>
      <w:proofErr w:type="spellEnd"/>
      <w:r w:rsidR="00CE3B28">
        <w:t xml:space="preserve"> empty object in </w:t>
      </w:r>
      <w:proofErr w:type="gramStart"/>
      <w:r w:rsidR="00CE3B28">
        <w:t>JSON(</w:t>
      </w:r>
      <w:proofErr w:type="gramEnd"/>
      <w:r w:rsidR="00CE3B28">
        <w:t xml:space="preserve">"A": {}). </w:t>
      </w:r>
    </w:p>
    <w:p w14:paraId="69A41E07" w14:textId="0025BCC9" w:rsidR="00D3203F" w:rsidRDefault="00316B7B" w:rsidP="00D3203F">
      <w:pPr>
        <w:pStyle w:val="Heading3"/>
      </w:pPr>
      <w:bookmarkStart w:id="81" w:name="_Toc530387173"/>
      <w:r>
        <w:lastRenderedPageBreak/>
        <w:t>Sequence and</w:t>
      </w:r>
      <w:r w:rsidR="00D3203F">
        <w:t xml:space="preserve"> Choice</w:t>
      </w:r>
      <w:bookmarkEnd w:id="81"/>
    </w:p>
    <w:p w14:paraId="741B3558" w14:textId="77777777" w:rsidR="00402959" w:rsidRDefault="00D3203F" w:rsidP="00402959">
      <w:r>
        <w:t xml:space="preserve">XML schemas can specify that child elements </w:t>
      </w:r>
      <w:r w:rsidR="00316B7B">
        <w:t xml:space="preserve">be presented in a particular order through the </w:t>
      </w:r>
      <w:proofErr w:type="spellStart"/>
      <w:r w:rsidR="00316B7B">
        <w:t>xs</w:t>
      </w:r>
      <w:proofErr w:type="gramStart"/>
      <w:r w:rsidR="00316B7B">
        <w:t>:sequence</w:t>
      </w:r>
      <w:proofErr w:type="spellEnd"/>
      <w:proofErr w:type="gramEnd"/>
      <w:r w:rsidR="00316B7B">
        <w:t xml:space="preserve"> and </w:t>
      </w:r>
      <w:proofErr w:type="spellStart"/>
      <w:r w:rsidR="00316B7B">
        <w:t>xs:choice</w:t>
      </w:r>
      <w:proofErr w:type="spellEnd"/>
      <w:r w:rsidR="00316B7B">
        <w:t xml:space="preserve"> constructs.  JSON objects do not have an explicit order to their properties.  Indeed, some JSON tools will alphabetize the property names for display. </w:t>
      </w:r>
      <w:r w:rsidR="00CB5F72">
        <w:t xml:space="preserve">  As a result, the order of JSON properties are not required to be in the same order as </w:t>
      </w:r>
      <w:r w:rsidR="0039278B">
        <w:t xml:space="preserve">specified in the </w:t>
      </w:r>
      <w:r w:rsidR="00CB5F72">
        <w:t xml:space="preserve">XML Schema </w:t>
      </w:r>
      <w:proofErr w:type="spellStart"/>
      <w:r w:rsidR="0039278B">
        <w:t>xs:choice</w:t>
      </w:r>
      <w:proofErr w:type="spellEnd"/>
      <w:r w:rsidR="0039278B">
        <w:t xml:space="preserve"> or </w:t>
      </w:r>
      <w:proofErr w:type="spellStart"/>
      <w:r w:rsidR="0039278B">
        <w:t>xs:s</w:t>
      </w:r>
      <w:r w:rsidR="00CB5F72">
        <w:t>equence</w:t>
      </w:r>
      <w:proofErr w:type="spellEnd"/>
      <w:r w:rsidR="00CB5F72">
        <w:t>.</w:t>
      </w:r>
      <w:r w:rsidR="00316B7B">
        <w:t xml:space="preserve"> </w:t>
      </w:r>
      <w:r w:rsidR="00CB5F72">
        <w:t xml:space="preserve">  If translation from JSON to XML is required, then the XML Schema may be used to reorder the property names </w:t>
      </w:r>
      <w:r w:rsidR="0039278B">
        <w:t>for an XML instance document</w:t>
      </w:r>
      <w:r w:rsidR="00CB5F72">
        <w:t xml:space="preserve">. </w:t>
      </w:r>
    </w:p>
    <w:p w14:paraId="7B2D0C08" w14:textId="52DA5BD1" w:rsidR="00D3203F" w:rsidRDefault="00316B7B" w:rsidP="00402959">
      <w:pPr>
        <w:pStyle w:val="Heading3"/>
      </w:pPr>
      <w:bookmarkStart w:id="82" w:name="_Toc530387174"/>
      <w:r>
        <w:t>Union Types</w:t>
      </w:r>
      <w:bookmarkEnd w:id="82"/>
    </w:p>
    <w:p w14:paraId="07F0357A" w14:textId="4B12A422" w:rsidR="00316B7B" w:rsidRPr="00316B7B" w:rsidRDefault="00316B7B" w:rsidP="00316B7B">
      <w:r>
        <w:t xml:space="preserve">The </w:t>
      </w:r>
      <w:proofErr w:type="spellStart"/>
      <w:r>
        <w:t>xs</w:t>
      </w:r>
      <w:proofErr w:type="gramStart"/>
      <w:r>
        <w:t>:union</w:t>
      </w:r>
      <w:proofErr w:type="spellEnd"/>
      <w:proofErr w:type="gramEnd"/>
      <w:r>
        <w:t xml:space="preserve"> schema element allows for </w:t>
      </w:r>
      <w:r w:rsidR="00BC2802">
        <w:t>the defined</w:t>
      </w:r>
      <w:r>
        <w:t xml:space="preserve"> element</w:t>
      </w:r>
      <w:r w:rsidR="00153612">
        <w:t xml:space="preserve"> to</w:t>
      </w:r>
      <w:r w:rsidR="00BC2802">
        <w:t xml:space="preserve"> be</w:t>
      </w:r>
      <w:r w:rsidR="00153612">
        <w:t xml:space="preserve"> one of sever</w:t>
      </w:r>
      <w:r>
        <w:t xml:space="preserve">al types.  </w:t>
      </w:r>
      <w:r w:rsidR="00153612">
        <w:t>For translation, this requires that the value be interpreted by determining the most specific constraint of the XML</w:t>
      </w:r>
      <w:r w:rsidR="00064437">
        <w:t xml:space="preserve"> element</w:t>
      </w:r>
      <w:r w:rsidR="00153612">
        <w:t xml:space="preserve"> value. For example, an integer is more constrained than a string.</w:t>
      </w:r>
      <w:r w:rsidR="00BC2802">
        <w:t xml:space="preserve"> Processing of the union type requires type checking when parsing the JSON string</w:t>
      </w:r>
      <w:r w:rsidR="006511B4">
        <w:t xml:space="preserve"> so it should be discouraged in XML schemas</w:t>
      </w:r>
      <w:r w:rsidR="00BC2802">
        <w:t>.</w:t>
      </w:r>
    </w:p>
    <w:p w14:paraId="435B8189" w14:textId="19A60505" w:rsidR="00153612" w:rsidRDefault="00153612" w:rsidP="00BC2802">
      <w:pPr>
        <w:pStyle w:val="NoSpacing"/>
        <w:rPr>
          <w:b/>
          <w:shd w:val="clear" w:color="auto" w:fill="FFFFFF"/>
        </w:rPr>
      </w:pPr>
      <w:r w:rsidRPr="00BC2802">
        <w:rPr>
          <w:b/>
          <w:shd w:val="clear" w:color="auto" w:fill="FFFFFF"/>
        </w:rPr>
        <w:t>Schema:  </w:t>
      </w:r>
    </w:p>
    <w:p w14:paraId="1119504E" w14:textId="77777777" w:rsidR="002E2E6B" w:rsidRDefault="002E2E6B" w:rsidP="002E2E6B">
      <w:pPr>
        <w:pStyle w:val="NoSpacing"/>
      </w:pPr>
      <w:r>
        <w:t>&lt;</w:t>
      </w:r>
      <w:proofErr w:type="spellStart"/>
      <w:r>
        <w:t>xs</w:t>
      </w:r>
      <w:proofErr w:type="gramStart"/>
      <w:r>
        <w:t>:complexType</w:t>
      </w:r>
      <w:proofErr w:type="spellEnd"/>
      <w:proofErr w:type="gramEnd"/>
      <w:r>
        <w:t xml:space="preserve"> name="top"&gt;</w:t>
      </w:r>
    </w:p>
    <w:p w14:paraId="132A72C4" w14:textId="77777777" w:rsidR="002E2E6B" w:rsidRDefault="002E2E6B" w:rsidP="002E2E6B">
      <w:pPr>
        <w:pStyle w:val="NoSpacing"/>
      </w:pPr>
      <w:r>
        <w:tab/>
        <w:t>&lt;</w:t>
      </w:r>
      <w:proofErr w:type="spellStart"/>
      <w:proofErr w:type="gramStart"/>
      <w:r>
        <w:t>xs:</w:t>
      </w:r>
      <w:proofErr w:type="gramEnd"/>
      <w:r>
        <w:t>sequence</w:t>
      </w:r>
      <w:proofErr w:type="spellEnd"/>
      <w:r>
        <w:t>&gt;</w:t>
      </w:r>
    </w:p>
    <w:p w14:paraId="5E81860B" w14:textId="77777777" w:rsidR="002E2E6B" w:rsidRDefault="002E2E6B" w:rsidP="002E2E6B">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2A0040B8" w14:textId="77777777" w:rsidR="002E2E6B" w:rsidRDefault="002E2E6B" w:rsidP="002E2E6B">
      <w:pPr>
        <w:pStyle w:val="NoSpacing"/>
      </w:pPr>
      <w:r>
        <w:tab/>
        <w:t>&lt;/</w:t>
      </w:r>
      <w:proofErr w:type="spellStart"/>
      <w:r>
        <w:t>xs</w:t>
      </w:r>
      <w:proofErr w:type="gramStart"/>
      <w:r>
        <w:t>:sequence</w:t>
      </w:r>
      <w:proofErr w:type="spellEnd"/>
      <w:proofErr w:type="gramEnd"/>
      <w:r>
        <w:t>&gt;</w:t>
      </w:r>
    </w:p>
    <w:p w14:paraId="66BF9BD2" w14:textId="77777777" w:rsidR="002E2E6B" w:rsidRDefault="002E2E6B" w:rsidP="002E2E6B">
      <w:pPr>
        <w:pStyle w:val="NoSpacing"/>
      </w:pPr>
      <w:r>
        <w:t>&lt;/</w:t>
      </w:r>
      <w:proofErr w:type="spellStart"/>
      <w:r>
        <w:t>xs</w:t>
      </w:r>
      <w:proofErr w:type="gramStart"/>
      <w:r>
        <w:t>:complexType</w:t>
      </w:r>
      <w:proofErr w:type="spellEnd"/>
      <w:proofErr w:type="gramEnd"/>
      <w:r>
        <w:t>&gt;</w:t>
      </w:r>
    </w:p>
    <w:p w14:paraId="5FC9C458" w14:textId="77777777" w:rsidR="002E2E6B" w:rsidRDefault="002E2E6B" w:rsidP="00BC2802">
      <w:pPr>
        <w:pStyle w:val="NoSpacing"/>
        <w:rPr>
          <w:b/>
          <w:shd w:val="clear" w:color="auto" w:fill="FFFFFF"/>
        </w:rPr>
      </w:pPr>
    </w:p>
    <w:p w14:paraId="0FD89011" w14:textId="24D4677F" w:rsidR="00EB08FE" w:rsidRPr="00BC2802" w:rsidRDefault="00153612" w:rsidP="00BC2802">
      <w:pPr>
        <w:pStyle w:val="NoSpacing"/>
      </w:pPr>
      <w:r w:rsidRPr="00BC2802">
        <w:t>&lt;</w:t>
      </w:r>
      <w:proofErr w:type="spellStart"/>
      <w:r w:rsidRPr="00BC2802">
        <w:t>xs</w:t>
      </w:r>
      <w:proofErr w:type="gramStart"/>
      <w:r w:rsidRPr="00BC2802">
        <w:t>:simpleType</w:t>
      </w:r>
      <w:proofErr w:type="spellEnd"/>
      <w:proofErr w:type="gramEnd"/>
      <w:r w:rsidRPr="00BC2802">
        <w:t xml:space="preserve"> name="</w:t>
      </w:r>
      <w:proofErr w:type="spellStart"/>
      <w:r w:rsidRPr="00BC2802">
        <w:t>AType</w:t>
      </w:r>
      <w:proofErr w:type="spellEnd"/>
      <w:r w:rsidRPr="00BC2802">
        <w:t>"&gt;</w:t>
      </w:r>
      <w:r w:rsidRPr="00BC2802">
        <w:br/>
      </w:r>
      <w:r w:rsidRPr="00BC2802">
        <w:rPr>
          <w:shd w:val="clear" w:color="auto" w:fill="FFFFFF"/>
        </w:rPr>
        <w:t>    </w:t>
      </w:r>
      <w:r w:rsidRPr="00BC2802">
        <w:t>&lt;</w:t>
      </w:r>
      <w:proofErr w:type="spellStart"/>
      <w:r w:rsidRPr="00BC2802">
        <w:t>xs:union</w:t>
      </w:r>
      <w:proofErr w:type="spellEnd"/>
      <w:r w:rsidRPr="00BC2802">
        <w:t> </w:t>
      </w:r>
      <w:proofErr w:type="spellStart"/>
      <w:r w:rsidRPr="00BC2802">
        <w:t>memberTypes</w:t>
      </w:r>
      <w:proofErr w:type="spellEnd"/>
      <w:r w:rsidRPr="00BC2802">
        <w:t>="</w:t>
      </w:r>
      <w:proofErr w:type="spellStart"/>
      <w:r w:rsidRPr="00BC2802">
        <w:t>xs:string</w:t>
      </w:r>
      <w:proofErr w:type="spellEnd"/>
      <w:r w:rsidRPr="00BC2802">
        <w:t xml:space="preserve"> </w:t>
      </w:r>
      <w:proofErr w:type="spellStart"/>
      <w:r w:rsidRPr="00BC2802">
        <w:t>xs:integer</w:t>
      </w:r>
      <w:proofErr w:type="spellEnd"/>
      <w:r w:rsidRPr="00BC2802">
        <w:t>" /&gt;</w:t>
      </w:r>
      <w:r w:rsidRPr="00BC2802">
        <w:br/>
      </w:r>
      <w:r w:rsidRPr="00BC2802">
        <w:rPr>
          <w:shd w:val="clear" w:color="auto" w:fill="FFFFFF"/>
        </w:rPr>
        <w:t> </w:t>
      </w:r>
      <w:r w:rsidRPr="00BC2802">
        <w:t>&lt;/</w:t>
      </w:r>
      <w:proofErr w:type="spellStart"/>
      <w:r w:rsidRPr="00BC2802">
        <w:t>xs:simpleType</w:t>
      </w:r>
      <w:proofErr w:type="spellEnd"/>
      <w:r w:rsidRPr="00BC2802">
        <w:t>&gt;</w:t>
      </w:r>
    </w:p>
    <w:p w14:paraId="5C8E0371" w14:textId="77777777" w:rsidR="003326E8" w:rsidRDefault="003326E8" w:rsidP="00BC2802">
      <w:pPr>
        <w:pStyle w:val="NoSpacing"/>
        <w:rPr>
          <w:b/>
        </w:rPr>
      </w:pPr>
    </w:p>
    <w:p w14:paraId="111B5814" w14:textId="594EA7D3" w:rsidR="00153612" w:rsidRPr="00BC2802" w:rsidRDefault="00BC2802" w:rsidP="00BC2802">
      <w:pPr>
        <w:pStyle w:val="NoSpacing"/>
        <w:rPr>
          <w:b/>
        </w:rPr>
      </w:pPr>
      <w:r w:rsidRPr="00BC2802">
        <w:rPr>
          <w:b/>
        </w:rPr>
        <w:t>Translation</w:t>
      </w:r>
      <w:r w:rsidR="00153612" w:rsidRPr="00BC2802">
        <w:rPr>
          <w:b/>
        </w:rPr>
        <w:t>:</w:t>
      </w:r>
    </w:p>
    <w:p w14:paraId="610EA0C6" w14:textId="3A691973" w:rsidR="00153612" w:rsidRPr="00BC2802" w:rsidRDefault="00153612" w:rsidP="00BC2802">
      <w:pPr>
        <w:pStyle w:val="NoSpacing"/>
      </w:pPr>
      <w:r w:rsidRPr="00BC2802">
        <w:t>&lt;A&gt;3&lt;/</w:t>
      </w:r>
      <w:proofErr w:type="gramStart"/>
      <w:r w:rsidRPr="00BC2802">
        <w:t>A</w:t>
      </w:r>
      <w:proofErr w:type="gramEnd"/>
      <w:r w:rsidRPr="00BC2802">
        <w:t>&gt;</w:t>
      </w:r>
      <w:r w:rsidRPr="00BC2802">
        <w:sym w:font="Wingdings" w:char="F0E0"/>
      </w:r>
      <w:r w:rsidR="00BC2802" w:rsidRPr="00BC2802">
        <w:t>"A": 3</w:t>
      </w:r>
    </w:p>
    <w:p w14:paraId="7EF5E542" w14:textId="678255B6" w:rsidR="00BC2802" w:rsidRPr="00BC2802" w:rsidRDefault="00BC2802" w:rsidP="00BC2802">
      <w:pPr>
        <w:pStyle w:val="NoSpacing"/>
      </w:pPr>
      <w:r w:rsidRPr="00BC2802">
        <w:t>&lt;A&gt;450-3&lt;/</w:t>
      </w:r>
      <w:proofErr w:type="gramStart"/>
      <w:r w:rsidRPr="00BC2802">
        <w:t>A</w:t>
      </w:r>
      <w:proofErr w:type="gramEnd"/>
      <w:r w:rsidRPr="00BC2802">
        <w:t>&gt;</w:t>
      </w:r>
      <w:r w:rsidRPr="00BC2802">
        <w:sym w:font="Wingdings" w:char="F0E0"/>
      </w:r>
      <w:r w:rsidRPr="00BC2802">
        <w:t xml:space="preserve"> "A": "450-3"</w:t>
      </w:r>
    </w:p>
    <w:p w14:paraId="4F26EE5A" w14:textId="77777777" w:rsidR="003326E8" w:rsidRDefault="003326E8" w:rsidP="00BC2802">
      <w:pPr>
        <w:pStyle w:val="NoSpacing"/>
        <w:rPr>
          <w:b/>
        </w:rPr>
      </w:pPr>
    </w:p>
    <w:p w14:paraId="39893E77" w14:textId="45BC5971" w:rsidR="00BC2802" w:rsidRPr="00BC2802" w:rsidRDefault="00BC2802" w:rsidP="00BC2802">
      <w:pPr>
        <w:pStyle w:val="NoSpacing"/>
        <w:rPr>
          <w:b/>
        </w:rPr>
      </w:pPr>
      <w:r w:rsidRPr="00BC2802">
        <w:rPr>
          <w:b/>
        </w:rPr>
        <w:t>Generation:</w:t>
      </w:r>
    </w:p>
    <w:p w14:paraId="612E3BE3" w14:textId="2B0E5CD3" w:rsidR="00BC2802" w:rsidRPr="00BC2802" w:rsidRDefault="00BC2802" w:rsidP="00BC2802">
      <w:pPr>
        <w:pStyle w:val="NoSpacing"/>
      </w:pPr>
      <w:r w:rsidRPr="00BC2802">
        <w:t>A=number 34</w:t>
      </w:r>
      <w:r w:rsidRPr="00BC2802">
        <w:sym w:font="Wingdings" w:char="F0E0"/>
      </w:r>
      <w:r w:rsidRPr="00BC2802">
        <w:t>"A": 34</w:t>
      </w:r>
    </w:p>
    <w:p w14:paraId="64E7C8C7" w14:textId="610BDF05" w:rsidR="00BC2802" w:rsidRDefault="00BC2802" w:rsidP="00EB08FE">
      <w:pPr>
        <w:rPr>
          <w:rFonts w:ascii="Consolas" w:hAnsi="Consolas" w:cs="Consolas"/>
        </w:rPr>
      </w:pPr>
      <w:r w:rsidRPr="00BC2802">
        <w:rPr>
          <w:rFonts w:ascii="Consolas" w:hAnsi="Consolas" w:cs="Consolas"/>
        </w:rPr>
        <w:t>A=string 345-&gt;"A": "345"</w:t>
      </w:r>
    </w:p>
    <w:p w14:paraId="16F24ACC" w14:textId="77777777" w:rsidR="007C742A" w:rsidRDefault="00BC2802" w:rsidP="00BC2802">
      <w:pPr>
        <w:pStyle w:val="Heading3"/>
      </w:pPr>
      <w:bookmarkStart w:id="83" w:name="_Toc530387175"/>
      <w:r>
        <w:t>Facets</w:t>
      </w:r>
      <w:bookmarkEnd w:id="83"/>
    </w:p>
    <w:p w14:paraId="7A35FD8E" w14:textId="25ADA588" w:rsidR="00BC2802" w:rsidRDefault="007C742A" w:rsidP="007C742A">
      <w:r>
        <w:t>Facets in</w:t>
      </w:r>
      <w:r w:rsidR="00660955">
        <w:t xml:space="preserve"> </w:t>
      </w:r>
      <w:r>
        <w:t>a</w:t>
      </w:r>
      <w:r w:rsidR="00660955">
        <w:t xml:space="preserve"> XML schemas </w:t>
      </w:r>
      <w:r>
        <w:t xml:space="preserve">are used </w:t>
      </w:r>
      <w:r w:rsidR="00660955">
        <w:t>to further constr</w:t>
      </w:r>
      <w:r>
        <w:t>ain the value of a simple type.  These constraints should be used in generating JSON content</w:t>
      </w:r>
      <w:r w:rsidR="00941CF8">
        <w:t xml:space="preserve">.  For example, if the </w:t>
      </w:r>
      <w:proofErr w:type="spellStart"/>
      <w:r w:rsidR="00941CF8">
        <w:t>maxLength</w:t>
      </w:r>
      <w:proofErr w:type="spellEnd"/>
      <w:r w:rsidR="00941CF8">
        <w:t xml:space="preserve"> in the schema for an element is 80, the value for that corresponding JSON property should not be greater than 80 characters.</w:t>
      </w:r>
    </w:p>
    <w:p w14:paraId="0309F67B" w14:textId="47C4A20D" w:rsidR="00660955" w:rsidRPr="00660955" w:rsidRDefault="00660955" w:rsidP="00660955">
      <w:pPr>
        <w:pStyle w:val="NoSpacing"/>
        <w:rPr>
          <w:b/>
        </w:rPr>
      </w:pPr>
      <w:r w:rsidRPr="00660955">
        <w:rPr>
          <w:b/>
        </w:rPr>
        <w:t>S</w:t>
      </w:r>
      <w:r w:rsidR="00941CF8">
        <w:rPr>
          <w:b/>
        </w:rPr>
        <w:t>tring Facets</w:t>
      </w:r>
      <w:r w:rsidRPr="00660955">
        <w:rPr>
          <w:b/>
        </w:rPr>
        <w:t>:</w:t>
      </w:r>
    </w:p>
    <w:p w14:paraId="5E5F79BA" w14:textId="60A635E6" w:rsidR="00660955" w:rsidRDefault="00660955" w:rsidP="00660955">
      <w:pPr>
        <w:pStyle w:val="NoSpacing"/>
      </w:pPr>
      <w:proofErr w:type="spellStart"/>
      <w:proofErr w:type="gramStart"/>
      <w:r>
        <w:t>xs:</w:t>
      </w:r>
      <w:proofErr w:type="gramEnd"/>
      <w:r>
        <w:t>length</w:t>
      </w:r>
      <w:proofErr w:type="spellEnd"/>
      <w:r>
        <w:t xml:space="preserve">, </w:t>
      </w:r>
      <w:proofErr w:type="spellStart"/>
      <w:r>
        <w:t>xs:minLength</w:t>
      </w:r>
      <w:proofErr w:type="spellEnd"/>
      <w:r>
        <w:t xml:space="preserve">, </w:t>
      </w:r>
      <w:proofErr w:type="spellStart"/>
      <w:r>
        <w:t>xs:maxLength</w:t>
      </w:r>
      <w:proofErr w:type="spellEnd"/>
      <w:r>
        <w:t xml:space="preserve">, </w:t>
      </w:r>
      <w:proofErr w:type="spellStart"/>
      <w:r>
        <w:t>xs:enumeration</w:t>
      </w:r>
      <w:proofErr w:type="spellEnd"/>
      <w:r>
        <w:t xml:space="preserve">, </w:t>
      </w:r>
      <w:proofErr w:type="spellStart"/>
      <w:r>
        <w:t>xs:pattern</w:t>
      </w:r>
      <w:proofErr w:type="spellEnd"/>
      <w:r>
        <w:t xml:space="preserve">, </w:t>
      </w:r>
      <w:proofErr w:type="spellStart"/>
      <w:r>
        <w:t>xs:whitespace</w:t>
      </w:r>
      <w:proofErr w:type="spellEnd"/>
    </w:p>
    <w:p w14:paraId="5AF7C622" w14:textId="77777777" w:rsidR="004965A2" w:rsidRDefault="004965A2" w:rsidP="00660955">
      <w:pPr>
        <w:pStyle w:val="NoSpacing"/>
      </w:pPr>
    </w:p>
    <w:p w14:paraId="636E928B" w14:textId="0423DB5C" w:rsidR="00660955" w:rsidRPr="00660955" w:rsidRDefault="00941CF8" w:rsidP="00660955">
      <w:pPr>
        <w:pStyle w:val="NoSpacing"/>
        <w:rPr>
          <w:b/>
        </w:rPr>
      </w:pPr>
      <w:r>
        <w:rPr>
          <w:b/>
        </w:rPr>
        <w:t>Number Facets</w:t>
      </w:r>
      <w:r w:rsidR="00660955" w:rsidRPr="00660955">
        <w:rPr>
          <w:b/>
        </w:rPr>
        <w:t>:</w:t>
      </w:r>
    </w:p>
    <w:p w14:paraId="20D6B249" w14:textId="53B510B0" w:rsidR="00BC2802" w:rsidRDefault="00660955" w:rsidP="00660955">
      <w:pPr>
        <w:pStyle w:val="NoSpacing"/>
      </w:pPr>
      <w:proofErr w:type="spellStart"/>
      <w:proofErr w:type="gramStart"/>
      <w:r>
        <w:t>xs:</w:t>
      </w:r>
      <w:proofErr w:type="gramEnd"/>
      <w:r>
        <w:t>totalDigits</w:t>
      </w:r>
      <w:proofErr w:type="spellEnd"/>
      <w:r>
        <w:t xml:space="preserve">, </w:t>
      </w:r>
      <w:proofErr w:type="spellStart"/>
      <w:r>
        <w:t>xs:fractionDigits,etc</w:t>
      </w:r>
      <w:proofErr w:type="spellEnd"/>
      <w:r>
        <w:t xml:space="preserve">. </w:t>
      </w:r>
      <w:proofErr w:type="spellStart"/>
      <w:r>
        <w:t>xs:minInclusive</w:t>
      </w:r>
      <w:proofErr w:type="spellEnd"/>
      <w:r>
        <w:t xml:space="preserve">, </w:t>
      </w:r>
      <w:proofErr w:type="spellStart"/>
      <w:r>
        <w:t>xs:maxInclusive</w:t>
      </w:r>
      <w:proofErr w:type="spellEnd"/>
    </w:p>
    <w:p w14:paraId="7F072A22" w14:textId="77777777" w:rsidR="0026006D" w:rsidRDefault="0026006D" w:rsidP="00660955">
      <w:pPr>
        <w:pStyle w:val="NoSpacing"/>
      </w:pPr>
    </w:p>
    <w:p w14:paraId="406D7CC3" w14:textId="77777777" w:rsidR="003C6387" w:rsidRDefault="003C6387" w:rsidP="003C6387">
      <w:pPr>
        <w:pStyle w:val="NoSpacing"/>
        <w:rPr>
          <w:b/>
          <w:shd w:val="clear" w:color="auto" w:fill="FFFFFF"/>
        </w:rPr>
      </w:pPr>
      <w:r w:rsidRPr="00BC2802">
        <w:rPr>
          <w:b/>
          <w:shd w:val="clear" w:color="auto" w:fill="FFFFFF"/>
        </w:rPr>
        <w:lastRenderedPageBreak/>
        <w:t>Schema:  </w:t>
      </w:r>
    </w:p>
    <w:p w14:paraId="43581E9B" w14:textId="77777777" w:rsidR="003C6387" w:rsidRDefault="003C6387" w:rsidP="003C6387">
      <w:pPr>
        <w:pStyle w:val="NoSpacing"/>
      </w:pPr>
      <w:r>
        <w:t>&lt;</w:t>
      </w:r>
      <w:proofErr w:type="spellStart"/>
      <w:r>
        <w:t>xs</w:t>
      </w:r>
      <w:proofErr w:type="gramStart"/>
      <w:r>
        <w:t>:complexType</w:t>
      </w:r>
      <w:proofErr w:type="spellEnd"/>
      <w:proofErr w:type="gramEnd"/>
      <w:r>
        <w:t xml:space="preserve"> name="top"&gt;</w:t>
      </w:r>
    </w:p>
    <w:p w14:paraId="269AEB04" w14:textId="77777777" w:rsidR="003C6387" w:rsidRDefault="003C6387" w:rsidP="003C6387">
      <w:pPr>
        <w:pStyle w:val="NoSpacing"/>
      </w:pPr>
      <w:r>
        <w:tab/>
        <w:t>&lt;</w:t>
      </w:r>
      <w:proofErr w:type="spellStart"/>
      <w:proofErr w:type="gramStart"/>
      <w:r>
        <w:t>xs:</w:t>
      </w:r>
      <w:proofErr w:type="gramEnd"/>
      <w:r>
        <w:t>sequence</w:t>
      </w:r>
      <w:proofErr w:type="spellEnd"/>
      <w:r>
        <w:t>&gt;</w:t>
      </w:r>
    </w:p>
    <w:p w14:paraId="2036AF9A" w14:textId="77777777" w:rsidR="003C6387" w:rsidRDefault="003C6387" w:rsidP="003C6387">
      <w:pPr>
        <w:pStyle w:val="NoSpacing"/>
      </w:pPr>
      <w:r>
        <w:tab/>
      </w:r>
      <w:r>
        <w:tab/>
        <w:t>&lt;</w:t>
      </w:r>
      <w:proofErr w:type="spellStart"/>
      <w:r>
        <w:t>xs</w:t>
      </w:r>
      <w:proofErr w:type="gramStart"/>
      <w:r>
        <w:t>:element</w:t>
      </w:r>
      <w:proofErr w:type="spellEnd"/>
      <w:proofErr w:type="gramEnd"/>
      <w:r>
        <w:t xml:space="preserve"> name="A" type="</w:t>
      </w:r>
      <w:proofErr w:type="spellStart"/>
      <w:r>
        <w:t>AType</w:t>
      </w:r>
      <w:proofErr w:type="spellEnd"/>
      <w:r>
        <w:t xml:space="preserve">" minOccurs="0" </w:t>
      </w:r>
      <w:proofErr w:type="spellStart"/>
      <w:r>
        <w:t>nillable</w:t>
      </w:r>
      <w:proofErr w:type="spellEnd"/>
      <w:r>
        <w:t>="true"/&gt;</w:t>
      </w:r>
    </w:p>
    <w:p w14:paraId="6CFB74CB" w14:textId="77777777" w:rsidR="003C6387" w:rsidRDefault="003C6387" w:rsidP="003C6387">
      <w:pPr>
        <w:pStyle w:val="NoSpacing"/>
      </w:pPr>
      <w:r>
        <w:tab/>
        <w:t>&lt;/</w:t>
      </w:r>
      <w:proofErr w:type="spellStart"/>
      <w:r>
        <w:t>xs</w:t>
      </w:r>
      <w:proofErr w:type="gramStart"/>
      <w:r>
        <w:t>:sequence</w:t>
      </w:r>
      <w:proofErr w:type="spellEnd"/>
      <w:proofErr w:type="gramEnd"/>
      <w:r>
        <w:t>&gt;</w:t>
      </w:r>
    </w:p>
    <w:p w14:paraId="05BC8563" w14:textId="77777777" w:rsidR="003C6387" w:rsidRDefault="003C6387" w:rsidP="003C6387">
      <w:pPr>
        <w:pStyle w:val="NoSpacing"/>
      </w:pPr>
      <w:r>
        <w:t>&lt;/</w:t>
      </w:r>
      <w:proofErr w:type="spellStart"/>
      <w:r>
        <w:t>xs</w:t>
      </w:r>
      <w:proofErr w:type="gramStart"/>
      <w:r>
        <w:t>:complexType</w:t>
      </w:r>
      <w:proofErr w:type="spellEnd"/>
      <w:proofErr w:type="gramEnd"/>
      <w:r>
        <w:t>&gt;</w:t>
      </w:r>
    </w:p>
    <w:p w14:paraId="2C55E156" w14:textId="77777777" w:rsidR="003C6387" w:rsidRDefault="003C6387" w:rsidP="003C6387">
      <w:pPr>
        <w:pStyle w:val="NoSpacing"/>
        <w:rPr>
          <w:b/>
          <w:shd w:val="clear" w:color="auto" w:fill="FFFFFF"/>
        </w:rPr>
      </w:pPr>
    </w:p>
    <w:p w14:paraId="3B5E6B5D" w14:textId="77777777"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&lt;</w:t>
      </w:r>
      <w:proofErr w:type="spellStart"/>
      <w:r w:rsidRPr="00D7479C">
        <w:rPr>
          <w:rFonts w:ascii="Book Antiqua" w:hAnsi="Book Antiqua" w:cs="Arial"/>
          <w:highlight w:val="white"/>
        </w:rPr>
        <w:t>xs</w:t>
      </w:r>
      <w:proofErr w:type="gramStart"/>
      <w:r w:rsidRPr="00D7479C">
        <w:rPr>
          <w:rFonts w:ascii="Book Antiqua" w:hAnsi="Book Antiqua" w:cs="Arial"/>
          <w:highlight w:val="white"/>
        </w:rPr>
        <w:t>:simpleType</w:t>
      </w:r>
      <w:proofErr w:type="spellEnd"/>
      <w:proofErr w:type="gramEnd"/>
      <w:r w:rsidRPr="00D7479C">
        <w:rPr>
          <w:rFonts w:ascii="Book Antiqua" w:hAnsi="Book Antiqua" w:cs="Arial"/>
          <w:highlight w:val="white"/>
        </w:rPr>
        <w:t xml:space="preserve"> name="</w:t>
      </w:r>
      <w:proofErr w:type="spellStart"/>
      <w:r w:rsidRPr="00D7479C">
        <w:rPr>
          <w:rFonts w:ascii="Book Antiqua" w:hAnsi="Book Antiqua" w:cs="Arial"/>
          <w:highlight w:val="white"/>
        </w:rPr>
        <w:t>Atype</w:t>
      </w:r>
      <w:proofErr w:type="spellEnd"/>
      <w:r w:rsidRPr="00D7479C">
        <w:rPr>
          <w:rFonts w:ascii="Book Antiqua" w:hAnsi="Book Antiqua" w:cs="Arial"/>
          <w:highlight w:val="white"/>
        </w:rPr>
        <w:t>"&gt;</w:t>
      </w:r>
    </w:p>
    <w:p w14:paraId="3049A554" w14:textId="39061A96"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w:t>
      </w:r>
      <w:proofErr w:type="spellStart"/>
      <w:r w:rsidRPr="00D7479C">
        <w:rPr>
          <w:rFonts w:ascii="Book Antiqua" w:hAnsi="Book Antiqua" w:cs="Arial"/>
          <w:highlight w:val="white"/>
        </w:rPr>
        <w:t>xs</w:t>
      </w:r>
      <w:proofErr w:type="gramStart"/>
      <w:r w:rsidRPr="00D7479C">
        <w:rPr>
          <w:rFonts w:ascii="Book Antiqua" w:hAnsi="Book Antiqua" w:cs="Arial"/>
          <w:highlight w:val="white"/>
        </w:rPr>
        <w:t>:restriction</w:t>
      </w:r>
      <w:proofErr w:type="spellEnd"/>
      <w:proofErr w:type="gramEnd"/>
      <w:r w:rsidRPr="00D7479C">
        <w:rPr>
          <w:rFonts w:ascii="Book Antiqua" w:hAnsi="Book Antiqua" w:cs="Arial"/>
          <w:highlight w:val="white"/>
        </w:rPr>
        <w:t xml:space="preserve"> base="</w:t>
      </w:r>
      <w:proofErr w:type="spellStart"/>
      <w:r w:rsidRPr="00D7479C">
        <w:rPr>
          <w:rFonts w:ascii="Book Antiqua" w:hAnsi="Book Antiqua" w:cs="Arial"/>
          <w:highlight w:val="white"/>
        </w:rPr>
        <w:t>xs:decimal</w:t>
      </w:r>
      <w:proofErr w:type="spellEnd"/>
      <w:r w:rsidRPr="00D7479C">
        <w:rPr>
          <w:rFonts w:ascii="Book Antiqua" w:hAnsi="Book Antiqua" w:cs="Arial"/>
          <w:highlight w:val="white"/>
        </w:rPr>
        <w:t>"&gt;</w:t>
      </w:r>
    </w:p>
    <w:p w14:paraId="1458597D" w14:textId="63FBAA2F"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w:t>
      </w:r>
      <w:proofErr w:type="spellStart"/>
      <w:r w:rsidRPr="00D7479C">
        <w:rPr>
          <w:rFonts w:ascii="Book Antiqua" w:hAnsi="Book Antiqua" w:cs="Arial"/>
          <w:highlight w:val="white"/>
        </w:rPr>
        <w:t>xs</w:t>
      </w:r>
      <w:proofErr w:type="gramStart"/>
      <w:r w:rsidRPr="00D7479C">
        <w:rPr>
          <w:rFonts w:ascii="Book Antiqua" w:hAnsi="Book Antiqua" w:cs="Arial"/>
          <w:highlight w:val="white"/>
        </w:rPr>
        <w:t>:totalDigits</w:t>
      </w:r>
      <w:proofErr w:type="spellEnd"/>
      <w:proofErr w:type="gramEnd"/>
      <w:r w:rsidRPr="00D7479C">
        <w:rPr>
          <w:rFonts w:ascii="Book Antiqua" w:hAnsi="Book Antiqua" w:cs="Arial"/>
          <w:highlight w:val="white"/>
        </w:rPr>
        <w:t xml:space="preserve"> value="9"/&gt;</w:t>
      </w:r>
    </w:p>
    <w:p w14:paraId="1C6DDF50" w14:textId="0C95000E"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r>
      <w:r w:rsidRPr="00D7479C">
        <w:rPr>
          <w:rFonts w:ascii="Book Antiqua" w:hAnsi="Book Antiqua" w:cs="Arial"/>
          <w:highlight w:val="white"/>
        </w:rPr>
        <w:tab/>
        <w:t>&lt;</w:t>
      </w:r>
      <w:proofErr w:type="spellStart"/>
      <w:r w:rsidRPr="00D7479C">
        <w:rPr>
          <w:rFonts w:ascii="Book Antiqua" w:hAnsi="Book Antiqua" w:cs="Arial"/>
          <w:highlight w:val="white"/>
        </w:rPr>
        <w:t>xs</w:t>
      </w:r>
      <w:proofErr w:type="gramStart"/>
      <w:r w:rsidRPr="00D7479C">
        <w:rPr>
          <w:rFonts w:ascii="Book Antiqua" w:hAnsi="Book Antiqua" w:cs="Arial"/>
          <w:highlight w:val="white"/>
        </w:rPr>
        <w:t>:fractionDigits</w:t>
      </w:r>
      <w:proofErr w:type="spellEnd"/>
      <w:proofErr w:type="gramEnd"/>
      <w:r w:rsidRPr="00D7479C">
        <w:rPr>
          <w:rFonts w:ascii="Book Antiqua" w:hAnsi="Book Antiqua" w:cs="Arial"/>
          <w:highlight w:val="white"/>
        </w:rPr>
        <w:t xml:space="preserve"> value="3"/&gt;</w:t>
      </w:r>
    </w:p>
    <w:p w14:paraId="3E72D1EC" w14:textId="4B2FE37D" w:rsidR="003C6387" w:rsidRPr="00D7479C" w:rsidRDefault="003C6387" w:rsidP="003C6387">
      <w:pPr>
        <w:autoSpaceDE w:val="0"/>
        <w:autoSpaceDN w:val="0"/>
        <w:adjustRightInd w:val="0"/>
        <w:spacing w:after="0" w:line="240" w:lineRule="auto"/>
        <w:rPr>
          <w:rFonts w:ascii="Book Antiqua" w:hAnsi="Book Antiqua" w:cs="Arial"/>
          <w:highlight w:val="white"/>
        </w:rPr>
      </w:pPr>
      <w:r w:rsidRPr="00D7479C">
        <w:rPr>
          <w:rFonts w:ascii="Book Antiqua" w:hAnsi="Book Antiqua" w:cs="Arial"/>
          <w:highlight w:val="white"/>
        </w:rPr>
        <w:tab/>
        <w:t>&lt;</w:t>
      </w:r>
      <w:proofErr w:type="spellStart"/>
      <w:proofErr w:type="gramStart"/>
      <w:r w:rsidRPr="00D7479C">
        <w:rPr>
          <w:rFonts w:ascii="Book Antiqua" w:hAnsi="Book Antiqua" w:cs="Arial"/>
          <w:highlight w:val="white"/>
        </w:rPr>
        <w:t>xs:</w:t>
      </w:r>
      <w:proofErr w:type="gramEnd"/>
      <w:r w:rsidRPr="00D7479C">
        <w:rPr>
          <w:rFonts w:ascii="Book Antiqua" w:hAnsi="Book Antiqua" w:cs="Arial"/>
          <w:highlight w:val="white"/>
        </w:rPr>
        <w:t>restriction</w:t>
      </w:r>
      <w:proofErr w:type="spellEnd"/>
      <w:r w:rsidRPr="00D7479C">
        <w:rPr>
          <w:rFonts w:ascii="Book Antiqua" w:hAnsi="Book Antiqua" w:cs="Arial"/>
          <w:highlight w:val="white"/>
        </w:rPr>
        <w:t>&gt;</w:t>
      </w:r>
    </w:p>
    <w:p w14:paraId="581F8A89" w14:textId="72B13E99" w:rsidR="003C6387" w:rsidRPr="00D7479C" w:rsidRDefault="003C6387" w:rsidP="003C6387">
      <w:pPr>
        <w:pStyle w:val="NoSpacing"/>
        <w:rPr>
          <w:rFonts w:cs="Arial"/>
          <w:szCs w:val="22"/>
        </w:rPr>
      </w:pPr>
      <w:r w:rsidRPr="00D7479C">
        <w:rPr>
          <w:rFonts w:cs="Arial"/>
          <w:szCs w:val="22"/>
          <w:highlight w:val="white"/>
        </w:rPr>
        <w:t>&lt;/</w:t>
      </w:r>
      <w:proofErr w:type="spellStart"/>
      <w:r w:rsidRPr="00D7479C">
        <w:rPr>
          <w:rFonts w:cs="Arial"/>
          <w:szCs w:val="22"/>
          <w:highlight w:val="white"/>
        </w:rPr>
        <w:t>xs</w:t>
      </w:r>
      <w:proofErr w:type="gramStart"/>
      <w:r w:rsidRPr="00D7479C">
        <w:rPr>
          <w:rFonts w:cs="Arial"/>
          <w:szCs w:val="22"/>
          <w:highlight w:val="white"/>
        </w:rPr>
        <w:t>:simpleType</w:t>
      </w:r>
      <w:proofErr w:type="spellEnd"/>
      <w:proofErr w:type="gramEnd"/>
      <w:r w:rsidRPr="00D7479C">
        <w:rPr>
          <w:rFonts w:cs="Arial"/>
          <w:szCs w:val="22"/>
          <w:highlight w:val="white"/>
        </w:rPr>
        <w:t>&gt;</w:t>
      </w:r>
    </w:p>
    <w:p w14:paraId="19948B50" w14:textId="77777777" w:rsidR="003C6387" w:rsidRPr="003C6387" w:rsidRDefault="003C6387" w:rsidP="003C6387">
      <w:pPr>
        <w:pStyle w:val="NoSpacing"/>
        <w:rPr>
          <w:b/>
          <w:szCs w:val="22"/>
        </w:rPr>
      </w:pPr>
    </w:p>
    <w:p w14:paraId="3AEFBAE3" w14:textId="00B020DC" w:rsidR="003C6387" w:rsidRPr="00CB5F72" w:rsidRDefault="003C6387" w:rsidP="00660955">
      <w:pPr>
        <w:pStyle w:val="NoSpacing"/>
      </w:pPr>
      <w:r>
        <w:rPr>
          <w:b/>
        </w:rPr>
        <w:t>Valid:</w:t>
      </w:r>
      <w:r>
        <w:rPr>
          <w:b/>
        </w:rPr>
        <w:tab/>
      </w:r>
      <w:r w:rsidRPr="00CB5F72">
        <w:t>{"A": 3.45}, {"A": 123456.123}</w:t>
      </w:r>
    </w:p>
    <w:p w14:paraId="79E92070" w14:textId="54C9AC33" w:rsidR="003C6387" w:rsidRDefault="003C6387" w:rsidP="00660955">
      <w:pPr>
        <w:pStyle w:val="NoSpacing"/>
        <w:rPr>
          <w:b/>
        </w:rPr>
      </w:pPr>
      <w:r>
        <w:rPr>
          <w:b/>
        </w:rPr>
        <w:t>Invalid:</w:t>
      </w:r>
    </w:p>
    <w:p w14:paraId="1207EADC" w14:textId="730D45E1" w:rsidR="003C6387" w:rsidRDefault="003C6387" w:rsidP="00660955">
      <w:pPr>
        <w:pStyle w:val="NoSpacing"/>
      </w:pPr>
      <w:r>
        <w:tab/>
        <w:t>{"A": 0.12345}, {"A": 123456789.123}, {"A": "Three point five"}</w:t>
      </w:r>
    </w:p>
    <w:p w14:paraId="7FE9464D" w14:textId="77777777" w:rsidR="00941CF8" w:rsidRDefault="00941CF8" w:rsidP="00660955">
      <w:pPr>
        <w:pStyle w:val="NoSpacing"/>
      </w:pPr>
    </w:p>
    <w:p w14:paraId="333AE286" w14:textId="7510F8EE" w:rsidR="00941CF8" w:rsidRDefault="00941CF8" w:rsidP="00660955">
      <w:pPr>
        <w:pStyle w:val="NoSpacing"/>
      </w:pPr>
      <w:r>
        <w:t xml:space="preserve">Note: </w:t>
      </w:r>
      <w:proofErr w:type="spellStart"/>
      <w:r>
        <w:t>fractionDigits</w:t>
      </w:r>
      <w:proofErr w:type="spellEnd"/>
      <w:r>
        <w:t xml:space="preserve"> is the maximum number of decimal digits not the required number.</w:t>
      </w:r>
    </w:p>
    <w:p w14:paraId="40F955A3" w14:textId="77777777" w:rsidR="00F15137" w:rsidRDefault="0039278B" w:rsidP="00F15137">
      <w:pPr>
        <w:pStyle w:val="Heading3"/>
      </w:pPr>
      <w:bookmarkStart w:id="84" w:name="_Toc530387176"/>
      <w:r>
        <w:t>Namespaces</w:t>
      </w:r>
      <w:bookmarkEnd w:id="84"/>
    </w:p>
    <w:p w14:paraId="76674DB3" w14:textId="03504559" w:rsidR="0039278B" w:rsidRDefault="0039278B" w:rsidP="00172025">
      <w:r>
        <w:t xml:space="preserve">Namespace definitions will be treated like any other attributes and added as </w:t>
      </w:r>
      <w:r w:rsidR="00F15137">
        <w:t xml:space="preserve">properties to the JSON object.  Namespace prefixes in XML will be part of the </w:t>
      </w:r>
      <w:r w:rsidR="002D6D74">
        <w:t xml:space="preserve">name used for JSON properties.  </w:t>
      </w:r>
      <w:r w:rsidR="00966114">
        <w:t>Namespace</w:t>
      </w:r>
      <w:r w:rsidR="002D6D74">
        <w:t xml:space="preserve"> definitions with prefixes </w:t>
      </w:r>
      <w:proofErr w:type="gramStart"/>
      <w:r w:rsidR="002D6D74">
        <w:t>not  used</w:t>
      </w:r>
      <w:proofErr w:type="gramEnd"/>
      <w:r w:rsidR="002D6D74">
        <w:t xml:space="preserve"> in the XML instance document  may be excluded from </w:t>
      </w:r>
      <w:r w:rsidR="00966114">
        <w:t>the JSON instance.</w:t>
      </w:r>
    </w:p>
    <w:p w14:paraId="4A361AAD" w14:textId="35B7FF96" w:rsidR="002D6D74" w:rsidRDefault="002D6D74">
      <w:pPr>
        <w:pStyle w:val="Heading3"/>
      </w:pPr>
      <w:bookmarkStart w:id="85" w:name="_Toc530387177"/>
      <w:r>
        <w:t>Schema Information</w:t>
      </w:r>
      <w:bookmarkEnd w:id="85"/>
    </w:p>
    <w:p w14:paraId="4A6CEE95" w14:textId="7C3F06F1" w:rsidR="00966114" w:rsidRPr="00966114" w:rsidRDefault="00966114" w:rsidP="00172025">
      <w:r>
        <w:t xml:space="preserve">Attributes related to XML Schemas (e.g., </w:t>
      </w:r>
      <w:proofErr w:type="spellStart"/>
      <w:r>
        <w:t>xmlns</w:t>
      </w:r>
      <w:proofErr w:type="gramStart"/>
      <w:r>
        <w:t>:xsi</w:t>
      </w:r>
      <w:proofErr w:type="spellEnd"/>
      <w:proofErr w:type="gramEnd"/>
      <w:r>
        <w:t xml:space="preserve"> namespace and </w:t>
      </w:r>
      <w:proofErr w:type="spellStart"/>
      <w:r>
        <w:t>xsi:SchemaLocation</w:t>
      </w:r>
      <w:proofErr w:type="spellEnd"/>
      <w:r>
        <w:t>) may be excluded from the JSON instance.</w:t>
      </w:r>
    </w:p>
    <w:p w14:paraId="3D5F55CA" w14:textId="4B80229C" w:rsidR="00F15137" w:rsidRDefault="00F15137">
      <w:pPr>
        <w:pStyle w:val="Heading3"/>
      </w:pPr>
      <w:bookmarkStart w:id="86" w:name="_Toc530387178"/>
      <w:r>
        <w:t>Root Element</w:t>
      </w:r>
      <w:bookmarkEnd w:id="86"/>
    </w:p>
    <w:p w14:paraId="6BFFB2ED" w14:textId="0FEBB5DC" w:rsidR="00F15137" w:rsidRPr="00F15137" w:rsidRDefault="002B1848" w:rsidP="00172025">
      <w:r>
        <w:t>The XML root element name shall be included as a property of the top level JSON object.</w:t>
      </w:r>
    </w:p>
    <w:p w14:paraId="7B072F35" w14:textId="7650E28A" w:rsidR="00660955" w:rsidRDefault="00CB47F5" w:rsidP="00CB47F5">
      <w:pPr>
        <w:pStyle w:val="Heading3"/>
      </w:pPr>
      <w:bookmarkStart w:id="87" w:name="_Toc530387179"/>
      <w:r>
        <w:t>XPath Expressions</w:t>
      </w:r>
      <w:bookmarkEnd w:id="87"/>
    </w:p>
    <w:p w14:paraId="095AAAA3" w14:textId="633C50E1" w:rsidR="00CB47F5" w:rsidRPr="00CB47F5" w:rsidRDefault="00CB47F5" w:rsidP="00CB47F5">
      <w:r>
        <w:t xml:space="preserve">Some PESC standards use XPath expressions to identify a particular element in an XML instance document.  While there could be an interpretation of XPath for JSON, JSON tools are using other expressions to identify </w:t>
      </w:r>
      <w:r w:rsidR="00725916">
        <w:t>elements in a more straight</w:t>
      </w:r>
      <w:r w:rsidR="004965A2">
        <w:t>-</w:t>
      </w:r>
      <w:r w:rsidR="00725916">
        <w:t xml:space="preserve">forward manner.  </w:t>
      </w:r>
      <w:proofErr w:type="spellStart"/>
      <w:r w:rsidR="006511B4">
        <w:t>JSONPath</w:t>
      </w:r>
      <w:proofErr w:type="spellEnd"/>
      <w:r w:rsidR="006511B4">
        <w:t xml:space="preserve"> appears to be implemented in most programming languages.  Since XPath expressions appear to be just strings in XML, it may require schema</w:t>
      </w:r>
      <w:r w:rsidR="004965A2">
        <w:t>-</w:t>
      </w:r>
      <w:r w:rsidR="006511B4">
        <w:t xml:space="preserve">specific code to identify and translate XPath to </w:t>
      </w:r>
      <w:proofErr w:type="spellStart"/>
      <w:r w:rsidR="006511B4">
        <w:t>JSONPath</w:t>
      </w:r>
      <w:proofErr w:type="spellEnd"/>
      <w:r w:rsidR="006511B4">
        <w:t>.</w:t>
      </w:r>
    </w:p>
    <w:p w14:paraId="06E73780" w14:textId="77777777" w:rsidR="00725916" w:rsidRDefault="00725916" w:rsidP="00725916">
      <w:pPr>
        <w:pStyle w:val="NoSpacing"/>
      </w:pPr>
      <w:r w:rsidRPr="00575397">
        <w:rPr>
          <w:highlight w:val="white"/>
        </w:rPr>
        <w:t>/</w:t>
      </w:r>
      <w:proofErr w:type="spellStart"/>
      <w:r w:rsidRPr="00575397">
        <w:rPr>
          <w:highlight w:val="white"/>
        </w:rPr>
        <w:t>AcademicEPortfolio</w:t>
      </w:r>
      <w:proofErr w:type="spellEnd"/>
      <w:r w:rsidRPr="00575397">
        <w:rPr>
          <w:highlight w:val="white"/>
        </w:rPr>
        <w:t>/</w:t>
      </w:r>
      <w:proofErr w:type="gramStart"/>
      <w:r w:rsidRPr="00575397">
        <w:rPr>
          <w:highlight w:val="white"/>
        </w:rPr>
        <w:t>Competencies[</w:t>
      </w:r>
      <w:proofErr w:type="spellStart"/>
      <w:proofErr w:type="gramEnd"/>
      <w:r w:rsidRPr="00575397">
        <w:rPr>
          <w:highlight w:val="white"/>
        </w:rPr>
        <w:t>CompetencyID</w:t>
      </w:r>
      <w:proofErr w:type="spellEnd"/>
      <w:r w:rsidRPr="00575397">
        <w:rPr>
          <w:highlight w:val="white"/>
        </w:rPr>
        <w:t>="Competency1"]</w:t>
      </w:r>
      <w:r>
        <w:t xml:space="preserve">  </w:t>
      </w:r>
      <w:r w:rsidRPr="00575397">
        <w:sym w:font="Wingdings" w:char="F0E0"/>
      </w:r>
    </w:p>
    <w:p w14:paraId="599188A4" w14:textId="64E03A93" w:rsidR="00725916" w:rsidRDefault="00725916" w:rsidP="00725916">
      <w:pPr>
        <w:pStyle w:val="NoSpacing"/>
      </w:pPr>
      <w:r>
        <w:t>$.</w:t>
      </w:r>
      <w:proofErr w:type="spellStart"/>
      <w:proofErr w:type="gramStart"/>
      <w:r>
        <w:t>AcademicEPortfolio.Competencies</w:t>
      </w:r>
      <w:proofErr w:type="spellEnd"/>
      <w:r>
        <w:t>[</w:t>
      </w:r>
      <w:proofErr w:type="gramEnd"/>
      <w:r>
        <w:t>?(@.</w:t>
      </w:r>
      <w:proofErr w:type="spellStart"/>
      <w:r>
        <w:t>CompencyID</w:t>
      </w:r>
      <w:proofErr w:type="spellEnd"/>
      <w:r>
        <w:t xml:space="preserve"> == "Comptency1")] or</w:t>
      </w:r>
    </w:p>
    <w:p w14:paraId="5DAAFB9D" w14:textId="3F33D51E" w:rsidR="00660955" w:rsidRDefault="00725916" w:rsidP="00725916">
      <w:pPr>
        <w:pStyle w:val="NoSpacing"/>
      </w:pPr>
      <w:r>
        <w:t>$["</w:t>
      </w:r>
      <w:proofErr w:type="spellStart"/>
      <w:r>
        <w:t>AcademicEPortfolio</w:t>
      </w:r>
      <w:proofErr w:type="spellEnd"/>
      <w:r>
        <w:t>"</w:t>
      </w:r>
      <w:proofErr w:type="gramStart"/>
      <w:r>
        <w:t>][</w:t>
      </w:r>
      <w:proofErr w:type="gramEnd"/>
      <w:r>
        <w:t>'Competencies'][?(@.</w:t>
      </w:r>
      <w:proofErr w:type="spellStart"/>
      <w:r>
        <w:t>CompetencyID</w:t>
      </w:r>
      <w:proofErr w:type="spellEnd"/>
      <w:r>
        <w:t xml:space="preserve"> =="Comptency1")]</w:t>
      </w:r>
    </w:p>
    <w:p w14:paraId="2F3943B8" w14:textId="77777777" w:rsidR="002952C5" w:rsidRDefault="002952C5" w:rsidP="00725916">
      <w:pPr>
        <w:pStyle w:val="NoSpacing"/>
      </w:pPr>
    </w:p>
    <w:p w14:paraId="4CDB49D2" w14:textId="05EF44EB" w:rsidR="002952C5" w:rsidRDefault="002952C5" w:rsidP="00725916">
      <w:pPr>
        <w:pStyle w:val="NoSpacing"/>
      </w:pPr>
      <w:proofErr w:type="spellStart"/>
      <w:r>
        <w:lastRenderedPageBreak/>
        <w:t>JSONPath</w:t>
      </w:r>
      <w:proofErr w:type="spellEnd"/>
      <w:r>
        <w:t xml:space="preserve"> specification is here:</w:t>
      </w:r>
    </w:p>
    <w:p w14:paraId="13ABD1BC" w14:textId="4E8103BE" w:rsidR="002952C5" w:rsidRDefault="00B10B1F" w:rsidP="00725916">
      <w:pPr>
        <w:pStyle w:val="NoSpacing"/>
      </w:pPr>
      <w:hyperlink r:id="rId23" w:history="1">
        <w:r w:rsidR="002B2A6E" w:rsidRPr="00DA6AD9">
          <w:rPr>
            <w:rStyle w:val="Hyperlink"/>
          </w:rPr>
          <w:t>http://goessner.net/articles/JsonPath/</w:t>
        </w:r>
      </w:hyperlink>
    </w:p>
    <w:p w14:paraId="451CF169" w14:textId="77777777" w:rsidR="002B2A6E" w:rsidRDefault="002B2A6E" w:rsidP="00725916">
      <w:pPr>
        <w:pStyle w:val="NoSpacing"/>
      </w:pPr>
    </w:p>
    <w:p w14:paraId="25195B0C" w14:textId="144DD713" w:rsidR="002B2A6E" w:rsidRDefault="002B2A6E" w:rsidP="00725916">
      <w:pPr>
        <w:pStyle w:val="NoSpacing"/>
      </w:pPr>
      <w:r>
        <w:t xml:space="preserve">This translation table was extracted from </w:t>
      </w:r>
      <w:proofErr w:type="spellStart"/>
      <w:r>
        <w:t>theGoessners's</w:t>
      </w:r>
      <w:proofErr w:type="spellEnd"/>
      <w:r>
        <w:t xml:space="preserve"> </w:t>
      </w:r>
      <w:proofErr w:type="spellStart"/>
      <w:r>
        <w:t>JSONPath</w:t>
      </w:r>
      <w:proofErr w:type="spellEnd"/>
      <w:r>
        <w:t xml:space="preserve"> specification above:</w:t>
      </w:r>
    </w:p>
    <w:p w14:paraId="0287A53D" w14:textId="77777777" w:rsidR="002B2A6E" w:rsidRDefault="002B2A6E" w:rsidP="00725916">
      <w:pPr>
        <w:pStyle w:val="NoSpacing"/>
      </w:pPr>
    </w:p>
    <w:tbl>
      <w:tblPr>
        <w:tblW w:w="0" w:type="auto"/>
        <w:tblBorders>
          <w:top w:val="single" w:sz="6" w:space="0" w:color="000000"/>
          <w:left w:val="single" w:sz="6" w:space="0" w:color="000000"/>
          <w:bottom w:val="single" w:sz="6" w:space="0" w:color="000000"/>
          <w:right w:val="single" w:sz="6" w:space="0" w:color="000000"/>
        </w:tblBorders>
        <w:shd w:val="clear" w:color="auto" w:fill="EEEEEE"/>
        <w:tblCellMar>
          <w:top w:w="15" w:type="dxa"/>
          <w:left w:w="15" w:type="dxa"/>
          <w:bottom w:w="15" w:type="dxa"/>
          <w:right w:w="15" w:type="dxa"/>
        </w:tblCellMar>
        <w:tblLook w:val="04A0" w:firstRow="1" w:lastRow="0" w:firstColumn="1" w:lastColumn="0" w:noHBand="0" w:noVBand="1"/>
      </w:tblPr>
      <w:tblGrid>
        <w:gridCol w:w="840"/>
        <w:gridCol w:w="1705"/>
        <w:gridCol w:w="6799"/>
      </w:tblGrid>
      <w:tr w:rsidR="002B2A6E" w:rsidRPr="002B2A6E" w14:paraId="7221222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947C3A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XPath</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12AA9FB" w14:textId="77777777" w:rsidR="002B2A6E" w:rsidRPr="002B2A6E" w:rsidRDefault="002B2A6E" w:rsidP="002B2A6E">
            <w:pPr>
              <w:spacing w:after="0" w:line="240" w:lineRule="auto"/>
              <w:jc w:val="center"/>
              <w:rPr>
                <w:rFonts w:ascii="Verdana" w:eastAsia="Times New Roman" w:hAnsi="Verdana" w:cs="Times New Roman"/>
                <w:sz w:val="18"/>
                <w:szCs w:val="18"/>
              </w:rPr>
            </w:pPr>
            <w:proofErr w:type="spellStart"/>
            <w:r w:rsidRPr="002B2A6E">
              <w:rPr>
                <w:rFonts w:ascii="Verdana" w:eastAsia="Times New Roman" w:hAnsi="Verdana" w:cs="Times New Roman"/>
                <w:b/>
                <w:bCs/>
                <w:sz w:val="18"/>
                <w:szCs w:val="18"/>
              </w:rPr>
              <w:t>JSONPath</w:t>
            </w:r>
            <w:proofErr w:type="spellEnd"/>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CC7A56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b/>
                <w:bCs/>
                <w:sz w:val="18"/>
                <w:szCs w:val="18"/>
              </w:rPr>
              <w:t>Description</w:t>
            </w:r>
          </w:p>
        </w:tc>
      </w:tr>
      <w:tr w:rsidR="002B2A6E" w:rsidRPr="002B2A6E" w14:paraId="55BBC08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C273CC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852A03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4D836D0"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root object/element</w:t>
            </w:r>
          </w:p>
        </w:tc>
      </w:tr>
      <w:tr w:rsidR="002B2A6E" w:rsidRPr="002B2A6E" w14:paraId="780A695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ED6A5C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BA2CB3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F5AC37E"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the current object/element</w:t>
            </w:r>
          </w:p>
        </w:tc>
      </w:tr>
      <w:tr w:rsidR="002B2A6E" w:rsidRPr="002B2A6E" w14:paraId="662A0998"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27789F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EF4A976"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 or []</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B1600D1"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child operator</w:t>
            </w:r>
          </w:p>
        </w:tc>
      </w:tr>
      <w:tr w:rsidR="002B2A6E" w:rsidRPr="002B2A6E" w14:paraId="6C612552"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5BF0AD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D0FFF9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9CE5A0B"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parent operator</w:t>
            </w:r>
          </w:p>
        </w:tc>
      </w:tr>
      <w:tr w:rsidR="002B2A6E" w:rsidRPr="002B2A6E" w14:paraId="07D503AE"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5E1A60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CAA983C"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579EF2CA"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recursive</w:t>
            </w:r>
            <w:proofErr w:type="gramEnd"/>
            <w:r w:rsidRPr="002B2A6E">
              <w:rPr>
                <w:rFonts w:ascii="Verdana" w:eastAsia="Times New Roman" w:hAnsi="Verdana" w:cs="Times New Roman"/>
                <w:sz w:val="18"/>
                <w:szCs w:val="18"/>
              </w:rPr>
              <w:t xml:space="preserve"> descent. </w:t>
            </w:r>
            <w:proofErr w:type="spellStart"/>
            <w:r w:rsidRPr="002B2A6E">
              <w:rPr>
                <w:rFonts w:ascii="Verdana" w:eastAsia="Times New Roman" w:hAnsi="Verdana" w:cs="Times New Roman"/>
                <w:sz w:val="18"/>
                <w:szCs w:val="18"/>
              </w:rPr>
              <w:t>JSONPath</w:t>
            </w:r>
            <w:proofErr w:type="spellEnd"/>
            <w:r w:rsidRPr="002B2A6E">
              <w:rPr>
                <w:rFonts w:ascii="Verdana" w:eastAsia="Times New Roman" w:hAnsi="Verdana" w:cs="Times New Roman"/>
                <w:sz w:val="18"/>
                <w:szCs w:val="18"/>
              </w:rPr>
              <w:t xml:space="preserve"> borrows this syntax from E4X.</w:t>
            </w:r>
          </w:p>
        </w:tc>
      </w:tr>
      <w:tr w:rsidR="002B2A6E" w:rsidRPr="002B2A6E" w14:paraId="6D1883E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11FAEAF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21443B8"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3E76C2B6"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wildcard</w:t>
            </w:r>
            <w:proofErr w:type="gramEnd"/>
            <w:r w:rsidRPr="002B2A6E">
              <w:rPr>
                <w:rFonts w:ascii="Verdana" w:eastAsia="Times New Roman" w:hAnsi="Verdana" w:cs="Times New Roman"/>
                <w:sz w:val="18"/>
                <w:szCs w:val="18"/>
              </w:rPr>
              <w:t>. All objects/elements regardless their names.</w:t>
            </w:r>
          </w:p>
        </w:tc>
      </w:tr>
      <w:tr w:rsidR="002B2A6E" w:rsidRPr="002B2A6E" w14:paraId="2BC43C3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608A03B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9BCB36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73A89C6"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attribute</w:t>
            </w:r>
            <w:proofErr w:type="gramEnd"/>
            <w:r w:rsidRPr="002B2A6E">
              <w:rPr>
                <w:rFonts w:ascii="Verdana" w:eastAsia="Times New Roman" w:hAnsi="Verdana" w:cs="Times New Roman"/>
                <w:sz w:val="18"/>
                <w:szCs w:val="18"/>
              </w:rPr>
              <w:t xml:space="preserve"> access. JSON structures don't have attributes.</w:t>
            </w:r>
          </w:p>
        </w:tc>
      </w:tr>
      <w:tr w:rsidR="002B2A6E" w:rsidRPr="002B2A6E" w14:paraId="02E766F3"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2479254"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2EC573C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7F6D21C"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subscript</w:t>
            </w:r>
            <w:proofErr w:type="gramEnd"/>
            <w:r w:rsidRPr="002B2A6E">
              <w:rPr>
                <w:rFonts w:ascii="Verdana" w:eastAsia="Times New Roman" w:hAnsi="Verdana" w:cs="Times New Roman"/>
                <w:sz w:val="18"/>
                <w:szCs w:val="18"/>
              </w:rPr>
              <w:t xml:space="preserve"> operator. XPath uses it to iterate over element collections and for </w:t>
            </w:r>
            <w:hyperlink r:id="rId24" w:anchor="predicates" w:history="1">
              <w:r w:rsidRPr="002B2A6E">
                <w:rPr>
                  <w:rFonts w:ascii="Verdana" w:eastAsia="Times New Roman" w:hAnsi="Verdana" w:cs="Times New Roman"/>
                  <w:color w:val="0000FF"/>
                  <w:sz w:val="18"/>
                  <w:szCs w:val="18"/>
                  <w:u w:val="single"/>
                </w:rPr>
                <w:t>predicates</w:t>
              </w:r>
            </w:hyperlink>
            <w:r w:rsidRPr="002B2A6E">
              <w:rPr>
                <w:rFonts w:ascii="Verdana" w:eastAsia="Times New Roman" w:hAnsi="Verdana" w:cs="Times New Roman"/>
                <w:sz w:val="18"/>
                <w:szCs w:val="18"/>
              </w:rPr>
              <w:t xml:space="preserve">. In </w:t>
            </w:r>
            <w:proofErr w:type="spellStart"/>
            <w:r w:rsidRPr="002B2A6E">
              <w:rPr>
                <w:rFonts w:ascii="Verdana" w:eastAsia="Times New Roman" w:hAnsi="Verdana" w:cs="Times New Roman"/>
                <w:sz w:val="18"/>
                <w:szCs w:val="18"/>
              </w:rPr>
              <w:t>Javascript</w:t>
            </w:r>
            <w:proofErr w:type="spellEnd"/>
            <w:r w:rsidRPr="002B2A6E">
              <w:rPr>
                <w:rFonts w:ascii="Verdana" w:eastAsia="Times New Roman" w:hAnsi="Verdana" w:cs="Times New Roman"/>
                <w:sz w:val="18"/>
                <w:szCs w:val="18"/>
              </w:rPr>
              <w:t xml:space="preserve"> and JSON it is the native array operator.</w:t>
            </w:r>
          </w:p>
        </w:tc>
      </w:tr>
      <w:tr w:rsidR="002B2A6E" w:rsidRPr="002B2A6E" w14:paraId="7A1D27E7"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0265258A"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D5DC785"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1BC267C"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 xml:space="preserve">Union operator in XPath results in a combination of node sets. </w:t>
            </w:r>
            <w:proofErr w:type="spellStart"/>
            <w:r w:rsidRPr="002B2A6E">
              <w:rPr>
                <w:rFonts w:ascii="Verdana" w:eastAsia="Times New Roman" w:hAnsi="Verdana" w:cs="Times New Roman"/>
                <w:sz w:val="18"/>
                <w:szCs w:val="18"/>
              </w:rPr>
              <w:t>JSONPath</w:t>
            </w:r>
            <w:proofErr w:type="spellEnd"/>
            <w:r w:rsidRPr="002B2A6E">
              <w:rPr>
                <w:rFonts w:ascii="Verdana" w:eastAsia="Times New Roman" w:hAnsi="Verdana" w:cs="Times New Roman"/>
                <w:sz w:val="18"/>
                <w:szCs w:val="18"/>
              </w:rPr>
              <w:t xml:space="preserve"> allows alternate names or array indices as a set.</w:t>
            </w:r>
          </w:p>
        </w:tc>
      </w:tr>
      <w:tr w:rsidR="002B2A6E" w:rsidRPr="002B2A6E" w14:paraId="08339D7D"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B90C659"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0C1620D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roofErr w:type="spellStart"/>
            <w:r w:rsidRPr="002B2A6E">
              <w:rPr>
                <w:rFonts w:ascii="Verdana" w:eastAsia="Times New Roman" w:hAnsi="Verdana" w:cs="Times New Roman"/>
                <w:sz w:val="18"/>
                <w:szCs w:val="18"/>
              </w:rPr>
              <w:t>start:end:step</w:t>
            </w:r>
            <w:proofErr w:type="spellEnd"/>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47F7CB00"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array</w:t>
            </w:r>
            <w:proofErr w:type="gramEnd"/>
            <w:r w:rsidRPr="002B2A6E">
              <w:rPr>
                <w:rFonts w:ascii="Verdana" w:eastAsia="Times New Roman" w:hAnsi="Verdana" w:cs="Times New Roman"/>
                <w:sz w:val="18"/>
                <w:szCs w:val="18"/>
              </w:rPr>
              <w:t xml:space="preserve"> slice operator borrowed from ES4.</w:t>
            </w:r>
          </w:p>
        </w:tc>
      </w:tr>
      <w:tr w:rsidR="002B2A6E" w:rsidRPr="002B2A6E" w14:paraId="5E46C01A"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3F2D79C2"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4EA4EDE7"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8479C5F"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applies</w:t>
            </w:r>
            <w:proofErr w:type="gramEnd"/>
            <w:r w:rsidRPr="002B2A6E">
              <w:rPr>
                <w:rFonts w:ascii="Verdana" w:eastAsia="Times New Roman" w:hAnsi="Verdana" w:cs="Times New Roman"/>
                <w:sz w:val="18"/>
                <w:szCs w:val="18"/>
              </w:rPr>
              <w:t xml:space="preserve"> a filter (script) expression.</w:t>
            </w:r>
          </w:p>
        </w:tc>
      </w:tr>
      <w:tr w:rsidR="002B2A6E" w:rsidRPr="002B2A6E" w14:paraId="31B1F341" w14:textId="77777777" w:rsidTr="002B2A6E">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5B448C3F"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6FC52ED1"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DDDDDD"/>
            <w:tcMar>
              <w:top w:w="60" w:type="dxa"/>
              <w:left w:w="120" w:type="dxa"/>
              <w:bottom w:w="60" w:type="dxa"/>
              <w:right w:w="120" w:type="dxa"/>
            </w:tcMar>
            <w:vAlign w:val="center"/>
            <w:hideMark/>
          </w:tcPr>
          <w:p w14:paraId="7AA1F146" w14:textId="77777777" w:rsidR="002B2A6E" w:rsidRPr="002B2A6E" w:rsidRDefault="002B2A6E" w:rsidP="002B2A6E">
            <w:pPr>
              <w:spacing w:after="0" w:line="240" w:lineRule="auto"/>
              <w:rPr>
                <w:rFonts w:ascii="Verdana" w:eastAsia="Times New Roman" w:hAnsi="Verdana" w:cs="Times New Roman"/>
                <w:sz w:val="18"/>
                <w:szCs w:val="18"/>
              </w:rPr>
            </w:pPr>
            <w:proofErr w:type="gramStart"/>
            <w:r w:rsidRPr="002B2A6E">
              <w:rPr>
                <w:rFonts w:ascii="Verdana" w:eastAsia="Times New Roman" w:hAnsi="Verdana" w:cs="Times New Roman"/>
                <w:sz w:val="18"/>
                <w:szCs w:val="18"/>
              </w:rPr>
              <w:t>script</w:t>
            </w:r>
            <w:proofErr w:type="gramEnd"/>
            <w:r w:rsidRPr="002B2A6E">
              <w:rPr>
                <w:rFonts w:ascii="Verdana" w:eastAsia="Times New Roman" w:hAnsi="Verdana" w:cs="Times New Roman"/>
                <w:sz w:val="18"/>
                <w:szCs w:val="18"/>
              </w:rPr>
              <w:t xml:space="preserve"> expression, using the underlying script engine.</w:t>
            </w:r>
          </w:p>
        </w:tc>
      </w:tr>
      <w:tr w:rsidR="002B2A6E" w:rsidRPr="002B2A6E" w14:paraId="197C001C" w14:textId="77777777" w:rsidTr="002B2A6E">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12CDE2F3"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7F88520D" w14:textId="77777777" w:rsidR="002B2A6E" w:rsidRPr="002B2A6E" w:rsidRDefault="002B2A6E" w:rsidP="002B2A6E">
            <w:pPr>
              <w:spacing w:after="0" w:line="240" w:lineRule="auto"/>
              <w:jc w:val="center"/>
              <w:rPr>
                <w:rFonts w:ascii="Verdana" w:eastAsia="Times New Roman" w:hAnsi="Verdana" w:cs="Times New Roman"/>
                <w:sz w:val="18"/>
                <w:szCs w:val="18"/>
              </w:rPr>
            </w:pPr>
            <w:r w:rsidRPr="002B2A6E">
              <w:rPr>
                <w:rFonts w:ascii="Verdana" w:eastAsia="Times New Roman" w:hAnsi="Verdana" w:cs="Times New Roman"/>
                <w:sz w:val="18"/>
                <w:szCs w:val="18"/>
              </w:rPr>
              <w:t>n/a</w:t>
            </w:r>
          </w:p>
        </w:tc>
        <w:tc>
          <w:tcPr>
            <w:tcW w:w="0" w:type="auto"/>
            <w:tcBorders>
              <w:left w:val="single" w:sz="6" w:space="0" w:color="000000"/>
              <w:right w:val="single" w:sz="6" w:space="0" w:color="000000"/>
            </w:tcBorders>
            <w:shd w:val="clear" w:color="auto" w:fill="EEEEEE"/>
            <w:tcMar>
              <w:top w:w="60" w:type="dxa"/>
              <w:left w:w="120" w:type="dxa"/>
              <w:bottom w:w="60" w:type="dxa"/>
              <w:right w:w="120" w:type="dxa"/>
            </w:tcMar>
            <w:vAlign w:val="center"/>
            <w:hideMark/>
          </w:tcPr>
          <w:p w14:paraId="2BC0AB65" w14:textId="77777777" w:rsidR="002B2A6E" w:rsidRPr="002B2A6E" w:rsidRDefault="002B2A6E" w:rsidP="002B2A6E">
            <w:pPr>
              <w:spacing w:after="0" w:line="240" w:lineRule="auto"/>
              <w:rPr>
                <w:rFonts w:ascii="Verdana" w:eastAsia="Times New Roman" w:hAnsi="Verdana" w:cs="Times New Roman"/>
                <w:sz w:val="18"/>
                <w:szCs w:val="18"/>
              </w:rPr>
            </w:pPr>
            <w:r w:rsidRPr="002B2A6E">
              <w:rPr>
                <w:rFonts w:ascii="Verdana" w:eastAsia="Times New Roman" w:hAnsi="Verdana" w:cs="Times New Roman"/>
                <w:sz w:val="18"/>
                <w:szCs w:val="18"/>
              </w:rPr>
              <w:t xml:space="preserve">grouping in </w:t>
            </w:r>
            <w:proofErr w:type="spellStart"/>
            <w:r w:rsidRPr="002B2A6E">
              <w:rPr>
                <w:rFonts w:ascii="Verdana" w:eastAsia="Times New Roman" w:hAnsi="Verdana" w:cs="Times New Roman"/>
                <w:sz w:val="18"/>
                <w:szCs w:val="18"/>
              </w:rPr>
              <w:t>Xpath</w:t>
            </w:r>
            <w:proofErr w:type="spellEnd"/>
          </w:p>
        </w:tc>
      </w:tr>
    </w:tbl>
    <w:p w14:paraId="723ED5CB" w14:textId="77777777" w:rsidR="00D574CA" w:rsidRDefault="00D574CA" w:rsidP="00725916">
      <w:pPr>
        <w:pStyle w:val="NoSpacing"/>
      </w:pPr>
    </w:p>
    <w:p w14:paraId="16A3E7A4" w14:textId="1E473704" w:rsidR="00714EC7" w:rsidRDefault="00BB7896" w:rsidP="00714EC7">
      <w:pPr>
        <w:pStyle w:val="Heading3"/>
      </w:pPr>
      <w:bookmarkStart w:id="88" w:name="_Toc530387180"/>
      <w:r>
        <w:t>XML Features Not Translated</w:t>
      </w:r>
      <w:bookmarkEnd w:id="88"/>
    </w:p>
    <w:p w14:paraId="1C9F1722" w14:textId="0A70C93A" w:rsidR="00BB7896" w:rsidRDefault="00BB7896" w:rsidP="00BB7896">
      <w:r>
        <w:t xml:space="preserve">XML has several notations that do not have a corresponding </w:t>
      </w:r>
      <w:r w:rsidR="00307F4C">
        <w:t>construct in JSON. Therefore, to mee</w:t>
      </w:r>
      <w:r w:rsidR="006511B4">
        <w:t xml:space="preserve">t </w:t>
      </w:r>
      <w:proofErr w:type="gramStart"/>
      <w:r w:rsidR="006511B4">
        <w:t xml:space="preserve">the </w:t>
      </w:r>
      <w:r w:rsidR="00307F4C">
        <w:t xml:space="preserve"> </w:t>
      </w:r>
      <w:r w:rsidR="00272D68">
        <w:t>"</w:t>
      </w:r>
      <w:proofErr w:type="gramEnd"/>
      <w:r w:rsidR="00307F4C">
        <w:t>no special name</w:t>
      </w:r>
      <w:r w:rsidR="00272D68">
        <w:t>s"</w:t>
      </w:r>
      <w:r w:rsidR="00307F4C">
        <w:t xml:space="preserve"> requirement, the following XML notations will not be translated from XML</w:t>
      </w:r>
      <w:r w:rsidR="00272D68">
        <w:t xml:space="preserve"> to JSON.</w:t>
      </w:r>
    </w:p>
    <w:p w14:paraId="2FDF1AE8" w14:textId="33643F06" w:rsidR="00307F4C" w:rsidRDefault="00307F4C" w:rsidP="00307F4C">
      <w:pPr>
        <w:pStyle w:val="ListParagraph"/>
        <w:numPr>
          <w:ilvl w:val="0"/>
          <w:numId w:val="36"/>
        </w:numPr>
      </w:pPr>
      <w:r>
        <w:t>Processing instructions</w:t>
      </w:r>
    </w:p>
    <w:p w14:paraId="27D2978E" w14:textId="1E4C0CEC" w:rsidR="00307F4C" w:rsidRDefault="00307F4C" w:rsidP="00307F4C">
      <w:pPr>
        <w:pStyle w:val="ListParagraph"/>
        <w:numPr>
          <w:ilvl w:val="0"/>
          <w:numId w:val="36"/>
        </w:numPr>
      </w:pPr>
      <w:r>
        <w:t>Comments</w:t>
      </w:r>
    </w:p>
    <w:p w14:paraId="2A0F7ED5" w14:textId="034A9D96" w:rsidR="00834D46" w:rsidRPr="00BB7896" w:rsidRDefault="00331E91" w:rsidP="00307F4C">
      <w:pPr>
        <w:pStyle w:val="ListParagraph"/>
        <w:numPr>
          <w:ilvl w:val="0"/>
          <w:numId w:val="36"/>
        </w:numPr>
      </w:pPr>
      <w:proofErr w:type="spellStart"/>
      <w:r>
        <w:t>xsi</w:t>
      </w:r>
      <w:proofErr w:type="spellEnd"/>
      <w:r>
        <w:t xml:space="preserve"> attributes: </w:t>
      </w:r>
      <w:proofErr w:type="spellStart"/>
      <w:r w:rsidR="00834D46">
        <w:t>xsi:lang</w:t>
      </w:r>
      <w:proofErr w:type="spellEnd"/>
      <w:r w:rsidR="00834D46">
        <w:t xml:space="preserve">, </w:t>
      </w:r>
      <w:proofErr w:type="spellStart"/>
      <w:r w:rsidR="00834D46">
        <w:t>xsi:type</w:t>
      </w:r>
      <w:proofErr w:type="spellEnd"/>
      <w:r w:rsidR="00834D46">
        <w:t xml:space="preserve">, </w:t>
      </w:r>
      <w:proofErr w:type="spellStart"/>
      <w:r w:rsidR="00834D46">
        <w:t>xsi:schemaLocation</w:t>
      </w:r>
      <w:proofErr w:type="spellEnd"/>
    </w:p>
    <w:p w14:paraId="40930974" w14:textId="77777777" w:rsidR="000C4134" w:rsidRPr="000C4134" w:rsidRDefault="000C4134" w:rsidP="000C4134"/>
    <w:p w14:paraId="0183E405" w14:textId="65E7ADBE" w:rsidR="003B7C41" w:rsidRDefault="00307F4C" w:rsidP="003B7C41">
      <w:pPr>
        <w:pStyle w:val="Heading1"/>
      </w:pPr>
      <w:bookmarkStart w:id="89" w:name="_Toc530387181"/>
      <w:r>
        <w:t>Tools Support</w:t>
      </w:r>
      <w:bookmarkEnd w:id="89"/>
    </w:p>
    <w:p w14:paraId="2EA0E0A2" w14:textId="407A1BD4" w:rsidR="00307F4C" w:rsidRDefault="00307F4C" w:rsidP="003326E8">
      <w:r>
        <w:t>To assist with the creation of data model aware JSON, various software tools may be used to encode the XML schema rules into language objects that can then be serialized into JSON, XML or other language.  Our experience with these tools indicates that they may not enforce all constraints in their objects and that some additional code or post processing may need to be provided</w:t>
      </w:r>
      <w:r w:rsidR="003326E8">
        <w:t xml:space="preserve"> to meet this specification</w:t>
      </w:r>
      <w:r>
        <w:t xml:space="preserve">.  </w:t>
      </w:r>
    </w:p>
    <w:p w14:paraId="2ADF8FCC" w14:textId="704719CB" w:rsidR="00B70CBC" w:rsidRDefault="00B70CBC" w:rsidP="00EF35F8">
      <w:pPr>
        <w:pStyle w:val="Heading2"/>
      </w:pPr>
      <w:r>
        <w:lastRenderedPageBreak/>
        <w:t>Java JAXB</w:t>
      </w:r>
    </w:p>
    <w:p w14:paraId="6CD66D82" w14:textId="77777777" w:rsidR="00307F4C" w:rsidRDefault="00307F4C" w:rsidP="003326E8">
      <w:r>
        <w:t xml:space="preserve">Currently, a combination of JAXB (Java object model creation from XML Schema) and </w:t>
      </w:r>
      <w:proofErr w:type="spellStart"/>
      <w:r>
        <w:t>MoXY</w:t>
      </w:r>
      <w:proofErr w:type="spellEnd"/>
      <w:r>
        <w:t xml:space="preserve"> (JSON serialization) have been successfully used to create data model aware JSON.  The PESC </w:t>
      </w:r>
      <w:proofErr w:type="spellStart"/>
      <w:r>
        <w:t>EdExchange</w:t>
      </w:r>
      <w:proofErr w:type="spellEnd"/>
      <w:r>
        <w:t xml:space="preserve"> program uses this tool to create JSON for transcript exchanges.</w:t>
      </w:r>
    </w:p>
    <w:p w14:paraId="72B56AC4" w14:textId="05F0953D" w:rsidR="00B70CBC" w:rsidRDefault="00B70CBC" w:rsidP="00EF35F8">
      <w:pPr>
        <w:pStyle w:val="Heading2"/>
      </w:pPr>
      <w:r>
        <w:t>Python</w:t>
      </w:r>
    </w:p>
    <w:p w14:paraId="273CB3FA" w14:textId="668E0791" w:rsidR="00BD55CE" w:rsidRDefault="00307F4C" w:rsidP="00172025">
      <w:r>
        <w:t xml:space="preserve">The </w:t>
      </w:r>
      <w:proofErr w:type="spellStart"/>
      <w:r>
        <w:t>xmlschema</w:t>
      </w:r>
      <w:proofErr w:type="spellEnd"/>
      <w:r>
        <w:t xml:space="preserve"> package for Python has been used to translate between XML instance documents and JSON using the XML schema to drive the translation.</w:t>
      </w:r>
      <w:r w:rsidR="003326E8">
        <w:t xml:space="preserve">  This s</w:t>
      </w:r>
      <w:r w:rsidR="00272D68">
        <w:t>olution appears to implement</w:t>
      </w:r>
      <w:r w:rsidR="003326E8">
        <w:t xml:space="preserve"> most of the </w:t>
      </w:r>
      <w:r w:rsidR="00272D68">
        <w:t xml:space="preserve">rules above. </w:t>
      </w:r>
      <w:r w:rsidR="00936924">
        <w:t xml:space="preserve"> It has the advantage that XML is translated into Python dictionaries where additional transformations </w:t>
      </w:r>
      <w:r w:rsidR="00834D46">
        <w:t>can</w:t>
      </w:r>
      <w:r w:rsidR="00936924">
        <w:t xml:space="preserve"> be applied before converting to JSON.</w:t>
      </w:r>
      <w:r w:rsidR="00272D68">
        <w:t xml:space="preserve"> Unfortunately</w:t>
      </w:r>
      <w:r w:rsidR="003326E8">
        <w:t xml:space="preserve">, some XML Schema Language constructs such as </w:t>
      </w:r>
      <w:proofErr w:type="spellStart"/>
      <w:r w:rsidR="003326E8">
        <w:t>xs</w:t>
      </w:r>
      <w:proofErr w:type="gramStart"/>
      <w:r w:rsidR="003326E8">
        <w:t>:union</w:t>
      </w:r>
      <w:proofErr w:type="spellEnd"/>
      <w:proofErr w:type="gramEnd"/>
      <w:r w:rsidR="003326E8">
        <w:t xml:space="preserve"> are not supported.</w:t>
      </w:r>
      <w:bookmarkStart w:id="90" w:name="_Toc409096266"/>
    </w:p>
    <w:p w14:paraId="7999FC87" w14:textId="3D2A73BE" w:rsidR="00B70CBC" w:rsidRDefault="00B70CBC" w:rsidP="00EF35F8">
      <w:pPr>
        <w:pStyle w:val="Heading2"/>
      </w:pPr>
      <w:r>
        <w:t>A4L Tool Set</w:t>
      </w:r>
    </w:p>
    <w:p w14:paraId="3694D8DC" w14:textId="33C0F083" w:rsidR="001276FF" w:rsidRPr="00EF35F8" w:rsidRDefault="001276FF" w:rsidP="001276FF">
      <w:pPr>
        <w:rPr>
          <w:rFonts w:eastAsia="Times New Roman" w:cs="Times New Roman"/>
          <w:szCs w:val="20"/>
        </w:rPr>
      </w:pPr>
      <w:r w:rsidRPr="00EF35F8">
        <w:rPr>
          <w:rFonts w:eastAsia="Times New Roman" w:cs="Times New Roman"/>
          <w:szCs w:val="20"/>
        </w:rPr>
        <w:t xml:space="preserve">The Access 4 Learning Community is excited enough about this JSON representation that they have already developed a set of reference tools for it.  These tools start with their internal schema representation and produce both a flat file with all the needed information to properly serialize JSON from one of their standards plus code and transforms capable of doing the work.  While these serve as great examples between starting with an internal format and performance concerns of the resulting code, the expectation is that people will create native solutions using the flat file to process things correctly.  This exercise can be found at GitHub here:  </w:t>
      </w:r>
      <w:hyperlink r:id="rId25" w:history="1">
        <w:r w:rsidRPr="00EF35F8">
          <w:rPr>
            <w:rStyle w:val="Hyperlink"/>
            <w:rFonts w:eastAsia="Times New Roman" w:cs="Times New Roman"/>
            <w:szCs w:val="20"/>
          </w:rPr>
          <w:t>https://github.com/nsip/sifxml2pescjson</w:t>
        </w:r>
      </w:hyperlink>
      <w:r w:rsidR="0026169B" w:rsidRPr="00EF35F8">
        <w:rPr>
          <w:rFonts w:eastAsia="Times New Roman" w:cs="Times New Roman"/>
          <w:szCs w:val="20"/>
        </w:rPr>
        <w:t>.</w:t>
      </w:r>
    </w:p>
    <w:p w14:paraId="440876EF" w14:textId="19F22A76" w:rsidR="00B70CBC" w:rsidRDefault="00B70CBC" w:rsidP="00EF35F8">
      <w:pPr>
        <w:pStyle w:val="Heading2"/>
      </w:pPr>
      <w:r>
        <w:t>CAMV</w:t>
      </w:r>
      <w:r w:rsidR="00B04DCD">
        <w:t xml:space="preserve"> Editor </w:t>
      </w:r>
    </w:p>
    <w:p w14:paraId="20A70F73" w14:textId="2DC5A02F" w:rsidR="00B70CBC" w:rsidRDefault="00B04DCD" w:rsidP="001276FF">
      <w:pPr>
        <w:rPr>
          <w:rFonts w:ascii="Book Antiqua" w:eastAsia="Times New Roman" w:hAnsi="Book Antiqua" w:cs="Times New Roman"/>
          <w:szCs w:val="20"/>
        </w:rPr>
      </w:pPr>
      <w:r>
        <w:t xml:space="preserve">The CAMV editor uses OASIS defined templates to provide a data model from XML Schema (and other sources) that can be used to translate between various data exchange </w:t>
      </w:r>
      <w:proofErr w:type="spellStart"/>
      <w:r>
        <w:t>respresentions</w:t>
      </w:r>
      <w:proofErr w:type="spellEnd"/>
      <w:r>
        <w:t xml:space="preserve"> including XML and JSON.  This software is freely available as an open source project on </w:t>
      </w:r>
      <w:hyperlink r:id="rId26" w:history="1">
        <w:proofErr w:type="spellStart"/>
        <w:r w:rsidRPr="00B04DCD">
          <w:rPr>
            <w:rStyle w:val="Hyperlink"/>
          </w:rPr>
          <w:t>SourceForge</w:t>
        </w:r>
        <w:proofErr w:type="spellEnd"/>
      </w:hyperlink>
      <w:r>
        <w:t xml:space="preserve">.  The JSON Task Force plans to examine this software </w:t>
      </w:r>
      <w:r w:rsidR="00EF35F8">
        <w:t>for compatibility with this PESC standard.</w:t>
      </w:r>
    </w:p>
    <w:p w14:paraId="0BD7A297" w14:textId="77777777" w:rsidR="0026169B" w:rsidRPr="001276FF" w:rsidRDefault="0026169B" w:rsidP="001276FF">
      <w:pPr>
        <w:rPr>
          <w:rFonts w:ascii="Book Antiqua" w:eastAsia="Times New Roman" w:hAnsi="Book Antiqua" w:cs="Times New Roman"/>
          <w:szCs w:val="20"/>
        </w:rPr>
      </w:pPr>
    </w:p>
    <w:p w14:paraId="171E9A06" w14:textId="77777777" w:rsidR="001276FF" w:rsidRPr="00BD55CE" w:rsidRDefault="001276FF" w:rsidP="00172025">
      <w:pPr>
        <w:rPr>
          <w:rFonts w:ascii="Book Antiqua" w:eastAsia="Times New Roman" w:hAnsi="Book Antiqua" w:cs="Times New Roman"/>
          <w:szCs w:val="20"/>
        </w:rPr>
      </w:pPr>
    </w:p>
    <w:p w14:paraId="6DDD9CC7" w14:textId="049113C2" w:rsidR="00BD55CE" w:rsidRPr="00BD55CE" w:rsidRDefault="00BD55CE" w:rsidP="005D5C95">
      <w:pPr>
        <w:pStyle w:val="Heading1"/>
        <w:numPr>
          <w:ilvl w:val="0"/>
          <w:numId w:val="0"/>
        </w:numPr>
      </w:pPr>
      <w:bookmarkStart w:id="91" w:name="_Toc530387182"/>
      <w:bookmarkEnd w:id="90"/>
      <w:r w:rsidRPr="00BD55CE">
        <w:t>Appendix A: Revision History</w:t>
      </w:r>
      <w:bookmarkEnd w:id="91"/>
    </w:p>
    <w:p w14:paraId="2F219742" w14:textId="77777777" w:rsidR="00BD55CE" w:rsidRDefault="00BD55CE" w:rsidP="00BD55CE">
      <w:pPr>
        <w:spacing w:after="0" w:line="240" w:lineRule="auto"/>
        <w:rPr>
          <w:rFonts w:ascii="Book Antiqua" w:eastAsia="Times New Roman" w:hAnsi="Book Antiqua" w:cs="Times New Roman"/>
          <w:szCs w:val="20"/>
        </w:rPr>
      </w:pPr>
    </w:p>
    <w:tbl>
      <w:tblPr>
        <w:tblW w:w="0" w:type="auto"/>
        <w:tblCellMar>
          <w:top w:w="15" w:type="dxa"/>
          <w:left w:w="15" w:type="dxa"/>
          <w:bottom w:w="15" w:type="dxa"/>
          <w:right w:w="15" w:type="dxa"/>
        </w:tblCellMar>
        <w:tblLook w:val="04A0" w:firstRow="1" w:lastRow="0" w:firstColumn="1" w:lastColumn="0" w:noHBand="0" w:noVBand="1"/>
      </w:tblPr>
      <w:tblGrid>
        <w:gridCol w:w="957"/>
        <w:gridCol w:w="2221"/>
        <w:gridCol w:w="2878"/>
        <w:gridCol w:w="825"/>
        <w:gridCol w:w="2463"/>
      </w:tblGrid>
      <w:tr w:rsidR="005D5C95" w:rsidRPr="005D5C95" w14:paraId="02DEABA9" w14:textId="22978D0E" w:rsidTr="003C4111">
        <w:trPr>
          <w:tblHeader/>
        </w:trPr>
        <w:tc>
          <w:tcPr>
            <w:tcW w:w="956" w:type="dxa"/>
            <w:tcBorders>
              <w:top w:val="single" w:sz="6" w:space="0" w:color="000000"/>
              <w:left w:val="single" w:sz="6" w:space="0" w:color="000000"/>
              <w:bottom w:val="single" w:sz="6" w:space="0" w:color="000000"/>
              <w:right w:val="single" w:sz="6" w:space="0" w:color="000000"/>
            </w:tcBorders>
            <w:shd w:val="clear" w:color="auto" w:fill="EEEEEE"/>
          </w:tcPr>
          <w:p w14:paraId="3BC1947E" w14:textId="2918E831"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DATE</w:t>
            </w:r>
          </w:p>
        </w:tc>
        <w:tc>
          <w:tcPr>
            <w:tcW w:w="2222" w:type="dxa"/>
            <w:tcBorders>
              <w:top w:val="single" w:sz="6" w:space="0" w:color="000000"/>
              <w:left w:val="single" w:sz="6" w:space="0" w:color="000000"/>
              <w:bottom w:val="single" w:sz="6" w:space="0" w:color="000000"/>
              <w:right w:val="single" w:sz="6" w:space="0" w:color="000000"/>
            </w:tcBorders>
            <w:shd w:val="clear" w:color="auto" w:fill="EEEEEE"/>
          </w:tcPr>
          <w:p w14:paraId="0C6A7919" w14:textId="1A4F8B8C"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SECTION/</w:t>
            </w:r>
            <w:r w:rsidRPr="005D5C95">
              <w:rPr>
                <w:rFonts w:ascii="Book Antiqua" w:eastAsia="Times New Roman" w:hAnsi="Book Antiqua" w:cs="Times New Roman"/>
                <w:b/>
                <w:szCs w:val="20"/>
              </w:rPr>
              <w:br/>
              <w:t>PAGE</w:t>
            </w:r>
          </w:p>
        </w:tc>
        <w:tc>
          <w:tcPr>
            <w:tcW w:w="2878" w:type="dxa"/>
            <w:tcBorders>
              <w:top w:val="single" w:sz="6" w:space="0" w:color="000000"/>
              <w:left w:val="single" w:sz="6" w:space="0" w:color="000000"/>
              <w:bottom w:val="single" w:sz="6" w:space="0" w:color="000000"/>
              <w:right w:val="single" w:sz="6" w:space="0" w:color="000000"/>
            </w:tcBorders>
            <w:shd w:val="clear" w:color="auto" w:fill="EEEEEE"/>
          </w:tcPr>
          <w:p w14:paraId="6BB466F5" w14:textId="78A92889"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DESCRIPTION</w:t>
            </w:r>
          </w:p>
        </w:tc>
        <w:tc>
          <w:tcPr>
            <w:tcW w:w="825" w:type="dxa"/>
            <w:tcBorders>
              <w:top w:val="single" w:sz="6" w:space="0" w:color="000000"/>
              <w:left w:val="single" w:sz="6" w:space="0" w:color="000000"/>
              <w:bottom w:val="single" w:sz="6" w:space="0" w:color="000000"/>
              <w:right w:val="single" w:sz="6" w:space="0" w:color="000000"/>
            </w:tcBorders>
            <w:shd w:val="clear" w:color="auto" w:fill="EEEEEE"/>
          </w:tcPr>
          <w:p w14:paraId="64975CF6" w14:textId="5D3C5EFA" w:rsidR="005D5C95" w:rsidRPr="005D5C95" w:rsidRDefault="003C4111" w:rsidP="005D5C95">
            <w:pPr>
              <w:spacing w:after="0" w:line="240" w:lineRule="auto"/>
              <w:jc w:val="center"/>
              <w:rPr>
                <w:rFonts w:ascii="Book Antiqua" w:eastAsia="Times New Roman" w:hAnsi="Book Antiqua" w:cs="Times New Roman"/>
                <w:b/>
                <w:bCs/>
                <w:color w:val="000000"/>
              </w:rPr>
            </w:pPr>
            <w:r>
              <w:rPr>
                <w:rFonts w:ascii="Book Antiqua" w:eastAsia="Times New Roman" w:hAnsi="Book Antiqua" w:cs="Times New Roman"/>
                <w:b/>
                <w:szCs w:val="20"/>
              </w:rPr>
              <w:t>Version</w:t>
            </w:r>
          </w:p>
        </w:tc>
        <w:tc>
          <w:tcPr>
            <w:tcW w:w="2463" w:type="dxa"/>
            <w:tcBorders>
              <w:top w:val="single" w:sz="6" w:space="0" w:color="000000"/>
              <w:left w:val="single" w:sz="6" w:space="0" w:color="000000"/>
              <w:bottom w:val="single" w:sz="6" w:space="0" w:color="000000"/>
              <w:right w:val="single" w:sz="6" w:space="0" w:color="000000"/>
            </w:tcBorders>
            <w:shd w:val="clear" w:color="auto" w:fill="EEEEEE"/>
          </w:tcPr>
          <w:p w14:paraId="2B0B21E3" w14:textId="68B12A8B" w:rsidR="005D5C95" w:rsidRPr="005D5C95" w:rsidRDefault="005D5C95" w:rsidP="005D5C95">
            <w:pPr>
              <w:spacing w:after="0" w:line="240" w:lineRule="auto"/>
              <w:jc w:val="center"/>
              <w:rPr>
                <w:rFonts w:ascii="Book Antiqua" w:eastAsia="Times New Roman" w:hAnsi="Book Antiqua" w:cs="Times New Roman"/>
                <w:b/>
                <w:bCs/>
                <w:color w:val="000000"/>
              </w:rPr>
            </w:pPr>
            <w:r w:rsidRPr="005D5C95">
              <w:rPr>
                <w:rFonts w:ascii="Book Antiqua" w:eastAsia="Times New Roman" w:hAnsi="Book Antiqua" w:cs="Times New Roman"/>
                <w:b/>
                <w:szCs w:val="20"/>
              </w:rPr>
              <w:t>MADE BY</w:t>
            </w:r>
          </w:p>
        </w:tc>
      </w:tr>
      <w:tr w:rsidR="005D5C95" w:rsidRPr="005D5C95" w14:paraId="48028F9B" w14:textId="651FC619" w:rsidTr="003C4111">
        <w:tc>
          <w:tcPr>
            <w:tcW w:w="956" w:type="dxa"/>
            <w:tcBorders>
              <w:top w:val="single" w:sz="6" w:space="0" w:color="000000"/>
              <w:left w:val="single" w:sz="6" w:space="0" w:color="000000"/>
              <w:bottom w:val="single" w:sz="6" w:space="0" w:color="000000"/>
              <w:right w:val="single" w:sz="6" w:space="0" w:color="000000"/>
            </w:tcBorders>
          </w:tcPr>
          <w:p w14:paraId="336C202D" w14:textId="5BE70877" w:rsidR="005D5C95" w:rsidRPr="005D5C95" w:rsidRDefault="002E00AC"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2/20/18</w:t>
            </w:r>
          </w:p>
        </w:tc>
        <w:tc>
          <w:tcPr>
            <w:tcW w:w="2222" w:type="dxa"/>
            <w:tcBorders>
              <w:top w:val="single" w:sz="6" w:space="0" w:color="000000"/>
              <w:left w:val="single" w:sz="6" w:space="0" w:color="000000"/>
              <w:bottom w:val="single" w:sz="6" w:space="0" w:color="000000"/>
              <w:right w:val="single" w:sz="6" w:space="0" w:color="000000"/>
            </w:tcBorders>
          </w:tcPr>
          <w:p w14:paraId="561B3783" w14:textId="6DDA203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Whole Document</w:t>
            </w:r>
          </w:p>
        </w:tc>
        <w:tc>
          <w:tcPr>
            <w:tcW w:w="2878" w:type="dxa"/>
            <w:tcBorders>
              <w:top w:val="single" w:sz="6" w:space="0" w:color="000000"/>
              <w:left w:val="single" w:sz="6" w:space="0" w:color="000000"/>
              <w:bottom w:val="single" w:sz="6" w:space="0" w:color="000000"/>
              <w:right w:val="single" w:sz="6" w:space="0" w:color="000000"/>
            </w:tcBorders>
          </w:tcPr>
          <w:p w14:paraId="3707F9AF" w14:textId="64131AB9" w:rsidR="005D5C95" w:rsidRPr="005D5C95" w:rsidRDefault="005D5C95" w:rsidP="005D5C95">
            <w:pPr>
              <w:spacing w:after="0" w:line="240" w:lineRule="auto"/>
              <w:rPr>
                <w:rFonts w:ascii="Book Antiqua" w:eastAsia="Times New Roman" w:hAnsi="Book Antiqua" w:cs="Times New Roman"/>
                <w:color w:val="000000"/>
              </w:rPr>
            </w:pPr>
            <w:r w:rsidRPr="005D5C95">
              <w:rPr>
                <w:rFonts w:ascii="Book Antiqua" w:eastAsia="Times New Roman" w:hAnsi="Book Antiqua" w:cs="Arial"/>
                <w:szCs w:val="24"/>
              </w:rPr>
              <w:t>Initial Revision</w:t>
            </w:r>
          </w:p>
        </w:tc>
        <w:tc>
          <w:tcPr>
            <w:tcW w:w="825" w:type="dxa"/>
            <w:tcBorders>
              <w:top w:val="single" w:sz="6" w:space="0" w:color="000000"/>
              <w:left w:val="single" w:sz="6" w:space="0" w:color="000000"/>
              <w:bottom w:val="single" w:sz="6" w:space="0" w:color="000000"/>
              <w:right w:val="single" w:sz="6" w:space="0" w:color="000000"/>
            </w:tcBorders>
          </w:tcPr>
          <w:p w14:paraId="3F7E06F9" w14:textId="22946A62" w:rsidR="005D5C95" w:rsidRPr="005D5C95" w:rsidRDefault="00725916"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0.1</w:t>
            </w:r>
          </w:p>
        </w:tc>
        <w:tc>
          <w:tcPr>
            <w:tcW w:w="2463" w:type="dxa"/>
            <w:tcBorders>
              <w:top w:val="single" w:sz="6" w:space="0" w:color="000000"/>
              <w:left w:val="single" w:sz="6" w:space="0" w:color="000000"/>
              <w:bottom w:val="single" w:sz="6" w:space="0" w:color="000000"/>
              <w:right w:val="single" w:sz="6" w:space="0" w:color="000000"/>
            </w:tcBorders>
          </w:tcPr>
          <w:p w14:paraId="0EFF959C" w14:textId="5C9B439B" w:rsidR="005D5C95" w:rsidRPr="005D5C95" w:rsidRDefault="00725916" w:rsidP="005D5C95">
            <w:pPr>
              <w:spacing w:after="0" w:line="240" w:lineRule="auto"/>
              <w:rPr>
                <w:rFonts w:ascii="Book Antiqua" w:eastAsia="Times New Roman" w:hAnsi="Book Antiqua" w:cs="Times New Roman"/>
                <w:color w:val="000000"/>
              </w:rPr>
            </w:pPr>
            <w:r>
              <w:rPr>
                <w:rFonts w:ascii="Book Antiqua" w:eastAsia="Times New Roman" w:hAnsi="Book Antiqua" w:cs="Arial"/>
                <w:szCs w:val="24"/>
              </w:rPr>
              <w:t>Michael Morris</w:t>
            </w:r>
          </w:p>
        </w:tc>
      </w:tr>
      <w:tr w:rsidR="002E00AC" w:rsidRPr="005D5C95" w14:paraId="5F7A340D"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DC52445" w14:textId="493CAC46"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2/24/18</w:t>
            </w:r>
          </w:p>
        </w:tc>
        <w:tc>
          <w:tcPr>
            <w:tcW w:w="2222" w:type="dxa"/>
            <w:tcBorders>
              <w:top w:val="single" w:sz="6" w:space="0" w:color="000000"/>
              <w:left w:val="single" w:sz="6" w:space="0" w:color="000000"/>
              <w:bottom w:val="single" w:sz="6" w:space="0" w:color="000000"/>
              <w:right w:val="single" w:sz="6" w:space="0" w:color="000000"/>
            </w:tcBorders>
          </w:tcPr>
          <w:p w14:paraId="7F0D23A2" w14:textId="37A9DA9D"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Rules Section</w:t>
            </w:r>
          </w:p>
        </w:tc>
        <w:tc>
          <w:tcPr>
            <w:tcW w:w="2878" w:type="dxa"/>
            <w:tcBorders>
              <w:top w:val="single" w:sz="6" w:space="0" w:color="000000"/>
              <w:left w:val="single" w:sz="6" w:space="0" w:color="000000"/>
              <w:bottom w:val="single" w:sz="6" w:space="0" w:color="000000"/>
              <w:right w:val="single" w:sz="6" w:space="0" w:color="000000"/>
            </w:tcBorders>
          </w:tcPr>
          <w:p w14:paraId="361D0360" w14:textId="0A348311" w:rsidR="002E00AC" w:rsidRPr="005D5C95"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more complete examples</w:t>
            </w:r>
          </w:p>
        </w:tc>
        <w:tc>
          <w:tcPr>
            <w:tcW w:w="825" w:type="dxa"/>
            <w:tcBorders>
              <w:top w:val="single" w:sz="6" w:space="0" w:color="000000"/>
              <w:left w:val="single" w:sz="6" w:space="0" w:color="000000"/>
              <w:bottom w:val="single" w:sz="6" w:space="0" w:color="000000"/>
              <w:right w:val="single" w:sz="6" w:space="0" w:color="000000"/>
            </w:tcBorders>
          </w:tcPr>
          <w:p w14:paraId="121747BB" w14:textId="1B94E856" w:rsidR="002E00AC" w:rsidRDefault="002E00AC"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0.2</w:t>
            </w:r>
          </w:p>
        </w:tc>
        <w:tc>
          <w:tcPr>
            <w:tcW w:w="2463" w:type="dxa"/>
            <w:tcBorders>
              <w:top w:val="single" w:sz="6" w:space="0" w:color="000000"/>
              <w:left w:val="single" w:sz="6" w:space="0" w:color="000000"/>
              <w:bottom w:val="single" w:sz="6" w:space="0" w:color="000000"/>
              <w:right w:val="single" w:sz="6" w:space="0" w:color="000000"/>
            </w:tcBorders>
          </w:tcPr>
          <w:p w14:paraId="222779D9" w14:textId="3AA1F7D2" w:rsidR="002E00AC" w:rsidRDefault="002E00AC"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6CE8294A" w14:textId="77777777" w:rsidTr="003C4111">
        <w:tc>
          <w:tcPr>
            <w:tcW w:w="956" w:type="dxa"/>
            <w:tcBorders>
              <w:top w:val="single" w:sz="6" w:space="0" w:color="000000"/>
              <w:left w:val="single" w:sz="6" w:space="0" w:color="000000"/>
              <w:bottom w:val="single" w:sz="6" w:space="0" w:color="000000"/>
              <w:right w:val="single" w:sz="6" w:space="0" w:color="000000"/>
            </w:tcBorders>
          </w:tcPr>
          <w:p w14:paraId="233B2C12" w14:textId="4C07B839"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10/19/18</w:t>
            </w:r>
          </w:p>
        </w:tc>
        <w:tc>
          <w:tcPr>
            <w:tcW w:w="2222" w:type="dxa"/>
            <w:tcBorders>
              <w:top w:val="single" w:sz="6" w:space="0" w:color="000000"/>
              <w:left w:val="single" w:sz="6" w:space="0" w:color="000000"/>
              <w:bottom w:val="single" w:sz="6" w:space="0" w:color="000000"/>
              <w:right w:val="single" w:sz="6" w:space="0" w:color="000000"/>
            </w:tcBorders>
          </w:tcPr>
          <w:p w14:paraId="30166A68" w14:textId="64D21FB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2.1 General Approach</w:t>
            </w:r>
          </w:p>
        </w:tc>
        <w:tc>
          <w:tcPr>
            <w:tcW w:w="2878" w:type="dxa"/>
            <w:tcBorders>
              <w:top w:val="single" w:sz="6" w:space="0" w:color="000000"/>
              <w:left w:val="single" w:sz="6" w:space="0" w:color="000000"/>
              <w:bottom w:val="single" w:sz="6" w:space="0" w:color="000000"/>
              <w:right w:val="single" w:sz="6" w:space="0" w:color="000000"/>
            </w:tcBorders>
          </w:tcPr>
          <w:p w14:paraId="66FCF6A3" w14:textId="6C175325"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overview of approach</w:t>
            </w:r>
          </w:p>
        </w:tc>
        <w:tc>
          <w:tcPr>
            <w:tcW w:w="825" w:type="dxa"/>
            <w:tcBorders>
              <w:top w:val="single" w:sz="6" w:space="0" w:color="000000"/>
              <w:left w:val="single" w:sz="6" w:space="0" w:color="000000"/>
              <w:bottom w:val="single" w:sz="6" w:space="0" w:color="000000"/>
              <w:right w:val="single" w:sz="6" w:space="0" w:color="000000"/>
            </w:tcBorders>
          </w:tcPr>
          <w:p w14:paraId="118EC9C6" w14:textId="55DD9DF6"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0.5</w:t>
            </w:r>
          </w:p>
        </w:tc>
        <w:tc>
          <w:tcPr>
            <w:tcW w:w="2463" w:type="dxa"/>
            <w:tcBorders>
              <w:top w:val="single" w:sz="6" w:space="0" w:color="000000"/>
              <w:left w:val="single" w:sz="6" w:space="0" w:color="000000"/>
              <w:bottom w:val="single" w:sz="6" w:space="0" w:color="000000"/>
              <w:right w:val="single" w:sz="6" w:space="0" w:color="000000"/>
            </w:tcBorders>
          </w:tcPr>
          <w:p w14:paraId="47EDAC09" w14:textId="77777777" w:rsidR="00EF35F8" w:rsidRDefault="00EF35F8" w:rsidP="005D5C95">
            <w:pPr>
              <w:spacing w:after="0" w:line="240" w:lineRule="auto"/>
              <w:rPr>
                <w:ins w:id="92" w:author="Michael D. Morris" w:date="2018-11-19T17:44:00Z"/>
                <w:rFonts w:ascii="Book Antiqua" w:eastAsia="Times New Roman" w:hAnsi="Book Antiqua" w:cs="Arial"/>
                <w:szCs w:val="24"/>
              </w:rPr>
            </w:pPr>
            <w:ins w:id="93" w:author="Michael D. Morris" w:date="2018-11-19T17:44:00Z">
              <w:r>
                <w:rPr>
                  <w:rFonts w:ascii="Book Antiqua" w:eastAsia="Times New Roman" w:hAnsi="Book Antiqua" w:cs="Arial"/>
                  <w:szCs w:val="24"/>
                </w:rPr>
                <w:t>John Lovell</w:t>
              </w:r>
            </w:ins>
          </w:p>
          <w:p w14:paraId="2DDF5C64" w14:textId="3201D962"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r w:rsidR="00EF35F8" w:rsidRPr="005D5C95" w14:paraId="75717A7F" w14:textId="77777777" w:rsidTr="003C4111">
        <w:tc>
          <w:tcPr>
            <w:tcW w:w="956" w:type="dxa"/>
            <w:tcBorders>
              <w:top w:val="single" w:sz="6" w:space="0" w:color="000000"/>
              <w:left w:val="single" w:sz="6" w:space="0" w:color="000000"/>
              <w:bottom w:val="single" w:sz="6" w:space="0" w:color="000000"/>
              <w:right w:val="single" w:sz="6" w:space="0" w:color="000000"/>
            </w:tcBorders>
          </w:tcPr>
          <w:p w14:paraId="1CEF1179" w14:textId="03EDBE2C"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lastRenderedPageBreak/>
              <w:t>11/19/18</w:t>
            </w:r>
          </w:p>
        </w:tc>
        <w:tc>
          <w:tcPr>
            <w:tcW w:w="2222" w:type="dxa"/>
            <w:tcBorders>
              <w:top w:val="single" w:sz="6" w:space="0" w:color="000000"/>
              <w:left w:val="single" w:sz="6" w:space="0" w:color="000000"/>
              <w:bottom w:val="single" w:sz="6" w:space="0" w:color="000000"/>
              <w:right w:val="single" w:sz="6" w:space="0" w:color="000000"/>
            </w:tcBorders>
          </w:tcPr>
          <w:p w14:paraId="1A7E02A9" w14:textId="4EAEB59D"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General Approach/ Tools</w:t>
            </w:r>
          </w:p>
        </w:tc>
        <w:tc>
          <w:tcPr>
            <w:tcW w:w="2878" w:type="dxa"/>
            <w:tcBorders>
              <w:top w:val="single" w:sz="6" w:space="0" w:color="000000"/>
              <w:left w:val="single" w:sz="6" w:space="0" w:color="000000"/>
              <w:bottom w:val="single" w:sz="6" w:space="0" w:color="000000"/>
              <w:right w:val="single" w:sz="6" w:space="0" w:color="000000"/>
            </w:tcBorders>
          </w:tcPr>
          <w:p w14:paraId="6F38CD9B" w14:textId="555BBA21"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Added content on general approach and tools</w:t>
            </w:r>
          </w:p>
        </w:tc>
        <w:tc>
          <w:tcPr>
            <w:tcW w:w="825" w:type="dxa"/>
            <w:tcBorders>
              <w:top w:val="single" w:sz="6" w:space="0" w:color="000000"/>
              <w:left w:val="single" w:sz="6" w:space="0" w:color="000000"/>
              <w:bottom w:val="single" w:sz="6" w:space="0" w:color="000000"/>
              <w:right w:val="single" w:sz="6" w:space="0" w:color="000000"/>
            </w:tcBorders>
          </w:tcPr>
          <w:p w14:paraId="7134A6B2" w14:textId="2B5B6115" w:rsidR="00EF35F8" w:rsidRDefault="00EF35F8" w:rsidP="003C4111">
            <w:pPr>
              <w:spacing w:after="0" w:line="240" w:lineRule="auto"/>
              <w:jc w:val="center"/>
              <w:rPr>
                <w:rFonts w:ascii="Book Antiqua" w:eastAsia="Times New Roman" w:hAnsi="Book Antiqua" w:cs="Times New Roman"/>
                <w:color w:val="000000"/>
              </w:rPr>
            </w:pPr>
            <w:r>
              <w:rPr>
                <w:rFonts w:ascii="Book Antiqua" w:eastAsia="Times New Roman" w:hAnsi="Book Antiqua" w:cs="Times New Roman"/>
                <w:color w:val="000000"/>
              </w:rPr>
              <w:t>0.6</w:t>
            </w:r>
          </w:p>
        </w:tc>
        <w:tc>
          <w:tcPr>
            <w:tcW w:w="2463" w:type="dxa"/>
            <w:tcBorders>
              <w:top w:val="single" w:sz="6" w:space="0" w:color="000000"/>
              <w:left w:val="single" w:sz="6" w:space="0" w:color="000000"/>
              <w:bottom w:val="single" w:sz="6" w:space="0" w:color="000000"/>
              <w:right w:val="single" w:sz="6" w:space="0" w:color="000000"/>
            </w:tcBorders>
          </w:tcPr>
          <w:p w14:paraId="6BA8369F" w14:textId="77777777"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John Lovell</w:t>
            </w:r>
          </w:p>
          <w:p w14:paraId="0BEBF061" w14:textId="6DA45B9E" w:rsidR="00EF35F8" w:rsidRDefault="00EF35F8" w:rsidP="005D5C95">
            <w:pPr>
              <w:spacing w:after="0" w:line="240" w:lineRule="auto"/>
              <w:rPr>
                <w:rFonts w:ascii="Book Antiqua" w:eastAsia="Times New Roman" w:hAnsi="Book Antiqua" w:cs="Arial"/>
                <w:szCs w:val="24"/>
              </w:rPr>
            </w:pPr>
            <w:r>
              <w:rPr>
                <w:rFonts w:ascii="Book Antiqua" w:eastAsia="Times New Roman" w:hAnsi="Book Antiqua" w:cs="Arial"/>
                <w:szCs w:val="24"/>
              </w:rPr>
              <w:t>Michael Morris</w:t>
            </w:r>
          </w:p>
        </w:tc>
      </w:tr>
    </w:tbl>
    <w:p w14:paraId="3B1F2C7F" w14:textId="2F44635B" w:rsidR="007421BE" w:rsidRPr="00B309FD" w:rsidRDefault="00D6021E" w:rsidP="005D5C95">
      <w:pPr>
        <w:pStyle w:val="Heading1"/>
        <w:numPr>
          <w:ilvl w:val="0"/>
          <w:numId w:val="0"/>
        </w:numPr>
      </w:pPr>
      <w:bookmarkStart w:id="94" w:name="_Toc404018347"/>
      <w:bookmarkStart w:id="95" w:name="_Toc530387183"/>
      <w:r w:rsidRPr="00B309FD">
        <w:t>Appendix B</w:t>
      </w:r>
      <w:r w:rsidR="00B50D67" w:rsidRPr="00B309FD">
        <w:t>:</w:t>
      </w:r>
      <w:r w:rsidRPr="00B309FD">
        <w:t xml:space="preserve"> References</w:t>
      </w:r>
      <w:bookmarkEnd w:id="94"/>
      <w:bookmarkEnd w:id="95"/>
    </w:p>
    <w:p w14:paraId="1C0C51CF" w14:textId="60A9EC95" w:rsidR="00B50D67" w:rsidRDefault="00725916" w:rsidP="00725916">
      <w:pPr>
        <w:pStyle w:val="NoSpacing"/>
      </w:pPr>
      <w:r>
        <w:t>[1</w:t>
      </w:r>
      <w:r w:rsidR="00D6021E" w:rsidRPr="00B309FD">
        <w:t xml:space="preserve">] </w:t>
      </w:r>
      <w:r w:rsidR="00936924">
        <w:t xml:space="preserve">PSEC, </w:t>
      </w:r>
      <w:r w:rsidR="00B50D67" w:rsidRPr="00B309FD">
        <w:t>PESC Standards Forum for Education, PESC Policies and Procedures</w:t>
      </w:r>
      <w:r w:rsidR="00936924">
        <w:t>, 2015</w:t>
      </w:r>
    </w:p>
    <w:p w14:paraId="761B7860" w14:textId="1C6D3F58" w:rsidR="00725916" w:rsidRDefault="00725916" w:rsidP="00725916">
      <w:pPr>
        <w:pStyle w:val="NoSpacing"/>
      </w:pPr>
      <w:r>
        <w:t>[2] IETF, RFC8259, The JavaScript Object Notation (JSON) Data Interchange Format</w:t>
      </w:r>
      <w:r w:rsidR="00936924">
        <w:t>, 2018</w:t>
      </w:r>
    </w:p>
    <w:p w14:paraId="71E5EACA" w14:textId="474A56E7" w:rsidR="00936924" w:rsidRDefault="00936924" w:rsidP="00725916">
      <w:pPr>
        <w:pStyle w:val="NoSpacing"/>
      </w:pPr>
      <w:r>
        <w:t>[3] Chomsky, Noam, Current Issues in Linguistic Theory, 1964</w:t>
      </w:r>
    </w:p>
    <w:p w14:paraId="11B6113F" w14:textId="10C05AA8" w:rsidR="00725916" w:rsidRPr="00B309FD" w:rsidRDefault="00725916">
      <w:pPr>
        <w:rPr>
          <w:rFonts w:ascii="Book Antiqua" w:hAnsi="Book Antiqua"/>
        </w:rPr>
      </w:pPr>
    </w:p>
    <w:p w14:paraId="695FFAAB" w14:textId="75D6C751" w:rsidR="00D6021E" w:rsidRPr="00B309FD" w:rsidRDefault="00D6021E">
      <w:pPr>
        <w:rPr>
          <w:rFonts w:ascii="Book Antiqua" w:hAnsi="Book Antiqua"/>
        </w:rPr>
      </w:pPr>
    </w:p>
    <w:sectPr w:rsidR="00D6021E" w:rsidRPr="00B309FD" w:rsidSect="0044185D">
      <w:footerReference w:type="default" r:id="rId27"/>
      <w:type w:val="continuous"/>
      <w:pgSz w:w="12240" w:h="15840" w:code="1"/>
      <w:pgMar w:top="1440" w:right="1440" w:bottom="1440" w:left="1440" w:header="432" w:footer="432" w:gutter="0"/>
      <w:pgNumType w:start="1"/>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30A8E8" w16cid:durableId="1F1EAC0C"/>
  <w16cid:commentId w16cid:paraId="5095FF1A" w16cid:durableId="1F1EAC0D"/>
  <w16cid:commentId w16cid:paraId="7D72143A" w16cid:durableId="1F1EAC0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73E0F" w14:textId="77777777" w:rsidR="008A4936" w:rsidRDefault="008A4936" w:rsidP="00BD55CE">
      <w:pPr>
        <w:spacing w:after="0" w:line="240" w:lineRule="auto"/>
      </w:pPr>
      <w:r>
        <w:separator/>
      </w:r>
    </w:p>
  </w:endnote>
  <w:endnote w:type="continuationSeparator" w:id="0">
    <w:p w14:paraId="0C4156AF" w14:textId="77777777" w:rsidR="008A4936" w:rsidRDefault="008A4936" w:rsidP="00BD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w Cen MT">
    <w:panose1 w:val="020B06020201040206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0000012" w:usb3="00000000" w:csb0="0002009F" w:csb1="00000000"/>
  </w:font>
  <w:font w:name="sans-serif">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0674B" w14:textId="77777777" w:rsidR="008A4936" w:rsidRDefault="008A4936"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Pr="00E674E4">
      <w:rPr>
        <w:b/>
        <w:bCs/>
        <w:sz w:val="18"/>
      </w:rPr>
      <w:t>4.2</w:t>
    </w:r>
    <w:r>
      <w:rPr>
        <w:sz w:val="18"/>
      </w:rPr>
      <w:fldChar w:fldCharType="end"/>
    </w:r>
    <w:r>
      <w:rPr>
        <w:sz w:val="18"/>
      </w:rPr>
      <w:tab/>
    </w:r>
    <w:r>
      <w:rPr>
        <w:sz w:val="18"/>
      </w:rPr>
      <w:tab/>
    </w:r>
    <w:r>
      <w:rPr>
        <w:sz w:val="18"/>
      </w:rPr>
      <w:tab/>
    </w:r>
    <w:r>
      <w:rPr>
        <w:sz w:val="18"/>
      </w:rPr>
      <w:fldChar w:fldCharType="begin"/>
    </w:r>
    <w:r>
      <w:rPr>
        <w:sz w:val="18"/>
      </w:rPr>
      <w:instrText xml:space="preserve"> DOCPROPERTY  "Release Date"  \* MERGEFORMAT </w:instrText>
    </w:r>
    <w:r>
      <w:rPr>
        <w:sz w:val="18"/>
      </w:rPr>
      <w:fldChar w:fldCharType="separate"/>
    </w:r>
    <w:r w:rsidRPr="00E674E4">
      <w:rPr>
        <w:b/>
        <w:bCs/>
        <w:sz w:val="18"/>
      </w:rPr>
      <w:t>Feb 15, 2015</w:t>
    </w:r>
    <w:r>
      <w:rPr>
        <w:sz w:val="18"/>
      </w:rPr>
      <w:fldChar w:fldCharType="end"/>
    </w:r>
  </w:p>
  <w:p w14:paraId="7B8756C6" w14:textId="77777777" w:rsidR="008A4936" w:rsidRPr="00F40980" w:rsidRDefault="008A4936" w:rsidP="0044185D">
    <w:pPr>
      <w:pStyle w:val="Footer"/>
      <w:tabs>
        <w:tab w:val="right" w:pos="9360"/>
      </w:tabs>
      <w:rPr>
        <w:sz w:val="18"/>
      </w:rPr>
    </w:pPr>
    <w:r>
      <w:rPr>
        <w:sz w:val="18"/>
      </w:rPr>
      <w:t xml:space="preserve">Status: </w:t>
    </w:r>
    <w:r>
      <w:rPr>
        <w:sz w:val="18"/>
      </w:rPr>
      <w:fldChar w:fldCharType="begin"/>
    </w:r>
    <w:r>
      <w:rPr>
        <w:sz w:val="18"/>
      </w:rPr>
      <w:instrText xml:space="preserve"> DOCPROPERTY  Status  \* MERGEFORMAT </w:instrText>
    </w:r>
    <w:r>
      <w:rPr>
        <w:sz w:val="18"/>
      </w:rPr>
      <w:fldChar w:fldCharType="separate"/>
    </w:r>
    <w:r w:rsidRPr="00E674E4">
      <w:rPr>
        <w:b/>
        <w:bCs/>
        <w:sz w:val="18"/>
      </w:rPr>
      <w:t>Draft</w:t>
    </w:r>
    <w:r>
      <w:rPr>
        <w:sz w:val="18"/>
      </w:rPr>
      <w:fldChar w:fldCharType="end"/>
    </w:r>
    <w:r>
      <w:rPr>
        <w:sz w:val="18"/>
      </w:rPr>
      <w:tab/>
    </w:r>
    <w:r>
      <w:rPr>
        <w:sz w:val="18"/>
      </w:rPr>
      <w:tab/>
    </w:r>
    <w:r>
      <w:rPr>
        <w:sz w:val="18"/>
      </w:rPr>
      <w:tab/>
    </w:r>
    <w:r>
      <w:rPr>
        <w:sz w:val="18"/>
      </w:rPr>
      <w:fldChar w:fldCharType="begin"/>
    </w:r>
    <w:r>
      <w:rPr>
        <w:sz w:val="18"/>
      </w:rPr>
      <w:instrText xml:space="preserve"> PAGE  \* MERGEFORMAT </w:instrText>
    </w:r>
    <w:r>
      <w:rPr>
        <w:sz w:val="18"/>
      </w:rPr>
      <w:fldChar w:fldCharType="separate"/>
    </w:r>
    <w:r>
      <w:rPr>
        <w:noProof/>
        <w:sz w:val="18"/>
      </w:rPr>
      <w:t>4</w:t>
    </w:r>
    <w:r>
      <w:rPr>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2D958" w14:textId="0A343ECE" w:rsidR="008A4936" w:rsidRDefault="008A4936"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0026169B">
      <w:rPr>
        <w:sz w:val="18"/>
      </w:rPr>
      <w:t>0.6.0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10/19/2018</w:t>
    </w:r>
    <w:r>
      <w:rPr>
        <w:sz w:val="18"/>
      </w:rPr>
      <w:fldChar w:fldCharType="end"/>
    </w:r>
  </w:p>
  <w:p w14:paraId="6B48E0D4" w14:textId="5AEE9419" w:rsidR="008A4936" w:rsidRPr="00064217" w:rsidRDefault="008A4936"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sidRPr="00064217">
      <w:rPr>
        <w:sz w:val="18"/>
        <w:szCs w:val="18"/>
      </w:rPr>
      <w:fldChar w:fldCharType="begin"/>
    </w:r>
    <w:r w:rsidRPr="00064217">
      <w:rPr>
        <w:sz w:val="18"/>
        <w:szCs w:val="18"/>
      </w:rPr>
      <w:instrText xml:space="preserve"> PAGE  \* MERGEFORMAT </w:instrText>
    </w:r>
    <w:r w:rsidRPr="00064217">
      <w:rPr>
        <w:sz w:val="18"/>
        <w:szCs w:val="18"/>
      </w:rPr>
      <w:fldChar w:fldCharType="separate"/>
    </w:r>
    <w:r w:rsidR="00B10B1F">
      <w:rPr>
        <w:noProof/>
        <w:sz w:val="18"/>
        <w:szCs w:val="18"/>
      </w:rPr>
      <w:t>ii</w:t>
    </w:r>
    <w:r w:rsidRPr="00064217">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49F8C" w14:textId="115A153E" w:rsidR="008A4936" w:rsidRDefault="008A4936" w:rsidP="0044185D">
    <w:pPr>
      <w:pBdr>
        <w:top w:val="single" w:sz="6" w:space="4" w:color="auto"/>
      </w:pBdr>
      <w:tabs>
        <w:tab w:val="left" w:pos="2880"/>
        <w:tab w:val="left" w:pos="5940"/>
        <w:tab w:val="right" w:pos="9360"/>
      </w:tabs>
      <w:rPr>
        <w:sz w:val="18"/>
      </w:rPr>
    </w:pPr>
    <w:r>
      <w:rPr>
        <w:sz w:val="18"/>
      </w:rPr>
      <w:t xml:space="preserve">Version: </w:t>
    </w:r>
    <w:r>
      <w:rPr>
        <w:sz w:val="18"/>
      </w:rPr>
      <w:fldChar w:fldCharType="begin"/>
    </w:r>
    <w:r>
      <w:rPr>
        <w:sz w:val="18"/>
      </w:rPr>
      <w:instrText xml:space="preserve"> DOCPROPERTY  Version  \* MERGEFORMAT </w:instrText>
    </w:r>
    <w:r>
      <w:rPr>
        <w:sz w:val="18"/>
      </w:rPr>
      <w:fldChar w:fldCharType="separate"/>
    </w:r>
    <w:r w:rsidR="0026169B">
      <w:rPr>
        <w:sz w:val="18"/>
      </w:rPr>
      <w:t>0.6.0</w:t>
    </w:r>
    <w:r>
      <w:rPr>
        <w:sz w:val="18"/>
      </w:rPr>
      <w:fldChar w:fldCharType="end"/>
    </w:r>
    <w:r>
      <w:rPr>
        <w:sz w:val="18"/>
      </w:rPr>
      <w:tab/>
    </w:r>
    <w:r>
      <w:rPr>
        <w:sz w:val="18"/>
      </w:rPr>
      <w:tab/>
    </w:r>
    <w:r>
      <w:rPr>
        <w:sz w:val="18"/>
      </w:rPr>
      <w:tab/>
    </w:r>
    <w:r>
      <w:rPr>
        <w:sz w:val="18"/>
      </w:rPr>
      <w:fldChar w:fldCharType="begin"/>
    </w:r>
    <w:r>
      <w:rPr>
        <w:sz w:val="18"/>
      </w:rPr>
      <w:instrText xml:space="preserve"> DOCPROPERTY  VersionDate  \* MERGEFORMAT </w:instrText>
    </w:r>
    <w:r>
      <w:rPr>
        <w:sz w:val="18"/>
      </w:rPr>
      <w:fldChar w:fldCharType="separate"/>
    </w:r>
    <w:r>
      <w:rPr>
        <w:sz w:val="18"/>
      </w:rPr>
      <w:t>10/19/2018</w:t>
    </w:r>
    <w:r>
      <w:rPr>
        <w:sz w:val="18"/>
      </w:rPr>
      <w:fldChar w:fldCharType="end"/>
    </w:r>
  </w:p>
  <w:p w14:paraId="59399D51" w14:textId="40D190F4" w:rsidR="008A4936" w:rsidRPr="00064217" w:rsidRDefault="008A4936" w:rsidP="0044185D">
    <w:pPr>
      <w:pStyle w:val="Footer"/>
      <w:tabs>
        <w:tab w:val="clear" w:pos="8640"/>
        <w:tab w:val="right" w:pos="9360"/>
      </w:tabs>
      <w:rPr>
        <w:sz w:val="18"/>
        <w:szCs w:val="18"/>
      </w:rPr>
    </w:pPr>
    <w:r w:rsidRPr="00064217">
      <w:rPr>
        <w:sz w:val="18"/>
        <w:szCs w:val="18"/>
      </w:rPr>
      <w:t xml:space="preserve">Status: </w:t>
    </w:r>
    <w:r w:rsidRPr="00064217">
      <w:rPr>
        <w:sz w:val="18"/>
        <w:szCs w:val="18"/>
      </w:rPr>
      <w:fldChar w:fldCharType="begin"/>
    </w:r>
    <w:r w:rsidRPr="00064217">
      <w:rPr>
        <w:sz w:val="18"/>
        <w:szCs w:val="18"/>
      </w:rPr>
      <w:instrText xml:space="preserve"> DOCPROPERTY  Status  \* MERGEFORMAT </w:instrText>
    </w:r>
    <w:r w:rsidRPr="00064217">
      <w:rPr>
        <w:sz w:val="18"/>
        <w:szCs w:val="18"/>
      </w:rPr>
      <w:fldChar w:fldCharType="separate"/>
    </w:r>
    <w:r w:rsidRPr="00531B28">
      <w:rPr>
        <w:b/>
        <w:bCs/>
        <w:sz w:val="18"/>
        <w:szCs w:val="18"/>
      </w:rPr>
      <w:t>Review</w:t>
    </w:r>
    <w:r w:rsidRPr="00064217">
      <w:rPr>
        <w:sz w:val="18"/>
        <w:szCs w:val="18"/>
      </w:rPr>
      <w:fldChar w:fldCharType="end"/>
    </w:r>
    <w:r>
      <w:rPr>
        <w:sz w:val="18"/>
        <w:szCs w:val="18"/>
      </w:rPr>
      <w:tab/>
    </w:r>
    <w:r>
      <w:rPr>
        <w:sz w:val="18"/>
        <w:szCs w:val="18"/>
      </w:rPr>
      <w:tab/>
      <w:t>P</w:t>
    </w:r>
    <w:r w:rsidRPr="00064217">
      <w:rPr>
        <w:sz w:val="18"/>
        <w:szCs w:val="18"/>
      </w:rPr>
      <w:t xml:space="preserve">age </w:t>
    </w:r>
    <w:r>
      <w:rPr>
        <w:sz w:val="18"/>
        <w:szCs w:val="18"/>
      </w:rPr>
      <w:fldChar w:fldCharType="begin"/>
    </w:r>
    <w:r>
      <w:rPr>
        <w:sz w:val="18"/>
        <w:szCs w:val="18"/>
      </w:rPr>
      <w:instrText xml:space="preserve"> PAGE  \* Arabic  \* MERGEFORMAT </w:instrText>
    </w:r>
    <w:r>
      <w:rPr>
        <w:sz w:val="18"/>
        <w:szCs w:val="18"/>
      </w:rPr>
      <w:fldChar w:fldCharType="separate"/>
    </w:r>
    <w:r w:rsidR="00B10B1F">
      <w:rPr>
        <w:noProof/>
        <w:sz w:val="18"/>
        <w:szCs w:val="18"/>
      </w:rPr>
      <w:t>12</w:t>
    </w:r>
    <w:r>
      <w:rPr>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B489B" w14:textId="77777777" w:rsidR="008A4936" w:rsidRDefault="008A4936" w:rsidP="00BD55CE">
      <w:pPr>
        <w:spacing w:after="0" w:line="240" w:lineRule="auto"/>
      </w:pPr>
      <w:r>
        <w:separator/>
      </w:r>
    </w:p>
  </w:footnote>
  <w:footnote w:type="continuationSeparator" w:id="0">
    <w:p w14:paraId="1DA5B12A" w14:textId="77777777" w:rsidR="008A4936" w:rsidRDefault="008A4936" w:rsidP="00BD5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E1D" w14:textId="77777777" w:rsidR="008A4936" w:rsidRDefault="00B10B1F" w:rsidP="0044185D">
    <w:pPr>
      <w:pStyle w:val="DocumentHeader"/>
      <w:jc w:val="left"/>
    </w:pPr>
    <w:r>
      <w:fldChar w:fldCharType="begin"/>
    </w:r>
    <w:r>
      <w:instrText xml:space="preserve"> DOCPROPERTY  Company  \* MERGEFORMAT </w:instrText>
    </w:r>
    <w:r>
      <w:fldChar w:fldCharType="separate"/>
    </w:r>
    <w:r w:rsidR="008A4936">
      <w:t>P20W Education Standards Council (PESC)</w:t>
    </w:r>
    <w:r>
      <w:fldChar w:fldCharType="end"/>
    </w:r>
  </w:p>
  <w:p w14:paraId="07FD8F45" w14:textId="77777777" w:rsidR="008A4936" w:rsidRDefault="008A4936" w:rsidP="0044185D">
    <w:pPr>
      <w:pStyle w:val="DocumentHeader"/>
      <w:jc w:val="left"/>
    </w:pPr>
    <w:r>
      <w:rPr>
        <w:b w:val="0"/>
        <w:bCs/>
      </w:rPr>
      <w:fldChar w:fldCharType="begin"/>
    </w:r>
    <w:r>
      <w:rPr>
        <w:b w:val="0"/>
        <w:bCs/>
      </w:rPr>
      <w:instrText xml:space="preserve"> DOCPROPERTY  Title  \* MERGEFORMAT </w:instrText>
    </w:r>
    <w:r>
      <w:rPr>
        <w:b w:val="0"/>
        <w:bCs/>
      </w:rPr>
      <w:fldChar w:fldCharType="separate"/>
    </w:r>
    <w:r w:rsidRPr="00E674E4">
      <w:rPr>
        <w:b w:val="0"/>
        <w:bCs/>
      </w:rPr>
      <w:t>PESC Guidelines for XML Architecture and</w:t>
    </w:r>
    <w:r>
      <w:t xml:space="preserve"> Data Modeling</w:t>
    </w:r>
    <w:r>
      <w:fldChar w:fldCharType="end"/>
    </w:r>
  </w:p>
  <w:p w14:paraId="256E10A7" w14:textId="77777777" w:rsidR="008A4936" w:rsidRDefault="008A4936" w:rsidP="0044185D">
    <w:pPr>
      <w:rPr>
        <w:b/>
        <w:u w:val="single"/>
      </w:rPr>
    </w:pPr>
    <w:r>
      <w:rPr>
        <w:b/>
        <w:noProof/>
        <w:u w:val="single"/>
      </w:rPr>
      <mc:AlternateContent>
        <mc:Choice Requires="wps">
          <w:drawing>
            <wp:anchor distT="0" distB="0" distL="114300" distR="114300" simplePos="0" relativeHeight="251660288" behindDoc="0" locked="0" layoutInCell="0" allowOverlap="1" wp14:anchorId="76B5894D" wp14:editId="2D614583">
              <wp:simplePos x="0" y="0"/>
              <wp:positionH relativeFrom="column">
                <wp:posOffset>51435</wp:posOffset>
              </wp:positionH>
              <wp:positionV relativeFrom="paragraph">
                <wp:posOffset>73025</wp:posOffset>
              </wp:positionV>
              <wp:extent cx="5943600" cy="0"/>
              <wp:effectExtent l="13335" t="17145" r="15240" b="114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F579EC"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NOb/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p5QY1uGI&#10;dsEx1bSBVGAMCgiOTKN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3xDTm/0BAADCAwAADgAAAAAAAAAAAAAAAAAu&#10;AgAAZHJzL2Uyb0RvYy54bWxQSwECLQAUAAYACAAAACEAQWQTRtoAAAAHAQAADwAAAAAAAAAAAAAA&#10;AABXBAAAZHJzL2Rvd25yZXYueG1sUEsFBgAAAAAEAAQA8wAAAF4FAAAAAA==&#10;" o:allowincell="f" strokeweight="1.25pt"/>
          </w:pict>
        </mc:Fallback>
      </mc:AlternateContent>
    </w:r>
  </w:p>
  <w:p w14:paraId="0A818E32" w14:textId="77777777" w:rsidR="008A4936" w:rsidRDefault="008A4936" w:rsidP="0044185D">
    <w:pPr>
      <w:pStyle w:val="DocumentHeade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FCAB05" w14:textId="335C70DB" w:rsidR="008A4936" w:rsidRDefault="008A4936" w:rsidP="00BD55CE">
    <w:pPr>
      <w:pStyle w:val="DocumentHeader"/>
      <w:jc w:val="center"/>
    </w:pPr>
    <w:r>
      <w:fldChar w:fldCharType="begin"/>
    </w:r>
    <w:r>
      <w:instrText xml:space="preserve"> DOCPROPERTY  Company  \* MERGEFORMAT </w:instrText>
    </w:r>
    <w:r>
      <w:fldChar w:fldCharType="separate"/>
    </w:r>
    <w:proofErr w:type="gramStart"/>
    <w:r>
      <w:t>Postsecondary  Electronics</w:t>
    </w:r>
    <w:proofErr w:type="gramEnd"/>
    <w:r>
      <w:t xml:space="preserve"> Standards Council (PESC)</w:t>
    </w:r>
    <w:r>
      <w:fldChar w:fldCharType="end"/>
    </w:r>
  </w:p>
  <w:p w14:paraId="0939C147" w14:textId="77777777" w:rsidR="008A4936" w:rsidRDefault="008A4936" w:rsidP="00BD55CE">
    <w:pPr>
      <w:pStyle w:val="DocumentHeader"/>
      <w:jc w:val="center"/>
    </w:pPr>
    <w:r>
      <w:rPr>
        <w:b w:val="0"/>
        <w:bCs/>
      </w:rPr>
      <w:fldChar w:fldCharType="begin"/>
    </w:r>
    <w:r>
      <w:rPr>
        <w:b w:val="0"/>
        <w:bCs/>
      </w:rPr>
      <w:instrText xml:space="preserve"> DOCPROPERTY  Title  \* MERGEFORMAT </w:instrText>
    </w:r>
    <w:r>
      <w:rPr>
        <w:b w:val="0"/>
        <w:bCs/>
      </w:rPr>
      <w:fldChar w:fldCharType="separate"/>
    </w:r>
    <w:r w:rsidRPr="00587AED">
      <w:rPr>
        <w:b w:val="0"/>
        <w:bCs/>
      </w:rPr>
      <w:t>PESC Compliant JSON</w:t>
    </w:r>
    <w:r>
      <w:rPr>
        <w:b w:val="0"/>
        <w:bCs/>
      </w:rPr>
      <w:fldChar w:fldCharType="end"/>
    </w:r>
  </w:p>
  <w:p w14:paraId="07B867D6" w14:textId="77777777" w:rsidR="008A4936" w:rsidRDefault="008A4936">
    <w:pPr>
      <w:rPr>
        <w:b/>
        <w:u w:val="single"/>
      </w:rPr>
    </w:pPr>
    <w:r>
      <w:rPr>
        <w:b/>
        <w:noProof/>
        <w:u w:val="single"/>
      </w:rPr>
      <mc:AlternateContent>
        <mc:Choice Requires="wps">
          <w:drawing>
            <wp:anchor distT="0" distB="0" distL="114300" distR="114300" simplePos="0" relativeHeight="251659264" behindDoc="0" locked="0" layoutInCell="0" allowOverlap="1" wp14:anchorId="07B473B5" wp14:editId="30C79450">
              <wp:simplePos x="0" y="0"/>
              <wp:positionH relativeFrom="column">
                <wp:posOffset>51435</wp:posOffset>
              </wp:positionH>
              <wp:positionV relativeFrom="paragraph">
                <wp:posOffset>73025</wp:posOffset>
              </wp:positionV>
              <wp:extent cx="5943600" cy="0"/>
              <wp:effectExtent l="13335" t="17145" r="1524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587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B18431" id="Straight Connector 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5pt,5.75pt" to="472.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" o:allowincell="f" strokeweight="1.25pt"/>
          </w:pict>
        </mc:Fallback>
      </mc:AlternateContent>
    </w:r>
  </w:p>
  <w:p w14:paraId="48742235" w14:textId="77777777" w:rsidR="008A4936" w:rsidRDefault="008A493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687B86" w14:textId="77777777" w:rsidR="008A4936" w:rsidRDefault="008A49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12728"/>
    <w:multiLevelType w:val="hybridMultilevel"/>
    <w:tmpl w:val="8508FDA8"/>
    <w:lvl w:ilvl="0" w:tplc="FFFFFFFF">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603AC"/>
    <w:multiLevelType w:val="hybridMultilevel"/>
    <w:tmpl w:val="B3FC829E"/>
    <w:lvl w:ilvl="0" w:tplc="FFFFFFFF">
      <w:start w:val="1"/>
      <w:numFmt w:val="bullet"/>
      <w:pStyle w:val="BulletedLis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545F31"/>
    <w:multiLevelType w:val="hybridMultilevel"/>
    <w:tmpl w:val="4612B5C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171CD2"/>
    <w:multiLevelType w:val="hybridMultilevel"/>
    <w:tmpl w:val="B63CD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E6F6C"/>
    <w:multiLevelType w:val="hybridMultilevel"/>
    <w:tmpl w:val="B29C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9575B9"/>
    <w:multiLevelType w:val="hybridMultilevel"/>
    <w:tmpl w:val="0B2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3DCE"/>
    <w:multiLevelType w:val="hybridMultilevel"/>
    <w:tmpl w:val="932EB532"/>
    <w:lvl w:ilvl="0" w:tplc="04090001">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3891088"/>
    <w:multiLevelType w:val="hybridMultilevel"/>
    <w:tmpl w:val="132CCC6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CB761D0"/>
    <w:multiLevelType w:val="hybridMultilevel"/>
    <w:tmpl w:val="80805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36F3"/>
    <w:multiLevelType w:val="hybridMultilevel"/>
    <w:tmpl w:val="7940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07EA0"/>
    <w:multiLevelType w:val="hybridMultilevel"/>
    <w:tmpl w:val="CFAE011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BDD6DFC"/>
    <w:multiLevelType w:val="hybridMultilevel"/>
    <w:tmpl w:val="1DDA8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F0BB7"/>
    <w:multiLevelType w:val="hybridMultilevel"/>
    <w:tmpl w:val="5654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0B0B40"/>
    <w:multiLevelType w:val="hybridMultilevel"/>
    <w:tmpl w:val="6E1A549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2507610"/>
    <w:multiLevelType w:val="hybridMultilevel"/>
    <w:tmpl w:val="3990B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034D17"/>
    <w:multiLevelType w:val="hybridMultilevel"/>
    <w:tmpl w:val="5528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946C06"/>
    <w:multiLevelType w:val="hybridMultilevel"/>
    <w:tmpl w:val="EBD62FA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0F7CCE"/>
    <w:multiLevelType w:val="hybridMultilevel"/>
    <w:tmpl w:val="6EC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636C19"/>
    <w:multiLevelType w:val="hybridMultilevel"/>
    <w:tmpl w:val="E30496E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CA3DE5"/>
    <w:multiLevelType w:val="hybridMultilevel"/>
    <w:tmpl w:val="81481BA8"/>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8B3F4A"/>
    <w:multiLevelType w:val="hybridMultilevel"/>
    <w:tmpl w:val="921A9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010660"/>
    <w:multiLevelType w:val="hybridMultilevel"/>
    <w:tmpl w:val="6340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4545F1"/>
    <w:multiLevelType w:val="hybridMultilevel"/>
    <w:tmpl w:val="8D149F44"/>
    <w:lvl w:ilvl="0" w:tplc="3A4A9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A26DE"/>
    <w:multiLevelType w:val="hybridMultilevel"/>
    <w:tmpl w:val="7DA45B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3E354D9"/>
    <w:multiLevelType w:val="hybridMultilevel"/>
    <w:tmpl w:val="C21407E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621BCD"/>
    <w:multiLevelType w:val="hybridMultilevel"/>
    <w:tmpl w:val="61B6119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802A55"/>
    <w:multiLevelType w:val="multilevel"/>
    <w:tmpl w:val="77AECF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67C134CD"/>
    <w:multiLevelType w:val="hybridMultilevel"/>
    <w:tmpl w:val="9994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4584"/>
    <w:multiLevelType w:val="hybridMultilevel"/>
    <w:tmpl w:val="27E04A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CAF4C9E"/>
    <w:multiLevelType w:val="hybridMultilevel"/>
    <w:tmpl w:val="C7F48146"/>
    <w:lvl w:ilvl="0" w:tplc="FFFFFFFF">
      <w:start w:val="1"/>
      <w:numFmt w:val="bullet"/>
      <w:lvlText w:val=""/>
      <w:lvlJc w:val="left"/>
      <w:pPr>
        <w:tabs>
          <w:tab w:val="num" w:pos="720"/>
        </w:tabs>
        <w:ind w:left="720" w:hanging="360"/>
      </w:pPr>
      <w:rPr>
        <w:rFonts w:ascii="Symbol" w:hAnsi="Symbol" w:hint="default"/>
      </w:rPr>
    </w:lvl>
    <w:lvl w:ilvl="1" w:tplc="FFFFFFFF">
      <w:start w:val="1"/>
      <w:numFmt w:val="upperRoman"/>
      <w:lvlText w:val="%2."/>
      <w:lvlJc w:val="right"/>
      <w:pPr>
        <w:tabs>
          <w:tab w:val="num" w:pos="1260"/>
        </w:tabs>
        <w:ind w:left="1260" w:hanging="180"/>
      </w:pPr>
      <w:rPr>
        <w:rFonts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625EC2"/>
    <w:multiLevelType w:val="hybridMultilevel"/>
    <w:tmpl w:val="F15E34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6E200B1"/>
    <w:multiLevelType w:val="hybridMultilevel"/>
    <w:tmpl w:val="47A86AF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DF7A29"/>
    <w:multiLevelType w:val="hybridMultilevel"/>
    <w:tmpl w:val="5404A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B2C10CF"/>
    <w:multiLevelType w:val="hybridMultilevel"/>
    <w:tmpl w:val="0B02B89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Wingdings 2"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2"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2"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CFE75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201545"/>
    <w:multiLevelType w:val="hybridMultilevel"/>
    <w:tmpl w:val="69DED05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1"/>
  </w:num>
  <w:num w:numId="2">
    <w:abstractNumId w:val="33"/>
  </w:num>
  <w:num w:numId="3">
    <w:abstractNumId w:val="23"/>
  </w:num>
  <w:num w:numId="4">
    <w:abstractNumId w:val="18"/>
  </w:num>
  <w:num w:numId="5">
    <w:abstractNumId w:val="29"/>
  </w:num>
  <w:num w:numId="6">
    <w:abstractNumId w:val="10"/>
  </w:num>
  <w:num w:numId="7">
    <w:abstractNumId w:val="19"/>
  </w:num>
  <w:num w:numId="8">
    <w:abstractNumId w:val="13"/>
  </w:num>
  <w:num w:numId="9">
    <w:abstractNumId w:val="16"/>
  </w:num>
  <w:num w:numId="10">
    <w:abstractNumId w:val="25"/>
  </w:num>
  <w:num w:numId="11">
    <w:abstractNumId w:val="2"/>
  </w:num>
  <w:num w:numId="12">
    <w:abstractNumId w:val="31"/>
  </w:num>
  <w:num w:numId="13">
    <w:abstractNumId w:val="7"/>
  </w:num>
  <w:num w:numId="14">
    <w:abstractNumId w:val="24"/>
  </w:num>
  <w:num w:numId="15">
    <w:abstractNumId w:val="6"/>
  </w:num>
  <w:num w:numId="16">
    <w:abstractNumId w:val="0"/>
  </w:num>
  <w:num w:numId="17">
    <w:abstractNumId w:val="11"/>
  </w:num>
  <w:num w:numId="18">
    <w:abstractNumId w:val="14"/>
  </w:num>
  <w:num w:numId="19">
    <w:abstractNumId w:val="27"/>
  </w:num>
  <w:num w:numId="20">
    <w:abstractNumId w:val="26"/>
  </w:num>
  <w:num w:numId="21">
    <w:abstractNumId w:val="32"/>
  </w:num>
  <w:num w:numId="22">
    <w:abstractNumId w:val="15"/>
  </w:num>
  <w:num w:numId="23">
    <w:abstractNumId w:val="3"/>
  </w:num>
  <w:num w:numId="24">
    <w:abstractNumId w:val="12"/>
  </w:num>
  <w:num w:numId="25">
    <w:abstractNumId w:val="34"/>
  </w:num>
  <w:num w:numId="26">
    <w:abstractNumId w:val="28"/>
  </w:num>
  <w:num w:numId="27">
    <w:abstractNumId w:val="26"/>
  </w:num>
  <w:num w:numId="28">
    <w:abstractNumId w:val="26"/>
  </w:num>
  <w:num w:numId="29">
    <w:abstractNumId w:val="5"/>
  </w:num>
  <w:num w:numId="30">
    <w:abstractNumId w:val="20"/>
  </w:num>
  <w:num w:numId="31">
    <w:abstractNumId w:val="30"/>
  </w:num>
  <w:num w:numId="32">
    <w:abstractNumId w:val="4"/>
  </w:num>
  <w:num w:numId="33">
    <w:abstractNumId w:val="8"/>
  </w:num>
  <w:num w:numId="34">
    <w:abstractNumId w:val="9"/>
  </w:num>
  <w:num w:numId="35">
    <w:abstractNumId w:val="22"/>
  </w:num>
  <w:num w:numId="36">
    <w:abstractNumId w:val="17"/>
  </w:num>
  <w:num w:numId="37">
    <w:abstractNumId w:val="35"/>
  </w:num>
  <w:num w:numId="38">
    <w:abstractNumId w:val="21"/>
  </w:num>
  <w:numIdMacAtCleanup w:val="2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D. Morris">
    <w15:presenceInfo w15:providerId="AD" w15:userId="S-1-5-21-1757981266-1343024091-725345543-11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trackRevisions/>
  <w:defaultTabStop w:val="288"/>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5CE"/>
    <w:rsid w:val="00014A40"/>
    <w:rsid w:val="00021821"/>
    <w:rsid w:val="000278FE"/>
    <w:rsid w:val="000425AA"/>
    <w:rsid w:val="000518BD"/>
    <w:rsid w:val="00054DFC"/>
    <w:rsid w:val="00063772"/>
    <w:rsid w:val="00064437"/>
    <w:rsid w:val="00074236"/>
    <w:rsid w:val="000C0105"/>
    <w:rsid w:val="000C3578"/>
    <w:rsid w:val="000C4134"/>
    <w:rsid w:val="000E1E0F"/>
    <w:rsid w:val="000E3786"/>
    <w:rsid w:val="001029F5"/>
    <w:rsid w:val="00114B45"/>
    <w:rsid w:val="00117F58"/>
    <w:rsid w:val="001276FF"/>
    <w:rsid w:val="00127812"/>
    <w:rsid w:val="001408D1"/>
    <w:rsid w:val="00142D1F"/>
    <w:rsid w:val="0015271D"/>
    <w:rsid w:val="00153612"/>
    <w:rsid w:val="001718A7"/>
    <w:rsid w:val="00172025"/>
    <w:rsid w:val="001970BB"/>
    <w:rsid w:val="001A2831"/>
    <w:rsid w:val="001B277E"/>
    <w:rsid w:val="001C28AE"/>
    <w:rsid w:val="001E496F"/>
    <w:rsid w:val="001E4F46"/>
    <w:rsid w:val="001E776E"/>
    <w:rsid w:val="001F4FF0"/>
    <w:rsid w:val="001F58A2"/>
    <w:rsid w:val="00206781"/>
    <w:rsid w:val="002151C8"/>
    <w:rsid w:val="002159E1"/>
    <w:rsid w:val="00217BB5"/>
    <w:rsid w:val="002243AA"/>
    <w:rsid w:val="0023393E"/>
    <w:rsid w:val="00237135"/>
    <w:rsid w:val="00237BAB"/>
    <w:rsid w:val="0025209A"/>
    <w:rsid w:val="0026006D"/>
    <w:rsid w:val="0026169B"/>
    <w:rsid w:val="00266BD3"/>
    <w:rsid w:val="00272D68"/>
    <w:rsid w:val="00281708"/>
    <w:rsid w:val="00285B1B"/>
    <w:rsid w:val="00291505"/>
    <w:rsid w:val="002952C5"/>
    <w:rsid w:val="002A09BD"/>
    <w:rsid w:val="002B1848"/>
    <w:rsid w:val="002B2621"/>
    <w:rsid w:val="002B2A6E"/>
    <w:rsid w:val="002C5483"/>
    <w:rsid w:val="002D1AAC"/>
    <w:rsid w:val="002D3455"/>
    <w:rsid w:val="002D6D74"/>
    <w:rsid w:val="002E00AC"/>
    <w:rsid w:val="002E2E6B"/>
    <w:rsid w:val="002E4D4D"/>
    <w:rsid w:val="002F0685"/>
    <w:rsid w:val="002F572F"/>
    <w:rsid w:val="00301C78"/>
    <w:rsid w:val="00306353"/>
    <w:rsid w:val="00307F4C"/>
    <w:rsid w:val="00314BB7"/>
    <w:rsid w:val="00316B7B"/>
    <w:rsid w:val="0033134E"/>
    <w:rsid w:val="00331E91"/>
    <w:rsid w:val="003326E8"/>
    <w:rsid w:val="003345E9"/>
    <w:rsid w:val="00354AF3"/>
    <w:rsid w:val="00365FE9"/>
    <w:rsid w:val="00377BB8"/>
    <w:rsid w:val="00381366"/>
    <w:rsid w:val="00387161"/>
    <w:rsid w:val="00390F81"/>
    <w:rsid w:val="0039258B"/>
    <w:rsid w:val="0039278B"/>
    <w:rsid w:val="00392C90"/>
    <w:rsid w:val="00395EAA"/>
    <w:rsid w:val="00395FC7"/>
    <w:rsid w:val="003B665C"/>
    <w:rsid w:val="003B7C41"/>
    <w:rsid w:val="003C34FB"/>
    <w:rsid w:val="003C4111"/>
    <w:rsid w:val="003C6387"/>
    <w:rsid w:val="003E2D18"/>
    <w:rsid w:val="003F2F03"/>
    <w:rsid w:val="00402959"/>
    <w:rsid w:val="00403E9E"/>
    <w:rsid w:val="00406D6B"/>
    <w:rsid w:val="00417821"/>
    <w:rsid w:val="0044185D"/>
    <w:rsid w:val="004442DA"/>
    <w:rsid w:val="0045144B"/>
    <w:rsid w:val="00451F46"/>
    <w:rsid w:val="00452291"/>
    <w:rsid w:val="00452C44"/>
    <w:rsid w:val="00456839"/>
    <w:rsid w:val="004662AD"/>
    <w:rsid w:val="004854E0"/>
    <w:rsid w:val="004965A2"/>
    <w:rsid w:val="004B022E"/>
    <w:rsid w:val="004F0F01"/>
    <w:rsid w:val="004F512C"/>
    <w:rsid w:val="00501AE0"/>
    <w:rsid w:val="00501C58"/>
    <w:rsid w:val="005032CD"/>
    <w:rsid w:val="005166AA"/>
    <w:rsid w:val="00516921"/>
    <w:rsid w:val="00531B28"/>
    <w:rsid w:val="005562B3"/>
    <w:rsid w:val="00556938"/>
    <w:rsid w:val="0055737B"/>
    <w:rsid w:val="005612CE"/>
    <w:rsid w:val="00566372"/>
    <w:rsid w:val="0058166B"/>
    <w:rsid w:val="00587AED"/>
    <w:rsid w:val="00595634"/>
    <w:rsid w:val="0059779A"/>
    <w:rsid w:val="005A3362"/>
    <w:rsid w:val="005B1EA2"/>
    <w:rsid w:val="005C1933"/>
    <w:rsid w:val="005C1E86"/>
    <w:rsid w:val="005C7BDD"/>
    <w:rsid w:val="005D090A"/>
    <w:rsid w:val="005D1E42"/>
    <w:rsid w:val="005D5C95"/>
    <w:rsid w:val="00647785"/>
    <w:rsid w:val="00651099"/>
    <w:rsid w:val="006511B4"/>
    <w:rsid w:val="006549C3"/>
    <w:rsid w:val="006562C0"/>
    <w:rsid w:val="006574E8"/>
    <w:rsid w:val="00660955"/>
    <w:rsid w:val="006625C7"/>
    <w:rsid w:val="00670523"/>
    <w:rsid w:val="00670D69"/>
    <w:rsid w:val="00672C4B"/>
    <w:rsid w:val="006736FD"/>
    <w:rsid w:val="00676247"/>
    <w:rsid w:val="00685207"/>
    <w:rsid w:val="0069049A"/>
    <w:rsid w:val="006B2CA7"/>
    <w:rsid w:val="006C1A2D"/>
    <w:rsid w:val="006C6676"/>
    <w:rsid w:val="006E3BB8"/>
    <w:rsid w:val="006F7A25"/>
    <w:rsid w:val="0070125C"/>
    <w:rsid w:val="00707900"/>
    <w:rsid w:val="00710D58"/>
    <w:rsid w:val="00714EC7"/>
    <w:rsid w:val="00725916"/>
    <w:rsid w:val="00731E54"/>
    <w:rsid w:val="00734CBB"/>
    <w:rsid w:val="00741C04"/>
    <w:rsid w:val="007421BE"/>
    <w:rsid w:val="00754185"/>
    <w:rsid w:val="00760FC3"/>
    <w:rsid w:val="0076724C"/>
    <w:rsid w:val="00770D05"/>
    <w:rsid w:val="00772C8E"/>
    <w:rsid w:val="00781ACC"/>
    <w:rsid w:val="00795E4F"/>
    <w:rsid w:val="007A78CA"/>
    <w:rsid w:val="007C3C26"/>
    <w:rsid w:val="007C742A"/>
    <w:rsid w:val="007D0CF5"/>
    <w:rsid w:val="007E3576"/>
    <w:rsid w:val="007E6755"/>
    <w:rsid w:val="007F4482"/>
    <w:rsid w:val="007F4641"/>
    <w:rsid w:val="007F7B48"/>
    <w:rsid w:val="00806A8C"/>
    <w:rsid w:val="00834D46"/>
    <w:rsid w:val="00844B20"/>
    <w:rsid w:val="00851826"/>
    <w:rsid w:val="0085540F"/>
    <w:rsid w:val="00856BD9"/>
    <w:rsid w:val="00866351"/>
    <w:rsid w:val="0089679E"/>
    <w:rsid w:val="008A4936"/>
    <w:rsid w:val="008A6DA9"/>
    <w:rsid w:val="008B154C"/>
    <w:rsid w:val="008B54D7"/>
    <w:rsid w:val="008B55E4"/>
    <w:rsid w:val="008B5698"/>
    <w:rsid w:val="008B5D92"/>
    <w:rsid w:val="008C102A"/>
    <w:rsid w:val="008C3E57"/>
    <w:rsid w:val="008E5FC0"/>
    <w:rsid w:val="00901E48"/>
    <w:rsid w:val="0092435B"/>
    <w:rsid w:val="009268E8"/>
    <w:rsid w:val="00933692"/>
    <w:rsid w:val="00935F81"/>
    <w:rsid w:val="00936924"/>
    <w:rsid w:val="009410EA"/>
    <w:rsid w:val="00941CF8"/>
    <w:rsid w:val="00947177"/>
    <w:rsid w:val="009538E6"/>
    <w:rsid w:val="00955B6D"/>
    <w:rsid w:val="00957C60"/>
    <w:rsid w:val="00966114"/>
    <w:rsid w:val="00980398"/>
    <w:rsid w:val="00985009"/>
    <w:rsid w:val="0098672F"/>
    <w:rsid w:val="00986981"/>
    <w:rsid w:val="00990DA0"/>
    <w:rsid w:val="0099357A"/>
    <w:rsid w:val="00997D63"/>
    <w:rsid w:val="009B1612"/>
    <w:rsid w:val="009B2261"/>
    <w:rsid w:val="009C173D"/>
    <w:rsid w:val="009E4498"/>
    <w:rsid w:val="009F1D71"/>
    <w:rsid w:val="00A07BB4"/>
    <w:rsid w:val="00A10D42"/>
    <w:rsid w:val="00A161CB"/>
    <w:rsid w:val="00A2500A"/>
    <w:rsid w:val="00A278F1"/>
    <w:rsid w:val="00A40EBB"/>
    <w:rsid w:val="00A44796"/>
    <w:rsid w:val="00A4521C"/>
    <w:rsid w:val="00A53E99"/>
    <w:rsid w:val="00A56F74"/>
    <w:rsid w:val="00A62922"/>
    <w:rsid w:val="00AB15BC"/>
    <w:rsid w:val="00AC415F"/>
    <w:rsid w:val="00AD4FD3"/>
    <w:rsid w:val="00AE2965"/>
    <w:rsid w:val="00B04DCD"/>
    <w:rsid w:val="00B10B1F"/>
    <w:rsid w:val="00B247B8"/>
    <w:rsid w:val="00B309FD"/>
    <w:rsid w:val="00B3456B"/>
    <w:rsid w:val="00B50D67"/>
    <w:rsid w:val="00B552AE"/>
    <w:rsid w:val="00B70CBC"/>
    <w:rsid w:val="00B7293B"/>
    <w:rsid w:val="00B72DAB"/>
    <w:rsid w:val="00B90B44"/>
    <w:rsid w:val="00B9526F"/>
    <w:rsid w:val="00BB7896"/>
    <w:rsid w:val="00BC2802"/>
    <w:rsid w:val="00BD55CE"/>
    <w:rsid w:val="00BE1760"/>
    <w:rsid w:val="00BF4AA5"/>
    <w:rsid w:val="00BF63C2"/>
    <w:rsid w:val="00C03761"/>
    <w:rsid w:val="00C03A3E"/>
    <w:rsid w:val="00C1000A"/>
    <w:rsid w:val="00C1092F"/>
    <w:rsid w:val="00C300AD"/>
    <w:rsid w:val="00C31A21"/>
    <w:rsid w:val="00C33771"/>
    <w:rsid w:val="00C33F10"/>
    <w:rsid w:val="00C373BC"/>
    <w:rsid w:val="00C52CAF"/>
    <w:rsid w:val="00C654B9"/>
    <w:rsid w:val="00C804C2"/>
    <w:rsid w:val="00C87987"/>
    <w:rsid w:val="00CB04B5"/>
    <w:rsid w:val="00CB3DD9"/>
    <w:rsid w:val="00CB4682"/>
    <w:rsid w:val="00CB47F5"/>
    <w:rsid w:val="00CB5F72"/>
    <w:rsid w:val="00CC31FC"/>
    <w:rsid w:val="00CC425A"/>
    <w:rsid w:val="00CD52A6"/>
    <w:rsid w:val="00CE1D37"/>
    <w:rsid w:val="00CE3B28"/>
    <w:rsid w:val="00D13C87"/>
    <w:rsid w:val="00D203AA"/>
    <w:rsid w:val="00D23499"/>
    <w:rsid w:val="00D3203F"/>
    <w:rsid w:val="00D356E6"/>
    <w:rsid w:val="00D47311"/>
    <w:rsid w:val="00D574CA"/>
    <w:rsid w:val="00D6021E"/>
    <w:rsid w:val="00D62C49"/>
    <w:rsid w:val="00D6570F"/>
    <w:rsid w:val="00D7479C"/>
    <w:rsid w:val="00D924EB"/>
    <w:rsid w:val="00DB4090"/>
    <w:rsid w:val="00DC2658"/>
    <w:rsid w:val="00DE18FD"/>
    <w:rsid w:val="00DE3569"/>
    <w:rsid w:val="00E03999"/>
    <w:rsid w:val="00E06C6E"/>
    <w:rsid w:val="00E076BE"/>
    <w:rsid w:val="00E214B8"/>
    <w:rsid w:val="00E30F09"/>
    <w:rsid w:val="00E315FD"/>
    <w:rsid w:val="00E31D21"/>
    <w:rsid w:val="00E351A6"/>
    <w:rsid w:val="00E351D2"/>
    <w:rsid w:val="00E364DB"/>
    <w:rsid w:val="00E41DE5"/>
    <w:rsid w:val="00E619B9"/>
    <w:rsid w:val="00E61F44"/>
    <w:rsid w:val="00E66525"/>
    <w:rsid w:val="00E674E4"/>
    <w:rsid w:val="00E861CD"/>
    <w:rsid w:val="00E93EEF"/>
    <w:rsid w:val="00EA2D8B"/>
    <w:rsid w:val="00EA4174"/>
    <w:rsid w:val="00EB08FE"/>
    <w:rsid w:val="00EB1054"/>
    <w:rsid w:val="00EC0E30"/>
    <w:rsid w:val="00EC74CD"/>
    <w:rsid w:val="00ED29C4"/>
    <w:rsid w:val="00EF050E"/>
    <w:rsid w:val="00EF278A"/>
    <w:rsid w:val="00EF35F8"/>
    <w:rsid w:val="00F0787C"/>
    <w:rsid w:val="00F11095"/>
    <w:rsid w:val="00F11989"/>
    <w:rsid w:val="00F15137"/>
    <w:rsid w:val="00F4536E"/>
    <w:rsid w:val="00F624F8"/>
    <w:rsid w:val="00F7653C"/>
    <w:rsid w:val="00F93B70"/>
    <w:rsid w:val="00FC63D4"/>
    <w:rsid w:val="00FC7D61"/>
    <w:rsid w:val="00FD3E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5E0BBCE"/>
  <w15:docId w15:val="{E1B6F6B6-384E-48C7-8DD7-119E29D0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578"/>
  </w:style>
  <w:style w:type="paragraph" w:styleId="Heading1">
    <w:name w:val="heading 1"/>
    <w:basedOn w:val="Normal"/>
    <w:next w:val="Normal"/>
    <w:link w:val="Heading1Char"/>
    <w:qFormat/>
    <w:rsid w:val="00BD55CE"/>
    <w:pPr>
      <w:keepNext/>
      <w:numPr>
        <w:numId w:val="20"/>
      </w:numPr>
      <w:spacing w:before="240" w:after="60" w:line="240" w:lineRule="auto"/>
      <w:outlineLvl w:val="0"/>
    </w:pPr>
    <w:rPr>
      <w:rFonts w:ascii="Book Antiqua" w:eastAsia="Times New Roman" w:hAnsi="Book Antiqua" w:cs="Times New Roman"/>
      <w:b/>
      <w:kern w:val="28"/>
      <w:sz w:val="28"/>
      <w:szCs w:val="20"/>
    </w:rPr>
  </w:style>
  <w:style w:type="paragraph" w:styleId="Heading2">
    <w:name w:val="heading 2"/>
    <w:basedOn w:val="Normal"/>
    <w:next w:val="Normal"/>
    <w:link w:val="Heading2Char"/>
    <w:qFormat/>
    <w:rsid w:val="00BD55CE"/>
    <w:pPr>
      <w:keepNext/>
      <w:numPr>
        <w:ilvl w:val="1"/>
        <w:numId w:val="20"/>
      </w:numPr>
      <w:spacing w:before="360" w:after="60" w:line="240" w:lineRule="auto"/>
      <w:outlineLvl w:val="1"/>
    </w:pPr>
    <w:rPr>
      <w:rFonts w:ascii="Book Antiqua" w:eastAsia="Times New Roman" w:hAnsi="Book Antiqua" w:cs="Times New Roman"/>
      <w:b/>
      <w:i/>
      <w:sz w:val="24"/>
      <w:szCs w:val="20"/>
    </w:rPr>
  </w:style>
  <w:style w:type="paragraph" w:styleId="Heading3">
    <w:name w:val="heading 3"/>
    <w:basedOn w:val="Normal"/>
    <w:next w:val="Normal"/>
    <w:link w:val="Heading3Char"/>
    <w:qFormat/>
    <w:rsid w:val="00BD55CE"/>
    <w:pPr>
      <w:keepNext/>
      <w:numPr>
        <w:ilvl w:val="2"/>
        <w:numId w:val="20"/>
      </w:numPr>
      <w:spacing w:before="240" w:after="60" w:line="240" w:lineRule="auto"/>
      <w:outlineLvl w:val="2"/>
    </w:pPr>
    <w:rPr>
      <w:rFonts w:ascii="Book Antiqua" w:eastAsia="Times New Roman" w:hAnsi="Book Antiqua" w:cs="Times New Roman"/>
      <w:b/>
      <w:szCs w:val="20"/>
    </w:rPr>
  </w:style>
  <w:style w:type="paragraph" w:styleId="Heading4">
    <w:name w:val="heading 4"/>
    <w:aliases w:val="SubSubSect,SubSubSect1"/>
    <w:basedOn w:val="Normal"/>
    <w:next w:val="Normal"/>
    <w:link w:val="Heading4Char"/>
    <w:autoRedefine/>
    <w:qFormat/>
    <w:rsid w:val="00D574CA"/>
    <w:pPr>
      <w:keepNext/>
      <w:widowControl w:val="0"/>
      <w:numPr>
        <w:ilvl w:val="3"/>
        <w:numId w:val="20"/>
      </w:numPr>
      <w:spacing w:before="120" w:after="120" w:line="240" w:lineRule="auto"/>
      <w:ind w:right="562"/>
      <w:jc w:val="both"/>
      <w:outlineLvl w:val="3"/>
    </w:pPr>
    <w:rPr>
      <w:rFonts w:ascii="Book Antiqua" w:eastAsia="Times New Roman" w:hAnsi="Book Antiqua" w:cs="Times New Roman"/>
      <w:i/>
      <w:iCs/>
      <w:sz w:val="24"/>
      <w:szCs w:val="24"/>
      <w:lang w:val="en-NZ"/>
    </w:rPr>
  </w:style>
  <w:style w:type="paragraph" w:styleId="Heading5">
    <w:name w:val="heading 5"/>
    <w:basedOn w:val="Normal"/>
    <w:next w:val="Normal"/>
    <w:link w:val="Heading5Char"/>
    <w:qFormat/>
    <w:rsid w:val="00BD55CE"/>
    <w:pPr>
      <w:widowControl w:val="0"/>
      <w:numPr>
        <w:ilvl w:val="4"/>
        <w:numId w:val="20"/>
      </w:numPr>
      <w:spacing w:before="240" w:after="60" w:line="240" w:lineRule="auto"/>
      <w:jc w:val="both"/>
      <w:outlineLvl w:val="4"/>
    </w:pPr>
    <w:rPr>
      <w:rFonts w:ascii="Book Antiqua" w:eastAsia="Times New Roman" w:hAnsi="Book Antiqua" w:cs="Times New Roman"/>
      <w:b/>
      <w:sz w:val="20"/>
      <w:szCs w:val="20"/>
    </w:rPr>
  </w:style>
  <w:style w:type="paragraph" w:styleId="Heading6">
    <w:name w:val="heading 6"/>
    <w:basedOn w:val="Normal"/>
    <w:next w:val="Normal"/>
    <w:link w:val="Heading6Char"/>
    <w:qFormat/>
    <w:rsid w:val="00BD55CE"/>
    <w:pPr>
      <w:widowControl w:val="0"/>
      <w:numPr>
        <w:ilvl w:val="5"/>
        <w:numId w:val="20"/>
      </w:numPr>
      <w:spacing w:before="240" w:after="60" w:line="240" w:lineRule="auto"/>
      <w:jc w:val="both"/>
      <w:outlineLvl w:val="5"/>
    </w:pPr>
    <w:rPr>
      <w:rFonts w:ascii="Arial" w:eastAsia="Times New Roman" w:hAnsi="Arial" w:cs="Times New Roman"/>
      <w:b/>
      <w:i/>
      <w:sz w:val="20"/>
      <w:szCs w:val="20"/>
      <w:lang w:val="en-NZ"/>
    </w:rPr>
  </w:style>
  <w:style w:type="paragraph" w:styleId="Heading7">
    <w:name w:val="heading 7"/>
    <w:basedOn w:val="Normal"/>
    <w:next w:val="Normal"/>
    <w:link w:val="Heading7Char"/>
    <w:qFormat/>
    <w:rsid w:val="00BD55CE"/>
    <w:pPr>
      <w:widowControl w:val="0"/>
      <w:numPr>
        <w:ilvl w:val="6"/>
        <w:numId w:val="20"/>
      </w:numPr>
      <w:spacing w:before="240" w:after="60" w:line="240" w:lineRule="auto"/>
      <w:jc w:val="both"/>
      <w:outlineLvl w:val="6"/>
    </w:pPr>
    <w:rPr>
      <w:rFonts w:ascii="Arial" w:eastAsia="Times New Roman" w:hAnsi="Arial" w:cs="Times New Roman"/>
      <w:b/>
      <w:sz w:val="20"/>
      <w:szCs w:val="20"/>
      <w:lang w:val="en-NZ"/>
    </w:rPr>
  </w:style>
  <w:style w:type="paragraph" w:styleId="Heading8">
    <w:name w:val="heading 8"/>
    <w:basedOn w:val="Normal"/>
    <w:next w:val="Normal"/>
    <w:link w:val="Heading8Char"/>
    <w:qFormat/>
    <w:rsid w:val="00BD55CE"/>
    <w:pPr>
      <w:widowControl w:val="0"/>
      <w:numPr>
        <w:ilvl w:val="7"/>
        <w:numId w:val="20"/>
      </w:numPr>
      <w:spacing w:before="240" w:after="60" w:line="240" w:lineRule="auto"/>
      <w:jc w:val="both"/>
      <w:outlineLvl w:val="7"/>
    </w:pPr>
    <w:rPr>
      <w:rFonts w:ascii="Arial" w:eastAsia="Times New Roman" w:hAnsi="Arial" w:cs="Times New Roman"/>
      <w:b/>
      <w:i/>
      <w:sz w:val="20"/>
      <w:szCs w:val="20"/>
      <w:lang w:val="en-NZ"/>
    </w:rPr>
  </w:style>
  <w:style w:type="paragraph" w:styleId="Heading9">
    <w:name w:val="heading 9"/>
    <w:basedOn w:val="Normal"/>
    <w:next w:val="Normal"/>
    <w:link w:val="Heading9Char"/>
    <w:qFormat/>
    <w:rsid w:val="00BD55CE"/>
    <w:pPr>
      <w:widowControl w:val="0"/>
      <w:numPr>
        <w:ilvl w:val="8"/>
        <w:numId w:val="20"/>
      </w:numPr>
      <w:spacing w:before="240" w:after="60" w:line="240" w:lineRule="auto"/>
      <w:jc w:val="both"/>
      <w:outlineLvl w:val="8"/>
    </w:pPr>
    <w:rPr>
      <w:rFonts w:ascii="Arial" w:eastAsia="Times New Roman" w:hAnsi="Arial" w:cs="Times New Roman"/>
      <w:i/>
      <w:sz w:val="18"/>
      <w:szCs w:val="20"/>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D55CE"/>
    <w:rPr>
      <w:rFonts w:ascii="Book Antiqua" w:eastAsia="Times New Roman" w:hAnsi="Book Antiqua" w:cs="Times New Roman"/>
      <w:b/>
      <w:kern w:val="28"/>
      <w:sz w:val="28"/>
      <w:szCs w:val="20"/>
    </w:rPr>
  </w:style>
  <w:style w:type="character" w:customStyle="1" w:styleId="Heading2Char">
    <w:name w:val="Heading 2 Char"/>
    <w:basedOn w:val="DefaultParagraphFont"/>
    <w:link w:val="Heading2"/>
    <w:rsid w:val="00BD55CE"/>
    <w:rPr>
      <w:rFonts w:ascii="Book Antiqua" w:eastAsia="Times New Roman" w:hAnsi="Book Antiqua" w:cs="Times New Roman"/>
      <w:b/>
      <w:i/>
      <w:sz w:val="24"/>
      <w:szCs w:val="20"/>
    </w:rPr>
  </w:style>
  <w:style w:type="character" w:customStyle="1" w:styleId="Heading3Char">
    <w:name w:val="Heading 3 Char"/>
    <w:basedOn w:val="DefaultParagraphFont"/>
    <w:link w:val="Heading3"/>
    <w:rsid w:val="00BD55CE"/>
    <w:rPr>
      <w:rFonts w:ascii="Book Antiqua" w:eastAsia="Times New Roman" w:hAnsi="Book Antiqua" w:cs="Times New Roman"/>
      <w:b/>
      <w:szCs w:val="20"/>
    </w:rPr>
  </w:style>
  <w:style w:type="character" w:customStyle="1" w:styleId="Heading4Char">
    <w:name w:val="Heading 4 Char"/>
    <w:aliases w:val="SubSubSect Char,SubSubSect1 Char"/>
    <w:basedOn w:val="DefaultParagraphFont"/>
    <w:link w:val="Heading4"/>
    <w:rsid w:val="00D574CA"/>
    <w:rPr>
      <w:rFonts w:ascii="Book Antiqua" w:eastAsia="Times New Roman" w:hAnsi="Book Antiqua" w:cs="Times New Roman"/>
      <w:i/>
      <w:iCs/>
      <w:sz w:val="24"/>
      <w:szCs w:val="24"/>
      <w:lang w:val="en-NZ"/>
    </w:rPr>
  </w:style>
  <w:style w:type="character" w:customStyle="1" w:styleId="Heading5Char">
    <w:name w:val="Heading 5 Char"/>
    <w:basedOn w:val="DefaultParagraphFont"/>
    <w:link w:val="Heading5"/>
    <w:rsid w:val="00BD55CE"/>
    <w:rPr>
      <w:rFonts w:ascii="Book Antiqua" w:eastAsia="Times New Roman" w:hAnsi="Book Antiqua" w:cs="Times New Roman"/>
      <w:b/>
      <w:sz w:val="20"/>
      <w:szCs w:val="20"/>
    </w:rPr>
  </w:style>
  <w:style w:type="character" w:customStyle="1" w:styleId="Heading6Char">
    <w:name w:val="Heading 6 Char"/>
    <w:basedOn w:val="DefaultParagraphFont"/>
    <w:link w:val="Heading6"/>
    <w:rsid w:val="00BD55CE"/>
    <w:rPr>
      <w:rFonts w:ascii="Arial" w:eastAsia="Times New Roman" w:hAnsi="Arial" w:cs="Times New Roman"/>
      <w:b/>
      <w:i/>
      <w:sz w:val="20"/>
      <w:szCs w:val="20"/>
      <w:lang w:val="en-NZ"/>
    </w:rPr>
  </w:style>
  <w:style w:type="character" w:customStyle="1" w:styleId="Heading7Char">
    <w:name w:val="Heading 7 Char"/>
    <w:basedOn w:val="DefaultParagraphFont"/>
    <w:link w:val="Heading7"/>
    <w:rsid w:val="00BD55CE"/>
    <w:rPr>
      <w:rFonts w:ascii="Arial" w:eastAsia="Times New Roman" w:hAnsi="Arial" w:cs="Times New Roman"/>
      <w:b/>
      <w:sz w:val="20"/>
      <w:szCs w:val="20"/>
      <w:lang w:val="en-NZ"/>
    </w:rPr>
  </w:style>
  <w:style w:type="character" w:customStyle="1" w:styleId="Heading8Char">
    <w:name w:val="Heading 8 Char"/>
    <w:basedOn w:val="DefaultParagraphFont"/>
    <w:link w:val="Heading8"/>
    <w:rsid w:val="00BD55CE"/>
    <w:rPr>
      <w:rFonts w:ascii="Arial" w:eastAsia="Times New Roman" w:hAnsi="Arial" w:cs="Times New Roman"/>
      <w:b/>
      <w:i/>
      <w:sz w:val="20"/>
      <w:szCs w:val="20"/>
      <w:lang w:val="en-NZ"/>
    </w:rPr>
  </w:style>
  <w:style w:type="character" w:customStyle="1" w:styleId="Heading9Char">
    <w:name w:val="Heading 9 Char"/>
    <w:basedOn w:val="DefaultParagraphFont"/>
    <w:link w:val="Heading9"/>
    <w:rsid w:val="00BD55CE"/>
    <w:rPr>
      <w:rFonts w:ascii="Arial" w:eastAsia="Times New Roman" w:hAnsi="Arial" w:cs="Times New Roman"/>
      <w:i/>
      <w:sz w:val="18"/>
      <w:szCs w:val="20"/>
      <w:lang w:val="en-NZ"/>
    </w:rPr>
  </w:style>
  <w:style w:type="numbering" w:customStyle="1" w:styleId="NoList1">
    <w:name w:val="No List1"/>
    <w:next w:val="NoList"/>
    <w:uiPriority w:val="99"/>
    <w:semiHidden/>
    <w:unhideWhenUsed/>
    <w:rsid w:val="00BD55CE"/>
  </w:style>
  <w:style w:type="paragraph" w:customStyle="1" w:styleId="BulletedList">
    <w:name w:val="Bulleted List"/>
    <w:basedOn w:val="Normal"/>
    <w:rsid w:val="00BD55CE"/>
    <w:pPr>
      <w:numPr>
        <w:numId w:val="1"/>
      </w:numPr>
      <w:spacing w:after="60" w:line="240" w:lineRule="auto"/>
    </w:pPr>
    <w:rPr>
      <w:rFonts w:ascii="Book Antiqua" w:eastAsia="Times New Roman" w:hAnsi="Book Antiqua" w:cs="Times New Roman"/>
      <w:szCs w:val="20"/>
    </w:rPr>
  </w:style>
  <w:style w:type="paragraph" w:styleId="Footer">
    <w:name w:val="footer"/>
    <w:basedOn w:val="Normal"/>
    <w:link w:val="Foot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FooterChar">
    <w:name w:val="Footer Char"/>
    <w:basedOn w:val="DefaultParagraphFont"/>
    <w:link w:val="Footer"/>
    <w:rsid w:val="00BD55CE"/>
    <w:rPr>
      <w:rFonts w:ascii="Book Antiqua" w:eastAsia="Times New Roman" w:hAnsi="Book Antiqua" w:cs="Times New Roman"/>
      <w:szCs w:val="20"/>
    </w:rPr>
  </w:style>
  <w:style w:type="paragraph" w:styleId="Header">
    <w:name w:val="header"/>
    <w:basedOn w:val="Normal"/>
    <w:link w:val="HeaderChar"/>
    <w:rsid w:val="00BD55CE"/>
    <w:pPr>
      <w:tabs>
        <w:tab w:val="center" w:pos="4320"/>
        <w:tab w:val="right" w:pos="8640"/>
      </w:tabs>
      <w:spacing w:after="0" w:line="240" w:lineRule="auto"/>
    </w:pPr>
    <w:rPr>
      <w:rFonts w:ascii="Book Antiqua" w:eastAsia="Times New Roman" w:hAnsi="Book Antiqua" w:cs="Times New Roman"/>
      <w:szCs w:val="20"/>
    </w:rPr>
  </w:style>
  <w:style w:type="character" w:customStyle="1" w:styleId="HeaderChar">
    <w:name w:val="Header Char"/>
    <w:basedOn w:val="DefaultParagraphFont"/>
    <w:link w:val="Header"/>
    <w:rsid w:val="00BD55CE"/>
    <w:rPr>
      <w:rFonts w:ascii="Book Antiqua" w:eastAsia="Times New Roman" w:hAnsi="Book Antiqua" w:cs="Times New Roman"/>
      <w:szCs w:val="20"/>
    </w:rPr>
  </w:style>
  <w:style w:type="paragraph" w:customStyle="1" w:styleId="DocumentReferenceTitle">
    <w:name w:val="Document Reference Title"/>
    <w:basedOn w:val="Normal"/>
    <w:rsid w:val="00BD55CE"/>
    <w:pPr>
      <w:pageBreakBefore/>
      <w:spacing w:before="120" w:after="120" w:line="240" w:lineRule="auto"/>
      <w:jc w:val="center"/>
      <w:outlineLvl w:val="0"/>
    </w:pPr>
    <w:rPr>
      <w:rFonts w:ascii="Book Antiqua" w:eastAsia="Times New Roman" w:hAnsi="Book Antiqua" w:cs="Times New Roman"/>
      <w:b/>
      <w:sz w:val="28"/>
      <w:szCs w:val="20"/>
    </w:rPr>
  </w:style>
  <w:style w:type="paragraph" w:styleId="TOC1">
    <w:name w:val="toc 1"/>
    <w:basedOn w:val="Normal"/>
    <w:next w:val="Normal"/>
    <w:autoRedefine/>
    <w:uiPriority w:val="39"/>
    <w:rsid w:val="00BD55CE"/>
    <w:pPr>
      <w:spacing w:before="120" w:after="0" w:line="240" w:lineRule="auto"/>
    </w:pPr>
    <w:rPr>
      <w:rFonts w:ascii="Calibri" w:eastAsia="Times New Roman" w:hAnsi="Calibri" w:cs="Times New Roman"/>
      <w:b/>
      <w:bCs/>
      <w:i/>
      <w:iCs/>
      <w:sz w:val="24"/>
      <w:szCs w:val="24"/>
    </w:rPr>
  </w:style>
  <w:style w:type="paragraph" w:styleId="TOC2">
    <w:name w:val="toc 2"/>
    <w:basedOn w:val="Normal"/>
    <w:next w:val="Normal"/>
    <w:autoRedefine/>
    <w:uiPriority w:val="39"/>
    <w:rsid w:val="00BD55CE"/>
    <w:pPr>
      <w:spacing w:before="120" w:after="0" w:line="240" w:lineRule="auto"/>
      <w:ind w:left="220"/>
    </w:pPr>
    <w:rPr>
      <w:rFonts w:ascii="Calibri" w:eastAsia="Times New Roman" w:hAnsi="Calibri" w:cs="Times New Roman"/>
      <w:b/>
      <w:bCs/>
    </w:rPr>
  </w:style>
  <w:style w:type="paragraph" w:styleId="TOC3">
    <w:name w:val="toc 3"/>
    <w:basedOn w:val="Normal"/>
    <w:next w:val="Normal"/>
    <w:autoRedefine/>
    <w:uiPriority w:val="39"/>
    <w:rsid w:val="00BD55CE"/>
    <w:pPr>
      <w:spacing w:after="0" w:line="240" w:lineRule="auto"/>
      <w:ind w:left="440"/>
    </w:pPr>
    <w:rPr>
      <w:rFonts w:ascii="Calibri" w:eastAsia="Times New Roman" w:hAnsi="Calibri" w:cs="Times New Roman"/>
      <w:sz w:val="20"/>
      <w:szCs w:val="20"/>
    </w:rPr>
  </w:style>
  <w:style w:type="paragraph" w:styleId="TOC4">
    <w:name w:val="toc 4"/>
    <w:basedOn w:val="Normal"/>
    <w:next w:val="Normal"/>
    <w:autoRedefine/>
    <w:uiPriority w:val="39"/>
    <w:rsid w:val="00BD55CE"/>
    <w:pPr>
      <w:spacing w:after="0" w:line="240" w:lineRule="auto"/>
      <w:ind w:left="660"/>
    </w:pPr>
    <w:rPr>
      <w:rFonts w:ascii="Calibri" w:eastAsia="Times New Roman" w:hAnsi="Calibri" w:cs="Times New Roman"/>
      <w:sz w:val="20"/>
      <w:szCs w:val="20"/>
    </w:rPr>
  </w:style>
  <w:style w:type="paragraph" w:styleId="TOC5">
    <w:name w:val="toc 5"/>
    <w:basedOn w:val="Normal"/>
    <w:next w:val="Normal"/>
    <w:autoRedefine/>
    <w:uiPriority w:val="39"/>
    <w:rsid w:val="00BD55CE"/>
    <w:pPr>
      <w:spacing w:after="0" w:line="240" w:lineRule="auto"/>
      <w:ind w:left="880"/>
    </w:pPr>
    <w:rPr>
      <w:rFonts w:ascii="Calibri" w:eastAsia="Times New Roman" w:hAnsi="Calibri" w:cs="Times New Roman"/>
      <w:sz w:val="20"/>
      <w:szCs w:val="20"/>
    </w:rPr>
  </w:style>
  <w:style w:type="paragraph" w:styleId="TOC6">
    <w:name w:val="toc 6"/>
    <w:basedOn w:val="Normal"/>
    <w:next w:val="Normal"/>
    <w:autoRedefine/>
    <w:uiPriority w:val="39"/>
    <w:rsid w:val="00BD55CE"/>
    <w:pPr>
      <w:spacing w:after="0" w:line="240" w:lineRule="auto"/>
      <w:ind w:left="1100"/>
    </w:pPr>
    <w:rPr>
      <w:rFonts w:ascii="Calibri" w:eastAsia="Times New Roman" w:hAnsi="Calibri" w:cs="Times New Roman"/>
      <w:sz w:val="20"/>
      <w:szCs w:val="20"/>
    </w:rPr>
  </w:style>
  <w:style w:type="paragraph" w:styleId="TOC7">
    <w:name w:val="toc 7"/>
    <w:basedOn w:val="Normal"/>
    <w:next w:val="Normal"/>
    <w:autoRedefine/>
    <w:uiPriority w:val="39"/>
    <w:rsid w:val="00BD55CE"/>
    <w:pPr>
      <w:spacing w:after="0" w:line="240" w:lineRule="auto"/>
      <w:ind w:left="1320"/>
    </w:pPr>
    <w:rPr>
      <w:rFonts w:ascii="Calibri" w:eastAsia="Times New Roman" w:hAnsi="Calibri" w:cs="Times New Roman"/>
      <w:sz w:val="20"/>
      <w:szCs w:val="20"/>
    </w:rPr>
  </w:style>
  <w:style w:type="paragraph" w:styleId="TOC8">
    <w:name w:val="toc 8"/>
    <w:basedOn w:val="Normal"/>
    <w:next w:val="Normal"/>
    <w:autoRedefine/>
    <w:uiPriority w:val="39"/>
    <w:rsid w:val="00BD55CE"/>
    <w:pPr>
      <w:spacing w:after="0" w:line="240" w:lineRule="auto"/>
      <w:ind w:left="1540"/>
    </w:pPr>
    <w:rPr>
      <w:rFonts w:ascii="Calibri" w:eastAsia="Times New Roman" w:hAnsi="Calibri" w:cs="Times New Roman"/>
      <w:sz w:val="20"/>
      <w:szCs w:val="20"/>
    </w:rPr>
  </w:style>
  <w:style w:type="paragraph" w:styleId="TOC9">
    <w:name w:val="toc 9"/>
    <w:basedOn w:val="Normal"/>
    <w:next w:val="Normal"/>
    <w:autoRedefine/>
    <w:uiPriority w:val="39"/>
    <w:rsid w:val="00BD55CE"/>
    <w:pPr>
      <w:spacing w:after="0" w:line="240" w:lineRule="auto"/>
      <w:ind w:left="1760"/>
    </w:pPr>
    <w:rPr>
      <w:rFonts w:ascii="Calibri" w:eastAsia="Times New Roman" w:hAnsi="Calibri" w:cs="Times New Roman"/>
      <w:sz w:val="20"/>
      <w:szCs w:val="20"/>
    </w:rPr>
  </w:style>
  <w:style w:type="character" w:styleId="Hyperlink">
    <w:name w:val="Hyperlink"/>
    <w:uiPriority w:val="99"/>
    <w:rsid w:val="00BD55CE"/>
    <w:rPr>
      <w:color w:val="0000FF"/>
      <w:u w:val="single"/>
    </w:rPr>
  </w:style>
  <w:style w:type="paragraph" w:customStyle="1" w:styleId="Instructions">
    <w:name w:val="Instructions"/>
    <w:basedOn w:val="Normal"/>
    <w:rsid w:val="00BD55CE"/>
    <w:pPr>
      <w:pBdr>
        <w:top w:val="double" w:sz="6" w:space="1" w:color="FF0000" w:shadow="1"/>
        <w:left w:val="double" w:sz="6" w:space="1" w:color="FF0000" w:shadow="1"/>
        <w:bottom w:val="double" w:sz="6" w:space="1" w:color="FF0000" w:shadow="1"/>
        <w:right w:val="double" w:sz="6" w:space="1" w:color="FF0000" w:shadow="1"/>
      </w:pBdr>
      <w:shd w:val="pct10" w:color="FFFF00" w:fill="auto"/>
      <w:spacing w:before="180" w:after="0" w:line="240" w:lineRule="auto"/>
      <w:ind w:left="720"/>
    </w:pPr>
    <w:rPr>
      <w:rFonts w:ascii="Arial" w:eastAsia="Times New Roman" w:hAnsi="Arial" w:cs="Times New Roman"/>
      <w:color w:val="FF0000"/>
      <w:szCs w:val="20"/>
    </w:rPr>
  </w:style>
  <w:style w:type="paragraph" w:customStyle="1" w:styleId="DocumentHeader">
    <w:name w:val="Document Header"/>
    <w:basedOn w:val="Normal"/>
    <w:rsid w:val="00BD55CE"/>
    <w:pPr>
      <w:spacing w:after="0" w:line="240" w:lineRule="auto"/>
      <w:jc w:val="right"/>
    </w:pPr>
    <w:rPr>
      <w:rFonts w:ascii="Book Antiqua" w:eastAsia="Times New Roman" w:hAnsi="Book Antiqua" w:cs="Times New Roman"/>
      <w:b/>
      <w:color w:val="000000"/>
      <w:szCs w:val="20"/>
    </w:rPr>
  </w:style>
  <w:style w:type="paragraph" w:customStyle="1" w:styleId="TableText">
    <w:name w:val="Table Text"/>
    <w:basedOn w:val="Normal"/>
    <w:rsid w:val="00BD55CE"/>
    <w:pPr>
      <w:spacing w:before="60" w:after="60" w:line="240" w:lineRule="auto"/>
    </w:pPr>
    <w:rPr>
      <w:rFonts w:ascii="Book Antiqua" w:eastAsia="Times New Roman" w:hAnsi="Book Antiqua" w:cs="Arial"/>
      <w:sz w:val="20"/>
      <w:szCs w:val="24"/>
    </w:rPr>
  </w:style>
  <w:style w:type="paragraph" w:customStyle="1" w:styleId="TableHeading">
    <w:name w:val="Table Heading"/>
    <w:basedOn w:val="Normal"/>
    <w:rsid w:val="00BD55CE"/>
    <w:pPr>
      <w:keepNext/>
      <w:widowControl w:val="0"/>
      <w:autoSpaceDE w:val="0"/>
      <w:autoSpaceDN w:val="0"/>
      <w:adjustRightInd w:val="0"/>
      <w:spacing w:before="120" w:after="120" w:line="240" w:lineRule="auto"/>
      <w:jc w:val="center"/>
    </w:pPr>
    <w:rPr>
      <w:rFonts w:ascii="Book Antiqua" w:eastAsia="Times New Roman" w:hAnsi="Book Antiqua" w:cs="Times New Roman"/>
      <w:b/>
      <w:szCs w:val="20"/>
    </w:rPr>
  </w:style>
  <w:style w:type="paragraph" w:customStyle="1" w:styleId="TOCBase">
    <w:name w:val="TOC Base"/>
    <w:basedOn w:val="Normal"/>
    <w:rsid w:val="00BD55CE"/>
    <w:pPr>
      <w:tabs>
        <w:tab w:val="right" w:leader="dot" w:pos="6480"/>
      </w:tabs>
      <w:autoSpaceDE w:val="0"/>
      <w:autoSpaceDN w:val="0"/>
      <w:adjustRightInd w:val="0"/>
      <w:spacing w:before="60" w:after="240" w:line="240" w:lineRule="atLeast"/>
    </w:pPr>
    <w:rPr>
      <w:rFonts w:ascii="Book Antiqua" w:eastAsia="Times New Roman" w:hAnsi="Book Antiqua" w:cs="Times New Roman"/>
      <w:snapToGrid w:val="0"/>
      <w:spacing w:val="-5"/>
      <w:szCs w:val="20"/>
    </w:rPr>
  </w:style>
  <w:style w:type="paragraph" w:customStyle="1" w:styleId="Deliverable">
    <w:name w:val="Deliverable"/>
    <w:basedOn w:val="Normal"/>
    <w:rsid w:val="00BD55CE"/>
    <w:pPr>
      <w:autoSpaceDE w:val="0"/>
      <w:autoSpaceDN w:val="0"/>
      <w:adjustRightInd w:val="0"/>
      <w:spacing w:before="60" w:after="60" w:line="240" w:lineRule="auto"/>
      <w:jc w:val="center"/>
    </w:pPr>
    <w:rPr>
      <w:rFonts w:ascii="Arial" w:eastAsia="Times New Roman" w:hAnsi="Arial" w:cs="Times New Roman"/>
      <w:b/>
      <w:i/>
      <w:snapToGrid w:val="0"/>
      <w:spacing w:val="-5"/>
      <w:sz w:val="28"/>
      <w:szCs w:val="20"/>
    </w:rPr>
  </w:style>
  <w:style w:type="paragraph" w:customStyle="1" w:styleId="RevisionDate">
    <w:name w:val="RevisionDate"/>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Cs w:val="20"/>
    </w:rPr>
  </w:style>
  <w:style w:type="paragraph" w:customStyle="1" w:styleId="Status">
    <w:name w:val="Status"/>
    <w:basedOn w:val="Normal"/>
    <w:rsid w:val="00BD55CE"/>
    <w:pPr>
      <w:autoSpaceDE w:val="0"/>
      <w:autoSpaceDN w:val="0"/>
      <w:adjustRightInd w:val="0"/>
      <w:spacing w:before="60" w:after="60" w:line="240" w:lineRule="auto"/>
      <w:jc w:val="center"/>
    </w:pPr>
    <w:rPr>
      <w:rFonts w:ascii="Book Antiqua" w:eastAsia="Times New Roman" w:hAnsi="Book Antiqua" w:cs="Times New Roman"/>
      <w:b/>
      <w:snapToGrid w:val="0"/>
      <w:spacing w:val="-5"/>
      <w:sz w:val="48"/>
      <w:szCs w:val="20"/>
    </w:rPr>
  </w:style>
  <w:style w:type="character" w:styleId="CommentReference">
    <w:name w:val="annotation reference"/>
    <w:semiHidden/>
    <w:rsid w:val="00BD55CE"/>
    <w:rPr>
      <w:sz w:val="16"/>
      <w:szCs w:val="16"/>
    </w:rPr>
  </w:style>
  <w:style w:type="paragraph" w:styleId="CommentText">
    <w:name w:val="annotation text"/>
    <w:basedOn w:val="Normal"/>
    <w:link w:val="CommentTextChar"/>
    <w:semiHidden/>
    <w:rsid w:val="00BD55CE"/>
    <w:pPr>
      <w:spacing w:after="0" w:line="240" w:lineRule="auto"/>
    </w:pPr>
    <w:rPr>
      <w:rFonts w:ascii="Book Antiqua" w:eastAsia="Times New Roman" w:hAnsi="Book Antiqua" w:cs="Times New Roman"/>
      <w:sz w:val="20"/>
      <w:szCs w:val="20"/>
    </w:rPr>
  </w:style>
  <w:style w:type="character" w:customStyle="1" w:styleId="CommentTextChar">
    <w:name w:val="Comment Text Char"/>
    <w:basedOn w:val="DefaultParagraphFont"/>
    <w:link w:val="CommentText"/>
    <w:semiHidden/>
    <w:rsid w:val="00BD55CE"/>
    <w:rPr>
      <w:rFonts w:ascii="Book Antiqua" w:eastAsia="Times New Roman" w:hAnsi="Book Antiqua" w:cs="Times New Roman"/>
      <w:sz w:val="20"/>
      <w:szCs w:val="20"/>
    </w:rPr>
  </w:style>
  <w:style w:type="paragraph" w:styleId="CommentSubject">
    <w:name w:val="annotation subject"/>
    <w:basedOn w:val="CommentText"/>
    <w:next w:val="CommentText"/>
    <w:link w:val="CommentSubjectChar"/>
    <w:semiHidden/>
    <w:rsid w:val="00BD55CE"/>
    <w:rPr>
      <w:b/>
      <w:bCs/>
    </w:rPr>
  </w:style>
  <w:style w:type="character" w:customStyle="1" w:styleId="CommentSubjectChar">
    <w:name w:val="Comment Subject Char"/>
    <w:basedOn w:val="CommentTextChar"/>
    <w:link w:val="CommentSubject"/>
    <w:semiHidden/>
    <w:rsid w:val="00BD55CE"/>
    <w:rPr>
      <w:rFonts w:ascii="Book Antiqua" w:eastAsia="Times New Roman" w:hAnsi="Book Antiqua" w:cs="Times New Roman"/>
      <w:b/>
      <w:bCs/>
      <w:sz w:val="20"/>
      <w:szCs w:val="20"/>
    </w:rPr>
  </w:style>
  <w:style w:type="paragraph" w:styleId="BalloonText">
    <w:name w:val="Balloon Text"/>
    <w:basedOn w:val="Normal"/>
    <w:link w:val="BalloonTextChar"/>
    <w:semiHidden/>
    <w:rsid w:val="00BD55CE"/>
    <w:pPr>
      <w:spacing w:after="0" w:line="240" w:lineRule="auto"/>
    </w:pPr>
    <w:rPr>
      <w:rFonts w:ascii="Tahoma" w:eastAsia="Times New Roman" w:hAnsi="Tahoma" w:cs="Courier New"/>
      <w:sz w:val="16"/>
      <w:szCs w:val="16"/>
    </w:rPr>
  </w:style>
  <w:style w:type="character" w:customStyle="1" w:styleId="BalloonTextChar">
    <w:name w:val="Balloon Text Char"/>
    <w:basedOn w:val="DefaultParagraphFont"/>
    <w:link w:val="BalloonText"/>
    <w:semiHidden/>
    <w:rsid w:val="00BD55CE"/>
    <w:rPr>
      <w:rFonts w:ascii="Tahoma" w:eastAsia="Times New Roman" w:hAnsi="Tahoma" w:cs="Courier New"/>
      <w:sz w:val="16"/>
      <w:szCs w:val="16"/>
    </w:rPr>
  </w:style>
  <w:style w:type="paragraph" w:customStyle="1" w:styleId="Heading4new">
    <w:name w:val="Heading 4 new"/>
    <w:basedOn w:val="Heading4"/>
    <w:rsid w:val="00BD55CE"/>
    <w:pPr>
      <w:numPr>
        <w:ilvl w:val="0"/>
        <w:numId w:val="0"/>
      </w:numPr>
    </w:pPr>
    <w:rPr>
      <w:b/>
      <w:szCs w:val="22"/>
    </w:rPr>
  </w:style>
  <w:style w:type="paragraph" w:styleId="Subtitle">
    <w:name w:val="Subtitle"/>
    <w:basedOn w:val="Normal"/>
    <w:link w:val="SubtitleChar"/>
    <w:qFormat/>
    <w:rsid w:val="00BD55CE"/>
    <w:pPr>
      <w:spacing w:after="60" w:line="240" w:lineRule="auto"/>
      <w:jc w:val="center"/>
    </w:pPr>
    <w:rPr>
      <w:rFonts w:ascii="Arial" w:eastAsia="Times New Roman" w:hAnsi="Arial" w:cs="Times New Roman"/>
      <w:sz w:val="32"/>
      <w:szCs w:val="20"/>
    </w:rPr>
  </w:style>
  <w:style w:type="character" w:customStyle="1" w:styleId="SubtitleChar">
    <w:name w:val="Subtitle Char"/>
    <w:basedOn w:val="DefaultParagraphFont"/>
    <w:link w:val="Subtitle"/>
    <w:rsid w:val="00BD55CE"/>
    <w:rPr>
      <w:rFonts w:ascii="Arial" w:eastAsia="Times New Roman" w:hAnsi="Arial" w:cs="Times New Roman"/>
      <w:sz w:val="32"/>
      <w:szCs w:val="20"/>
    </w:rPr>
  </w:style>
  <w:style w:type="paragraph" w:styleId="Caption">
    <w:name w:val="caption"/>
    <w:basedOn w:val="Normal"/>
    <w:next w:val="Normal"/>
    <w:qFormat/>
    <w:rsid w:val="00BD55CE"/>
    <w:pPr>
      <w:spacing w:before="120" w:after="120" w:line="240" w:lineRule="auto"/>
    </w:pPr>
    <w:rPr>
      <w:rFonts w:ascii="Book Antiqua" w:eastAsia="Times New Roman" w:hAnsi="Book Antiqua" w:cs="Times New Roman"/>
      <w:b/>
      <w:bCs/>
      <w:sz w:val="20"/>
      <w:szCs w:val="20"/>
    </w:rPr>
  </w:style>
  <w:style w:type="paragraph" w:styleId="DocumentMap">
    <w:name w:val="Document Map"/>
    <w:basedOn w:val="Normal"/>
    <w:link w:val="DocumentMapChar"/>
    <w:semiHidden/>
    <w:rsid w:val="00BD55CE"/>
    <w:pPr>
      <w:shd w:val="clear" w:color="auto" w:fill="000080"/>
      <w:spacing w:after="0" w:line="240" w:lineRule="auto"/>
    </w:pPr>
    <w:rPr>
      <w:rFonts w:ascii="Tahoma" w:eastAsia="Times New Roman" w:hAnsi="Tahoma" w:cs="Courier New"/>
      <w:szCs w:val="20"/>
    </w:rPr>
  </w:style>
  <w:style w:type="character" w:customStyle="1" w:styleId="DocumentMapChar">
    <w:name w:val="Document Map Char"/>
    <w:basedOn w:val="DefaultParagraphFont"/>
    <w:link w:val="DocumentMap"/>
    <w:semiHidden/>
    <w:rsid w:val="00BD55CE"/>
    <w:rPr>
      <w:rFonts w:ascii="Tahoma" w:eastAsia="Times New Roman" w:hAnsi="Tahoma" w:cs="Courier New"/>
      <w:szCs w:val="20"/>
      <w:shd w:val="clear" w:color="auto" w:fill="000080"/>
    </w:rPr>
  </w:style>
  <w:style w:type="paragraph" w:styleId="TableofFigures">
    <w:name w:val="table of figures"/>
    <w:basedOn w:val="Normal"/>
    <w:next w:val="Normal"/>
    <w:uiPriority w:val="99"/>
    <w:rsid w:val="00BD55CE"/>
    <w:pPr>
      <w:spacing w:after="0" w:line="240" w:lineRule="auto"/>
      <w:ind w:left="440" w:hanging="440"/>
    </w:pPr>
    <w:rPr>
      <w:rFonts w:ascii="Book Antiqua" w:eastAsia="Times New Roman" w:hAnsi="Book Antiqua" w:cs="Times New Roman"/>
      <w:szCs w:val="20"/>
    </w:rPr>
  </w:style>
  <w:style w:type="paragraph" w:styleId="BodyTextIndent">
    <w:name w:val="Body Text Indent"/>
    <w:basedOn w:val="Normal"/>
    <w:link w:val="BodyTextIndentChar"/>
    <w:rsid w:val="00BD55CE"/>
    <w:pPr>
      <w:spacing w:after="0" w:line="240" w:lineRule="auto"/>
      <w:ind w:left="720" w:hanging="720"/>
    </w:pPr>
    <w:rPr>
      <w:rFonts w:ascii="Book Antiqua" w:eastAsia="Times New Roman" w:hAnsi="Book Antiqua" w:cs="Times New Roman"/>
      <w:szCs w:val="20"/>
    </w:rPr>
  </w:style>
  <w:style w:type="character" w:customStyle="1" w:styleId="BodyTextIndentChar">
    <w:name w:val="Body Text Indent Char"/>
    <w:basedOn w:val="DefaultParagraphFont"/>
    <w:link w:val="BodyTextIndent"/>
    <w:rsid w:val="00BD55CE"/>
    <w:rPr>
      <w:rFonts w:ascii="Book Antiqua" w:eastAsia="Times New Roman" w:hAnsi="Book Antiqua" w:cs="Times New Roman"/>
      <w:szCs w:val="20"/>
    </w:rPr>
  </w:style>
  <w:style w:type="character" w:styleId="FollowedHyperlink">
    <w:name w:val="FollowedHyperlink"/>
    <w:uiPriority w:val="99"/>
    <w:rsid w:val="00BD55CE"/>
    <w:rPr>
      <w:color w:val="800080"/>
      <w:u w:val="single"/>
    </w:rPr>
  </w:style>
  <w:style w:type="paragraph" w:styleId="FootnoteText">
    <w:name w:val="footnote text"/>
    <w:basedOn w:val="Normal"/>
    <w:link w:val="FootnoteTextChar"/>
    <w:semiHidden/>
    <w:rsid w:val="00BD55CE"/>
    <w:pPr>
      <w:spacing w:after="0" w:line="240" w:lineRule="auto"/>
    </w:pPr>
    <w:rPr>
      <w:rFonts w:ascii="Book Antiqua" w:eastAsia="Times New Roman" w:hAnsi="Book Antiqua" w:cs="Times New Roman"/>
      <w:sz w:val="20"/>
      <w:szCs w:val="20"/>
    </w:rPr>
  </w:style>
  <w:style w:type="character" w:customStyle="1" w:styleId="FootnoteTextChar">
    <w:name w:val="Footnote Text Char"/>
    <w:basedOn w:val="DefaultParagraphFont"/>
    <w:link w:val="FootnoteText"/>
    <w:semiHidden/>
    <w:rsid w:val="00BD55CE"/>
    <w:rPr>
      <w:rFonts w:ascii="Book Antiqua" w:eastAsia="Times New Roman" w:hAnsi="Book Antiqua" w:cs="Times New Roman"/>
      <w:sz w:val="20"/>
      <w:szCs w:val="20"/>
    </w:rPr>
  </w:style>
  <w:style w:type="character" w:styleId="FootnoteReference">
    <w:name w:val="footnote reference"/>
    <w:semiHidden/>
    <w:rsid w:val="00BD55CE"/>
    <w:rPr>
      <w:vertAlign w:val="superscript"/>
    </w:rPr>
  </w:style>
  <w:style w:type="paragraph" w:customStyle="1" w:styleId="CodeSampleHeader">
    <w:name w:val="Code Sample Header"/>
    <w:basedOn w:val="Normal"/>
    <w:next w:val="CodeSample"/>
    <w:link w:val="CodeSampleHeaderChar"/>
    <w:rsid w:val="00BD55CE"/>
    <w:pPr>
      <w:spacing w:before="360" w:after="120" w:line="240" w:lineRule="auto"/>
    </w:pPr>
    <w:rPr>
      <w:rFonts w:ascii="Book Antiqua" w:eastAsia="Times New Roman" w:hAnsi="Book Antiqua" w:cs="Times New Roman"/>
      <w:b/>
      <w:i/>
      <w:szCs w:val="20"/>
    </w:rPr>
  </w:style>
  <w:style w:type="paragraph" w:customStyle="1" w:styleId="CodeSample">
    <w:name w:val="Code Sample"/>
    <w:basedOn w:val="Normal"/>
    <w:rsid w:val="00BD55CE"/>
    <w:pPr>
      <w:spacing w:after="0" w:line="240" w:lineRule="auto"/>
      <w:ind w:left="360"/>
    </w:pPr>
    <w:rPr>
      <w:rFonts w:ascii="Courier" w:eastAsia="Times New Roman" w:hAnsi="Courier" w:cs="Times New Roman"/>
      <w:sz w:val="20"/>
      <w:szCs w:val="20"/>
    </w:rPr>
  </w:style>
  <w:style w:type="character" w:customStyle="1" w:styleId="CodeSampleHeaderChar">
    <w:name w:val="Code Sample Header Char"/>
    <w:link w:val="CodeSampleHeader"/>
    <w:rsid w:val="00BD55CE"/>
    <w:rPr>
      <w:rFonts w:ascii="Book Antiqua" w:eastAsia="Times New Roman" w:hAnsi="Book Antiqua" w:cs="Times New Roman"/>
      <w:b/>
      <w:i/>
      <w:szCs w:val="20"/>
    </w:rPr>
  </w:style>
  <w:style w:type="paragraph" w:customStyle="1" w:styleId="DocumentTitle">
    <w:name w:val="Document Title"/>
    <w:basedOn w:val="Subtitle"/>
    <w:rsid w:val="00BD55CE"/>
    <w:pPr>
      <w:spacing w:before="120" w:after="120"/>
    </w:pPr>
    <w:rPr>
      <w:b/>
      <w:color w:val="000000"/>
      <w:sz w:val="56"/>
    </w:rPr>
  </w:style>
  <w:style w:type="paragraph" w:customStyle="1" w:styleId="AINDENTEDBULLET">
    <w:name w:val="A INDENTED BULLET"/>
    <w:basedOn w:val="Normal"/>
    <w:rsid w:val="00BD55CE"/>
    <w:pPr>
      <w:tabs>
        <w:tab w:val="left" w:pos="1080"/>
      </w:tabs>
      <w:spacing w:after="0" w:line="240" w:lineRule="auto"/>
      <w:ind w:left="662" w:hanging="331"/>
    </w:pPr>
    <w:rPr>
      <w:rFonts w:ascii="Book Antiqua" w:eastAsia="Times New Roman" w:hAnsi="Book Antiqua" w:cs="Times New Roman"/>
      <w:szCs w:val="20"/>
    </w:rPr>
  </w:style>
  <w:style w:type="paragraph" w:customStyle="1" w:styleId="AINDENTEDPARA">
    <w:name w:val="A INDENTED PARA"/>
    <w:basedOn w:val="Normal"/>
    <w:rsid w:val="00BD55CE"/>
    <w:pPr>
      <w:spacing w:after="0" w:line="240" w:lineRule="auto"/>
      <w:ind w:left="331"/>
    </w:pPr>
    <w:rPr>
      <w:rFonts w:ascii="Book Antiqua" w:eastAsia="Times New Roman" w:hAnsi="Book Antiqua" w:cs="Times New Roman"/>
      <w:szCs w:val="20"/>
    </w:rPr>
  </w:style>
  <w:style w:type="character" w:styleId="PageNumber">
    <w:name w:val="page number"/>
    <w:basedOn w:val="DefaultParagraphFont"/>
    <w:rsid w:val="00BD55CE"/>
  </w:style>
  <w:style w:type="numbering" w:customStyle="1" w:styleId="NoList11">
    <w:name w:val="No List11"/>
    <w:next w:val="NoList"/>
    <w:uiPriority w:val="99"/>
    <w:semiHidden/>
    <w:unhideWhenUsed/>
    <w:rsid w:val="00BD55CE"/>
  </w:style>
  <w:style w:type="character" w:styleId="HTMLCode">
    <w:name w:val="HTML Code"/>
    <w:uiPriority w:val="99"/>
    <w:semiHidden/>
    <w:unhideWhenUsed/>
    <w:rsid w:val="00BD55CE"/>
    <w:rPr>
      <w:rFonts w:ascii="Courier New" w:eastAsia="Times New Roman" w:hAnsi="Courier New" w:cs="Courier New" w:hint="default"/>
      <w:sz w:val="19"/>
      <w:szCs w:val="19"/>
    </w:rPr>
  </w:style>
  <w:style w:type="character" w:styleId="HTMLDefinition">
    <w:name w:val="HTML Definition"/>
    <w:uiPriority w:val="99"/>
    <w:semiHidden/>
    <w:unhideWhenUsed/>
    <w:rsid w:val="00BD55CE"/>
    <w:rPr>
      <w:i w:val="0"/>
      <w:iCs w:val="0"/>
    </w:rPr>
  </w:style>
  <w:style w:type="paragraph" w:styleId="HTMLPreformatted">
    <w:name w:val="HTML Preformatted"/>
    <w:basedOn w:val="Normal"/>
    <w:link w:val="HTMLPreformattedChar"/>
    <w:uiPriority w:val="99"/>
    <w:semiHidden/>
    <w:unhideWhenUsed/>
    <w:rsid w:val="00BD5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19"/>
      <w:szCs w:val="19"/>
    </w:rPr>
  </w:style>
  <w:style w:type="character" w:customStyle="1" w:styleId="HTMLPreformattedChar">
    <w:name w:val="HTML Preformatted Char"/>
    <w:basedOn w:val="DefaultParagraphFont"/>
    <w:link w:val="HTMLPreformatted"/>
    <w:uiPriority w:val="99"/>
    <w:semiHidden/>
    <w:rsid w:val="00BD55CE"/>
    <w:rPr>
      <w:rFonts w:ascii="Courier New" w:eastAsia="Times New Roman" w:hAnsi="Courier New" w:cs="Courier New"/>
      <w:sz w:val="19"/>
      <w:szCs w:val="19"/>
    </w:rPr>
  </w:style>
  <w:style w:type="paragraph" w:customStyle="1" w:styleId="todo">
    <w:name w:val="todo"/>
    <w:basedOn w:val="Normal"/>
    <w:rsid w:val="00BD55CE"/>
    <w:pPr>
      <w:shd w:val="clear" w:color="auto" w:fill="FFCCCC"/>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hang">
    <w:name w:val="hang"/>
    <w:basedOn w:val="Normal"/>
    <w:rsid w:val="00BD55CE"/>
    <w:pPr>
      <w:spacing w:before="100" w:beforeAutospacing="1" w:after="100" w:afterAutospacing="1" w:line="240" w:lineRule="auto"/>
      <w:ind w:left="480" w:hanging="480"/>
    </w:pPr>
    <w:rPr>
      <w:rFonts w:ascii="Times New Roman" w:eastAsia="Times New Roman" w:hAnsi="Times New Roman" w:cs="Times New Roman"/>
      <w:sz w:val="24"/>
      <w:szCs w:val="24"/>
    </w:rPr>
  </w:style>
  <w:style w:type="character" w:customStyle="1" w:styleId="issue">
    <w:name w:val="issue"/>
    <w:rsid w:val="00BD55CE"/>
    <w:rPr>
      <w:color w:val="000000"/>
      <w:shd w:val="clear" w:color="auto" w:fill="FFCCCC"/>
    </w:rPr>
  </w:style>
  <w:style w:type="character" w:customStyle="1" w:styleId="ref">
    <w:name w:val="ref"/>
    <w:rsid w:val="00BD55CE"/>
    <w:rPr>
      <w:b/>
      <w:bCs/>
    </w:rPr>
  </w:style>
  <w:style w:type="character" w:styleId="Emphasis">
    <w:name w:val="Emphasis"/>
    <w:uiPriority w:val="20"/>
    <w:qFormat/>
    <w:rsid w:val="00BD55CE"/>
    <w:rPr>
      <w:i/>
      <w:iCs/>
    </w:rPr>
  </w:style>
  <w:style w:type="paragraph" w:styleId="ListParagraph">
    <w:name w:val="List Paragraph"/>
    <w:basedOn w:val="Normal"/>
    <w:uiPriority w:val="34"/>
    <w:qFormat/>
    <w:rsid w:val="00BD55CE"/>
    <w:pPr>
      <w:spacing w:after="0" w:line="240" w:lineRule="auto"/>
      <w:ind w:left="720"/>
    </w:pPr>
    <w:rPr>
      <w:rFonts w:ascii="Book Antiqua" w:eastAsia="Times New Roman" w:hAnsi="Book Antiqua" w:cs="Times New Roman"/>
      <w:szCs w:val="20"/>
    </w:rPr>
  </w:style>
  <w:style w:type="paragraph" w:styleId="NoSpacing">
    <w:name w:val="No Spacing"/>
    <w:uiPriority w:val="1"/>
    <w:qFormat/>
    <w:rsid w:val="00BD55CE"/>
    <w:pPr>
      <w:spacing w:after="0" w:line="240" w:lineRule="auto"/>
    </w:pPr>
    <w:rPr>
      <w:rFonts w:ascii="Book Antiqua" w:eastAsia="Times New Roman" w:hAnsi="Book Antiqua" w:cs="Times New Roman"/>
      <w:szCs w:val="20"/>
    </w:rPr>
  </w:style>
  <w:style w:type="table" w:styleId="TableGrid">
    <w:name w:val="Table Grid"/>
    <w:basedOn w:val="TableNormal"/>
    <w:uiPriority w:val="39"/>
    <w:rsid w:val="0099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87A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A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0437">
      <w:bodyDiv w:val="1"/>
      <w:marLeft w:val="0"/>
      <w:marRight w:val="0"/>
      <w:marTop w:val="0"/>
      <w:marBottom w:val="0"/>
      <w:divBdr>
        <w:top w:val="none" w:sz="0" w:space="0" w:color="auto"/>
        <w:left w:val="none" w:sz="0" w:space="0" w:color="auto"/>
        <w:bottom w:val="none" w:sz="0" w:space="0" w:color="auto"/>
        <w:right w:val="none" w:sz="0" w:space="0" w:color="auto"/>
      </w:divBdr>
      <w:divsChild>
        <w:div w:id="1226913250">
          <w:marLeft w:val="0"/>
          <w:marRight w:val="0"/>
          <w:marTop w:val="0"/>
          <w:marBottom w:val="0"/>
          <w:divBdr>
            <w:top w:val="none" w:sz="0" w:space="0" w:color="auto"/>
            <w:left w:val="none" w:sz="0" w:space="0" w:color="auto"/>
            <w:bottom w:val="none" w:sz="0" w:space="0" w:color="auto"/>
            <w:right w:val="none" w:sz="0" w:space="0" w:color="auto"/>
          </w:divBdr>
        </w:div>
        <w:div w:id="684135300">
          <w:marLeft w:val="0"/>
          <w:marRight w:val="0"/>
          <w:marTop w:val="0"/>
          <w:marBottom w:val="0"/>
          <w:divBdr>
            <w:top w:val="none" w:sz="0" w:space="0" w:color="auto"/>
            <w:left w:val="none" w:sz="0" w:space="0" w:color="auto"/>
            <w:bottom w:val="none" w:sz="0" w:space="0" w:color="auto"/>
            <w:right w:val="none" w:sz="0" w:space="0" w:color="auto"/>
          </w:divBdr>
        </w:div>
        <w:div w:id="1069427535">
          <w:marLeft w:val="0"/>
          <w:marRight w:val="0"/>
          <w:marTop w:val="0"/>
          <w:marBottom w:val="0"/>
          <w:divBdr>
            <w:top w:val="none" w:sz="0" w:space="0" w:color="auto"/>
            <w:left w:val="none" w:sz="0" w:space="0" w:color="auto"/>
            <w:bottom w:val="none" w:sz="0" w:space="0" w:color="auto"/>
            <w:right w:val="none" w:sz="0" w:space="0" w:color="auto"/>
          </w:divBdr>
        </w:div>
        <w:div w:id="2076120691">
          <w:marLeft w:val="0"/>
          <w:marRight w:val="0"/>
          <w:marTop w:val="0"/>
          <w:marBottom w:val="0"/>
          <w:divBdr>
            <w:top w:val="none" w:sz="0" w:space="0" w:color="auto"/>
            <w:left w:val="none" w:sz="0" w:space="0" w:color="auto"/>
            <w:bottom w:val="none" w:sz="0" w:space="0" w:color="auto"/>
            <w:right w:val="none" w:sz="0" w:space="0" w:color="auto"/>
          </w:divBdr>
        </w:div>
        <w:div w:id="1432510014">
          <w:marLeft w:val="0"/>
          <w:marRight w:val="0"/>
          <w:marTop w:val="0"/>
          <w:marBottom w:val="0"/>
          <w:divBdr>
            <w:top w:val="none" w:sz="0" w:space="0" w:color="auto"/>
            <w:left w:val="none" w:sz="0" w:space="0" w:color="auto"/>
            <w:bottom w:val="none" w:sz="0" w:space="0" w:color="auto"/>
            <w:right w:val="none" w:sz="0" w:space="0" w:color="auto"/>
          </w:divBdr>
        </w:div>
      </w:divsChild>
    </w:div>
    <w:div w:id="70734945">
      <w:bodyDiv w:val="1"/>
      <w:marLeft w:val="0"/>
      <w:marRight w:val="0"/>
      <w:marTop w:val="0"/>
      <w:marBottom w:val="0"/>
      <w:divBdr>
        <w:top w:val="none" w:sz="0" w:space="0" w:color="auto"/>
        <w:left w:val="none" w:sz="0" w:space="0" w:color="auto"/>
        <w:bottom w:val="none" w:sz="0" w:space="0" w:color="auto"/>
        <w:right w:val="none" w:sz="0" w:space="0" w:color="auto"/>
      </w:divBdr>
      <w:divsChild>
        <w:div w:id="1602489703">
          <w:marLeft w:val="0"/>
          <w:marRight w:val="0"/>
          <w:marTop w:val="0"/>
          <w:marBottom w:val="0"/>
          <w:divBdr>
            <w:top w:val="none" w:sz="0" w:space="0" w:color="auto"/>
            <w:left w:val="none" w:sz="0" w:space="0" w:color="auto"/>
            <w:bottom w:val="none" w:sz="0" w:space="0" w:color="auto"/>
            <w:right w:val="none" w:sz="0" w:space="0" w:color="auto"/>
          </w:divBdr>
        </w:div>
        <w:div w:id="687828584">
          <w:marLeft w:val="0"/>
          <w:marRight w:val="0"/>
          <w:marTop w:val="0"/>
          <w:marBottom w:val="0"/>
          <w:divBdr>
            <w:top w:val="none" w:sz="0" w:space="0" w:color="auto"/>
            <w:left w:val="none" w:sz="0" w:space="0" w:color="auto"/>
            <w:bottom w:val="none" w:sz="0" w:space="0" w:color="auto"/>
            <w:right w:val="none" w:sz="0" w:space="0" w:color="auto"/>
          </w:divBdr>
        </w:div>
        <w:div w:id="652102825">
          <w:marLeft w:val="0"/>
          <w:marRight w:val="0"/>
          <w:marTop w:val="0"/>
          <w:marBottom w:val="0"/>
          <w:divBdr>
            <w:top w:val="none" w:sz="0" w:space="0" w:color="auto"/>
            <w:left w:val="none" w:sz="0" w:space="0" w:color="auto"/>
            <w:bottom w:val="none" w:sz="0" w:space="0" w:color="auto"/>
            <w:right w:val="none" w:sz="0" w:space="0" w:color="auto"/>
          </w:divBdr>
        </w:div>
        <w:div w:id="2120756514">
          <w:marLeft w:val="0"/>
          <w:marRight w:val="0"/>
          <w:marTop w:val="0"/>
          <w:marBottom w:val="0"/>
          <w:divBdr>
            <w:top w:val="none" w:sz="0" w:space="0" w:color="auto"/>
            <w:left w:val="none" w:sz="0" w:space="0" w:color="auto"/>
            <w:bottom w:val="none" w:sz="0" w:space="0" w:color="auto"/>
            <w:right w:val="none" w:sz="0" w:space="0" w:color="auto"/>
          </w:divBdr>
        </w:div>
        <w:div w:id="87384611">
          <w:marLeft w:val="0"/>
          <w:marRight w:val="0"/>
          <w:marTop w:val="0"/>
          <w:marBottom w:val="0"/>
          <w:divBdr>
            <w:top w:val="none" w:sz="0" w:space="0" w:color="auto"/>
            <w:left w:val="none" w:sz="0" w:space="0" w:color="auto"/>
            <w:bottom w:val="none" w:sz="0" w:space="0" w:color="auto"/>
            <w:right w:val="none" w:sz="0" w:space="0" w:color="auto"/>
          </w:divBdr>
        </w:div>
      </w:divsChild>
    </w:div>
    <w:div w:id="123349369">
      <w:bodyDiv w:val="1"/>
      <w:marLeft w:val="0"/>
      <w:marRight w:val="0"/>
      <w:marTop w:val="0"/>
      <w:marBottom w:val="0"/>
      <w:divBdr>
        <w:top w:val="none" w:sz="0" w:space="0" w:color="auto"/>
        <w:left w:val="none" w:sz="0" w:space="0" w:color="auto"/>
        <w:bottom w:val="none" w:sz="0" w:space="0" w:color="auto"/>
        <w:right w:val="none" w:sz="0" w:space="0" w:color="auto"/>
      </w:divBdr>
    </w:div>
    <w:div w:id="369184947">
      <w:bodyDiv w:val="1"/>
      <w:marLeft w:val="0"/>
      <w:marRight w:val="0"/>
      <w:marTop w:val="0"/>
      <w:marBottom w:val="0"/>
      <w:divBdr>
        <w:top w:val="none" w:sz="0" w:space="0" w:color="auto"/>
        <w:left w:val="none" w:sz="0" w:space="0" w:color="auto"/>
        <w:bottom w:val="none" w:sz="0" w:space="0" w:color="auto"/>
        <w:right w:val="none" w:sz="0" w:space="0" w:color="auto"/>
      </w:divBdr>
    </w:div>
    <w:div w:id="728068996">
      <w:bodyDiv w:val="1"/>
      <w:marLeft w:val="0"/>
      <w:marRight w:val="0"/>
      <w:marTop w:val="0"/>
      <w:marBottom w:val="0"/>
      <w:divBdr>
        <w:top w:val="none" w:sz="0" w:space="0" w:color="auto"/>
        <w:left w:val="none" w:sz="0" w:space="0" w:color="auto"/>
        <w:bottom w:val="none" w:sz="0" w:space="0" w:color="auto"/>
        <w:right w:val="none" w:sz="0" w:space="0" w:color="auto"/>
      </w:divBdr>
    </w:div>
    <w:div w:id="1517621832">
      <w:bodyDiv w:val="1"/>
      <w:marLeft w:val="0"/>
      <w:marRight w:val="0"/>
      <w:marTop w:val="0"/>
      <w:marBottom w:val="0"/>
      <w:divBdr>
        <w:top w:val="none" w:sz="0" w:space="0" w:color="auto"/>
        <w:left w:val="none" w:sz="0" w:space="0" w:color="auto"/>
        <w:bottom w:val="none" w:sz="0" w:space="0" w:color="auto"/>
        <w:right w:val="none" w:sz="0" w:space="0" w:color="auto"/>
      </w:divBdr>
      <w:divsChild>
        <w:div w:id="1384251768">
          <w:marLeft w:val="0"/>
          <w:marRight w:val="0"/>
          <w:marTop w:val="0"/>
          <w:marBottom w:val="0"/>
          <w:divBdr>
            <w:top w:val="none" w:sz="0" w:space="0" w:color="auto"/>
            <w:left w:val="none" w:sz="0" w:space="0" w:color="auto"/>
            <w:bottom w:val="none" w:sz="0" w:space="0" w:color="auto"/>
            <w:right w:val="none" w:sz="0" w:space="0" w:color="auto"/>
          </w:divBdr>
        </w:div>
        <w:div w:id="1836415557">
          <w:marLeft w:val="0"/>
          <w:marRight w:val="0"/>
          <w:marTop w:val="0"/>
          <w:marBottom w:val="0"/>
          <w:divBdr>
            <w:top w:val="none" w:sz="0" w:space="0" w:color="auto"/>
            <w:left w:val="none" w:sz="0" w:space="0" w:color="auto"/>
            <w:bottom w:val="none" w:sz="0" w:space="0" w:color="auto"/>
            <w:right w:val="none" w:sz="0" w:space="0" w:color="auto"/>
          </w:divBdr>
        </w:div>
        <w:div w:id="1746296966">
          <w:marLeft w:val="0"/>
          <w:marRight w:val="0"/>
          <w:marTop w:val="0"/>
          <w:marBottom w:val="0"/>
          <w:divBdr>
            <w:top w:val="none" w:sz="0" w:space="0" w:color="auto"/>
            <w:left w:val="none" w:sz="0" w:space="0" w:color="auto"/>
            <w:bottom w:val="none" w:sz="0" w:space="0" w:color="auto"/>
            <w:right w:val="none" w:sz="0" w:space="0" w:color="auto"/>
          </w:divBdr>
        </w:div>
        <w:div w:id="213779900">
          <w:marLeft w:val="0"/>
          <w:marRight w:val="0"/>
          <w:marTop w:val="0"/>
          <w:marBottom w:val="0"/>
          <w:divBdr>
            <w:top w:val="none" w:sz="0" w:space="0" w:color="auto"/>
            <w:left w:val="none" w:sz="0" w:space="0" w:color="auto"/>
            <w:bottom w:val="none" w:sz="0" w:space="0" w:color="auto"/>
            <w:right w:val="none" w:sz="0" w:space="0" w:color="auto"/>
          </w:divBdr>
        </w:div>
        <w:div w:id="183130741">
          <w:marLeft w:val="0"/>
          <w:marRight w:val="0"/>
          <w:marTop w:val="0"/>
          <w:marBottom w:val="0"/>
          <w:divBdr>
            <w:top w:val="none" w:sz="0" w:space="0" w:color="auto"/>
            <w:left w:val="none" w:sz="0" w:space="0" w:color="auto"/>
            <w:bottom w:val="none" w:sz="0" w:space="0" w:color="auto"/>
            <w:right w:val="none" w:sz="0" w:space="0" w:color="auto"/>
          </w:divBdr>
        </w:div>
      </w:divsChild>
    </w:div>
    <w:div w:id="1601139852">
      <w:bodyDiv w:val="1"/>
      <w:marLeft w:val="0"/>
      <w:marRight w:val="0"/>
      <w:marTop w:val="0"/>
      <w:marBottom w:val="0"/>
      <w:divBdr>
        <w:top w:val="none" w:sz="0" w:space="0" w:color="auto"/>
        <w:left w:val="none" w:sz="0" w:space="0" w:color="auto"/>
        <w:bottom w:val="none" w:sz="0" w:space="0" w:color="auto"/>
        <w:right w:val="none" w:sz="0" w:space="0" w:color="auto"/>
      </w:divBdr>
    </w:div>
    <w:div w:id="1624994623">
      <w:bodyDiv w:val="1"/>
      <w:marLeft w:val="0"/>
      <w:marRight w:val="0"/>
      <w:marTop w:val="0"/>
      <w:marBottom w:val="0"/>
      <w:divBdr>
        <w:top w:val="none" w:sz="0" w:space="0" w:color="auto"/>
        <w:left w:val="none" w:sz="0" w:space="0" w:color="auto"/>
        <w:bottom w:val="none" w:sz="0" w:space="0" w:color="auto"/>
        <w:right w:val="none" w:sz="0" w:space="0" w:color="auto"/>
      </w:divBdr>
      <w:divsChild>
        <w:div w:id="78184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5612371">
              <w:marLeft w:val="0"/>
              <w:marRight w:val="0"/>
              <w:marTop w:val="0"/>
              <w:marBottom w:val="0"/>
              <w:divBdr>
                <w:top w:val="none" w:sz="0" w:space="0" w:color="auto"/>
                <w:left w:val="none" w:sz="0" w:space="0" w:color="auto"/>
                <w:bottom w:val="none" w:sz="0" w:space="0" w:color="auto"/>
                <w:right w:val="none" w:sz="0" w:space="0" w:color="auto"/>
              </w:divBdr>
              <w:divsChild>
                <w:div w:id="1722902867">
                  <w:marLeft w:val="0"/>
                  <w:marRight w:val="0"/>
                  <w:marTop w:val="0"/>
                  <w:marBottom w:val="0"/>
                  <w:divBdr>
                    <w:top w:val="single" w:sz="8" w:space="3" w:color="FFFFFF"/>
                    <w:left w:val="none" w:sz="0" w:space="0" w:color="auto"/>
                    <w:bottom w:val="none" w:sz="0" w:space="0" w:color="auto"/>
                    <w:right w:val="none" w:sz="0" w:space="0" w:color="auto"/>
                  </w:divBdr>
                  <w:divsChild>
                    <w:div w:id="1543901218">
                      <w:marLeft w:val="0"/>
                      <w:marRight w:val="0"/>
                      <w:marTop w:val="0"/>
                      <w:marBottom w:val="0"/>
                      <w:divBdr>
                        <w:top w:val="none" w:sz="0" w:space="0" w:color="auto"/>
                        <w:left w:val="none" w:sz="0" w:space="0" w:color="auto"/>
                        <w:bottom w:val="none" w:sz="0" w:space="0" w:color="auto"/>
                        <w:right w:val="none" w:sz="0" w:space="0" w:color="auto"/>
                      </w:divBdr>
                      <w:divsChild>
                        <w:div w:id="200021219">
                          <w:marLeft w:val="0"/>
                          <w:marRight w:val="0"/>
                          <w:marTop w:val="0"/>
                          <w:marBottom w:val="0"/>
                          <w:divBdr>
                            <w:top w:val="none" w:sz="0" w:space="0" w:color="auto"/>
                            <w:left w:val="none" w:sz="0" w:space="0" w:color="auto"/>
                            <w:bottom w:val="none" w:sz="0" w:space="0" w:color="auto"/>
                            <w:right w:val="none" w:sz="0" w:space="0" w:color="auto"/>
                          </w:divBdr>
                          <w:divsChild>
                            <w:div w:id="2084715528">
                              <w:marLeft w:val="0"/>
                              <w:marRight w:val="0"/>
                              <w:marTop w:val="0"/>
                              <w:marBottom w:val="0"/>
                              <w:divBdr>
                                <w:top w:val="single" w:sz="8" w:space="3" w:color="FFFFFF"/>
                                <w:left w:val="none" w:sz="0" w:space="0" w:color="auto"/>
                                <w:bottom w:val="none" w:sz="0" w:space="0" w:color="auto"/>
                                <w:right w:val="none" w:sz="0" w:space="0" w:color="auto"/>
                              </w:divBdr>
                              <w:divsChild>
                                <w:div w:id="2103456208">
                                  <w:marLeft w:val="0"/>
                                  <w:marRight w:val="0"/>
                                  <w:marTop w:val="0"/>
                                  <w:marBottom w:val="0"/>
                                  <w:divBdr>
                                    <w:top w:val="none" w:sz="0" w:space="0" w:color="auto"/>
                                    <w:left w:val="none" w:sz="0" w:space="0" w:color="auto"/>
                                    <w:bottom w:val="none" w:sz="0" w:space="0" w:color="auto"/>
                                    <w:right w:val="none" w:sz="0" w:space="0" w:color="auto"/>
                                  </w:divBdr>
                                  <w:divsChild>
                                    <w:div w:id="3733587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4293182">
                                          <w:marLeft w:val="0"/>
                                          <w:marRight w:val="0"/>
                                          <w:marTop w:val="0"/>
                                          <w:marBottom w:val="0"/>
                                          <w:divBdr>
                                            <w:top w:val="none" w:sz="0" w:space="0" w:color="auto"/>
                                            <w:left w:val="none" w:sz="0" w:space="0" w:color="auto"/>
                                            <w:bottom w:val="none" w:sz="0" w:space="0" w:color="auto"/>
                                            <w:right w:val="none" w:sz="0" w:space="0" w:color="auto"/>
                                          </w:divBdr>
                                          <w:divsChild>
                                            <w:div w:id="2007321794">
                                              <w:marLeft w:val="0"/>
                                              <w:marRight w:val="0"/>
                                              <w:marTop w:val="0"/>
                                              <w:marBottom w:val="0"/>
                                              <w:divBdr>
                                                <w:top w:val="single" w:sz="8" w:space="3" w:color="FFFFFF"/>
                                                <w:left w:val="none" w:sz="0" w:space="0" w:color="auto"/>
                                                <w:bottom w:val="none" w:sz="0" w:space="0" w:color="auto"/>
                                                <w:right w:val="none" w:sz="0" w:space="0" w:color="auto"/>
                                              </w:divBdr>
                                              <w:divsChild>
                                                <w:div w:id="1337070850">
                                                  <w:marLeft w:val="0"/>
                                                  <w:marRight w:val="0"/>
                                                  <w:marTop w:val="0"/>
                                                  <w:marBottom w:val="0"/>
                                                  <w:divBdr>
                                                    <w:top w:val="none" w:sz="0" w:space="0" w:color="auto"/>
                                                    <w:left w:val="none" w:sz="0" w:space="0" w:color="auto"/>
                                                    <w:bottom w:val="none" w:sz="0" w:space="0" w:color="auto"/>
                                                    <w:right w:val="none" w:sz="0" w:space="0" w:color="auto"/>
                                                  </w:divBdr>
                                                  <w:divsChild>
                                                    <w:div w:id="980813636">
                                                      <w:marLeft w:val="0"/>
                                                      <w:marRight w:val="0"/>
                                                      <w:marTop w:val="0"/>
                                                      <w:marBottom w:val="0"/>
                                                      <w:divBdr>
                                                        <w:top w:val="none" w:sz="0" w:space="0" w:color="auto"/>
                                                        <w:left w:val="none" w:sz="0" w:space="0" w:color="auto"/>
                                                        <w:bottom w:val="none" w:sz="0" w:space="0" w:color="auto"/>
                                                        <w:right w:val="none" w:sz="0" w:space="0" w:color="auto"/>
                                                      </w:divBdr>
                                                      <w:divsChild>
                                                        <w:div w:id="1835680921">
                                                          <w:marLeft w:val="0"/>
                                                          <w:marRight w:val="0"/>
                                                          <w:marTop w:val="0"/>
                                                          <w:marBottom w:val="0"/>
                                                          <w:divBdr>
                                                            <w:top w:val="single" w:sz="8" w:space="3" w:color="FFFFFF"/>
                                                            <w:left w:val="none" w:sz="0" w:space="0" w:color="auto"/>
                                                            <w:bottom w:val="none" w:sz="0" w:space="0" w:color="auto"/>
                                                            <w:right w:val="none" w:sz="0" w:space="0" w:color="auto"/>
                                                          </w:divBdr>
                                                          <w:divsChild>
                                                            <w:div w:id="1721200484">
                                                              <w:marLeft w:val="0"/>
                                                              <w:marRight w:val="0"/>
                                                              <w:marTop w:val="0"/>
                                                              <w:marBottom w:val="0"/>
                                                              <w:divBdr>
                                                                <w:top w:val="none" w:sz="0" w:space="0" w:color="auto"/>
                                                                <w:left w:val="none" w:sz="0" w:space="0" w:color="auto"/>
                                                                <w:bottom w:val="none" w:sz="0" w:space="0" w:color="auto"/>
                                                                <w:right w:val="none" w:sz="0" w:space="0" w:color="auto"/>
                                                              </w:divBdr>
                                                              <w:divsChild>
                                                                <w:div w:id="19564075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2590526">
                                                                      <w:marLeft w:val="0"/>
                                                                      <w:marRight w:val="0"/>
                                                                      <w:marTop w:val="0"/>
                                                                      <w:marBottom w:val="0"/>
                                                                      <w:divBdr>
                                                                        <w:top w:val="none" w:sz="0" w:space="0" w:color="auto"/>
                                                                        <w:left w:val="none" w:sz="0" w:space="0" w:color="auto"/>
                                                                        <w:bottom w:val="none" w:sz="0" w:space="0" w:color="auto"/>
                                                                        <w:right w:val="none" w:sz="0" w:space="0" w:color="auto"/>
                                                                      </w:divBdr>
                                                                      <w:divsChild>
                                                                        <w:div w:id="509219933">
                                                                          <w:marLeft w:val="0"/>
                                                                          <w:marRight w:val="0"/>
                                                                          <w:marTop w:val="0"/>
                                                                          <w:marBottom w:val="0"/>
                                                                          <w:divBdr>
                                                                            <w:top w:val="single" w:sz="8" w:space="3" w:color="FFFFFF"/>
                                                                            <w:left w:val="none" w:sz="0" w:space="0" w:color="auto"/>
                                                                            <w:bottom w:val="none" w:sz="0" w:space="0" w:color="auto"/>
                                                                            <w:right w:val="none" w:sz="0" w:space="0" w:color="auto"/>
                                                                          </w:divBdr>
                                                                          <w:divsChild>
                                                                            <w:div w:id="1785613204">
                                                                              <w:marLeft w:val="0"/>
                                                                              <w:marRight w:val="0"/>
                                                                              <w:marTop w:val="0"/>
                                                                              <w:marBottom w:val="0"/>
                                                                              <w:divBdr>
                                                                                <w:top w:val="none" w:sz="0" w:space="0" w:color="auto"/>
                                                                                <w:left w:val="none" w:sz="0" w:space="0" w:color="auto"/>
                                                                                <w:bottom w:val="none" w:sz="0" w:space="0" w:color="auto"/>
                                                                                <w:right w:val="none" w:sz="0" w:space="0" w:color="auto"/>
                                                                              </w:divBdr>
                                                                              <w:divsChild>
                                                                                <w:div w:id="289172150">
                                                                                  <w:marLeft w:val="0"/>
                                                                                  <w:marRight w:val="0"/>
                                                                                  <w:marTop w:val="0"/>
                                                                                  <w:marBottom w:val="0"/>
                                                                                  <w:divBdr>
                                                                                    <w:top w:val="none" w:sz="0" w:space="0" w:color="auto"/>
                                                                                    <w:left w:val="none" w:sz="0" w:space="0" w:color="auto"/>
                                                                                    <w:bottom w:val="none" w:sz="0" w:space="0" w:color="auto"/>
                                                                                    <w:right w:val="none" w:sz="0" w:space="0" w:color="auto"/>
                                                                                  </w:divBdr>
                                                                                  <w:divsChild>
                                                                                    <w:div w:id="1353527857">
                                                                                      <w:marLeft w:val="0"/>
                                                                                      <w:marRight w:val="0"/>
                                                                                      <w:marTop w:val="0"/>
                                                                                      <w:marBottom w:val="0"/>
                                                                                      <w:divBdr>
                                                                                        <w:top w:val="single" w:sz="8" w:space="3" w:color="FFFFFF"/>
                                                                                        <w:left w:val="none" w:sz="0" w:space="0" w:color="auto"/>
                                                                                        <w:bottom w:val="none" w:sz="0" w:space="0" w:color="auto"/>
                                                                                        <w:right w:val="none" w:sz="0" w:space="0" w:color="auto"/>
                                                                                      </w:divBdr>
                                                                                      <w:divsChild>
                                                                                        <w:div w:id="1544099820">
                                                                                          <w:marLeft w:val="0"/>
                                                                                          <w:marRight w:val="0"/>
                                                                                          <w:marTop w:val="0"/>
                                                                                          <w:marBottom w:val="0"/>
                                                                                          <w:divBdr>
                                                                                            <w:top w:val="none" w:sz="0" w:space="0" w:color="auto"/>
                                                                                            <w:left w:val="none" w:sz="0" w:space="0" w:color="auto"/>
                                                                                            <w:bottom w:val="none" w:sz="0" w:space="0" w:color="auto"/>
                                                                                            <w:right w:val="none" w:sz="0" w:space="0" w:color="auto"/>
                                                                                          </w:divBdr>
                                                                                          <w:divsChild>
                                                                                            <w:div w:id="1175994705">
                                                                                              <w:marLeft w:val="0"/>
                                                                                              <w:marRight w:val="0"/>
                                                                                              <w:marTop w:val="0"/>
                                                                                              <w:marBottom w:val="0"/>
                                                                                              <w:divBdr>
                                                                                                <w:top w:val="none" w:sz="0" w:space="0" w:color="auto"/>
                                                                                                <w:left w:val="none" w:sz="0" w:space="0" w:color="auto"/>
                                                                                                <w:bottom w:val="none" w:sz="0" w:space="0" w:color="auto"/>
                                                                                                <w:right w:val="none" w:sz="0" w:space="0" w:color="auto"/>
                                                                                              </w:divBdr>
                                                                                              <w:divsChild>
                                                                                                <w:div w:id="930314574">
                                                                                                  <w:marLeft w:val="0"/>
                                                                                                  <w:marRight w:val="0"/>
                                                                                                  <w:marTop w:val="0"/>
                                                                                                  <w:marBottom w:val="0"/>
                                                                                                  <w:divBdr>
                                                                                                    <w:top w:val="none" w:sz="0" w:space="0" w:color="auto"/>
                                                                                                    <w:left w:val="none" w:sz="0" w:space="0" w:color="auto"/>
                                                                                                    <w:bottom w:val="none" w:sz="0" w:space="0" w:color="auto"/>
                                                                                                    <w:right w:val="none" w:sz="0" w:space="0" w:color="auto"/>
                                                                                                  </w:divBdr>
                                                                                                  <w:divsChild>
                                                                                                    <w:div w:id="1640189752">
                                                                                                      <w:marLeft w:val="0"/>
                                                                                                      <w:marRight w:val="0"/>
                                                                                                      <w:marTop w:val="0"/>
                                                                                                      <w:marBottom w:val="0"/>
                                                                                                      <w:divBdr>
                                                                                                        <w:top w:val="none" w:sz="0" w:space="0" w:color="auto"/>
                                                                                                        <w:left w:val="none" w:sz="0" w:space="0" w:color="auto"/>
                                                                                                        <w:bottom w:val="none" w:sz="0" w:space="0" w:color="auto"/>
                                                                                                        <w:right w:val="none" w:sz="0" w:space="0" w:color="auto"/>
                                                                                                      </w:divBdr>
                                                                                                      <w:divsChild>
                                                                                                        <w:div w:id="1357384417">
                                                                                                          <w:marLeft w:val="0"/>
                                                                                                          <w:marRight w:val="0"/>
                                                                                                          <w:marTop w:val="0"/>
                                                                                                          <w:marBottom w:val="0"/>
                                                                                                          <w:divBdr>
                                                                                                            <w:top w:val="none" w:sz="0" w:space="0" w:color="auto"/>
                                                                                                            <w:left w:val="none" w:sz="0" w:space="0" w:color="auto"/>
                                                                                                            <w:bottom w:val="none" w:sz="0" w:space="0" w:color="auto"/>
                                                                                                            <w:right w:val="none" w:sz="0" w:space="0" w:color="auto"/>
                                                                                                          </w:divBdr>
                                                                                                          <w:divsChild>
                                                                                                            <w:div w:id="1346593337">
                                                                                                              <w:marLeft w:val="0"/>
                                                                                                              <w:marRight w:val="0"/>
                                                                                                              <w:marTop w:val="0"/>
                                                                                                              <w:marBottom w:val="0"/>
                                                                                                              <w:divBdr>
                                                                                                                <w:top w:val="none" w:sz="0" w:space="0" w:color="auto"/>
                                                                                                                <w:left w:val="none" w:sz="0" w:space="0" w:color="auto"/>
                                                                                                                <w:bottom w:val="none" w:sz="0" w:space="0" w:color="auto"/>
                                                                                                                <w:right w:val="none" w:sz="0" w:space="0" w:color="auto"/>
                                                                                                              </w:divBdr>
                                                                                                              <w:divsChild>
                                                                                                                <w:div w:id="1398943025">
                                                                                                                  <w:marLeft w:val="0"/>
                                                                                                                  <w:marRight w:val="0"/>
                                                                                                                  <w:marTop w:val="0"/>
                                                                                                                  <w:marBottom w:val="0"/>
                                                                                                                  <w:divBdr>
                                                                                                                    <w:top w:val="none" w:sz="0" w:space="0" w:color="auto"/>
                                                                                                                    <w:left w:val="none" w:sz="0" w:space="0" w:color="auto"/>
                                                                                                                    <w:bottom w:val="none" w:sz="0" w:space="0" w:color="auto"/>
                                                                                                                    <w:right w:val="none" w:sz="0" w:space="0" w:color="auto"/>
                                                                                                                  </w:divBdr>
                                                                                                                  <w:divsChild>
                                                                                                                    <w:div w:id="1258754502">
                                                                                                                      <w:marLeft w:val="0"/>
                                                                                                                      <w:marRight w:val="0"/>
                                                                                                                      <w:marTop w:val="0"/>
                                                                                                                      <w:marBottom w:val="0"/>
                                                                                                                      <w:divBdr>
                                                                                                                        <w:top w:val="none" w:sz="0" w:space="0" w:color="auto"/>
                                                                                                                        <w:left w:val="none" w:sz="0" w:space="0" w:color="auto"/>
                                                                                                                        <w:bottom w:val="none" w:sz="0" w:space="0" w:color="auto"/>
                                                                                                                        <w:right w:val="none" w:sz="0" w:space="0" w:color="auto"/>
                                                                                                                      </w:divBdr>
                                                                                                                      <w:divsChild>
                                                                                                                        <w:div w:id="290064003">
                                                                                                                          <w:marLeft w:val="0"/>
                                                                                                                          <w:marRight w:val="0"/>
                                                                                                                          <w:marTop w:val="0"/>
                                                                                                                          <w:marBottom w:val="0"/>
                                                                                                                          <w:divBdr>
                                                                                                                            <w:top w:val="none" w:sz="0" w:space="0" w:color="auto"/>
                                                                                                                            <w:left w:val="none" w:sz="0" w:space="0" w:color="auto"/>
                                                                                                                            <w:bottom w:val="none" w:sz="0" w:space="0" w:color="auto"/>
                                                                                                                            <w:right w:val="none" w:sz="0" w:space="0" w:color="auto"/>
                                                                                                                          </w:divBdr>
                                                                                                                          <w:divsChild>
                                                                                                                            <w:div w:id="1350642171">
                                                                                                                              <w:marLeft w:val="0"/>
                                                                                                                              <w:marRight w:val="0"/>
                                                                                                                              <w:marTop w:val="0"/>
                                                                                                                              <w:marBottom w:val="0"/>
                                                                                                                              <w:divBdr>
                                                                                                                                <w:top w:val="none" w:sz="0" w:space="0" w:color="auto"/>
                                                                                                                                <w:left w:val="none" w:sz="0" w:space="0" w:color="auto"/>
                                                                                                                                <w:bottom w:val="none" w:sz="0" w:space="0" w:color="auto"/>
                                                                                                                                <w:right w:val="none" w:sz="0" w:space="0" w:color="auto"/>
                                                                                                                              </w:divBdr>
                                                                                                                              <w:divsChild>
                                                                                                                                <w:div w:id="1698315947">
                                                                                                                                  <w:marLeft w:val="0"/>
                                                                                                                                  <w:marRight w:val="0"/>
                                                                                                                                  <w:marTop w:val="0"/>
                                                                                                                                  <w:marBottom w:val="0"/>
                                                                                                                                  <w:divBdr>
                                                                                                                                    <w:top w:val="none" w:sz="0" w:space="0" w:color="auto"/>
                                                                                                                                    <w:left w:val="none" w:sz="0" w:space="0" w:color="auto"/>
                                                                                                                                    <w:bottom w:val="none" w:sz="0" w:space="0" w:color="auto"/>
                                                                                                                                    <w:right w:val="none" w:sz="0" w:space="0" w:color="auto"/>
                                                                                                                                  </w:divBdr>
                                                                                                                                  <w:divsChild>
                                                                                                                                    <w:div w:id="124206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hyperlink" Target="https://sourceforge.net/projects/camprocessor/" TargetMode="External"/><Relationship Id="rId3" Type="http://schemas.openxmlformats.org/officeDocument/2006/relationships/customXml" Target="../customXml/item3.xml"/><Relationship Id="rId21" Type="http://schemas.openxmlformats.org/officeDocument/2006/relationships/hyperlink" Target="http://www.json.org/" TargetMode="External"/><Relationship Id="rId34" Type="http://schemas.microsoft.com/office/2016/09/relationships/commentsIds" Target="commentsIds.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hyperlink" Target="https://github.com/nsip/sifxml2pescjson"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w3schools.com/xml/schema_intro.asp"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w3.org/TR/xpath"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goessner.net/articles/JsonPath/"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yperlink" Target="https://www.w3schools.com/xml/"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s://json-ld.org/spec/FCGS/json-ld/20180607/" TargetMode="Externa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SmartDocs xmlns="http://www.thirtysix.net/smartdocs/documentInfo">
  <Version>2014.1.2.0</Version>
</SmartDoc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xmlns="">
    <Name>Document ID Generator</Name>
    <Synchronization>Synchronous</Synchronization>
    <Type>10001</Type>
    <SequenceNumber>1000</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10002</Type>
    <SequenceNumber>1001</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10004</Type>
    <SequenceNumber>1002</SequenceNumber>
    <Assembly>Microsoft.Office.DocumentManagement, Version=16.0.0.0, Culture=neutral, PublicKeyToken=71e9bce111e9429c</Assembly>
    <Class>Microsoft.Office.DocumentManagement.Internal.DocIdHandler</Class>
    <Data/>
    <Filter/>
  </Receiver>
  <Receiver xmlns="">
    <Name>Document ID Generator</Name>
    <Synchronization>Synchronous</Synchronization>
    <Type>10006</Type>
    <SequenceNumber>1003</SequenceNumber>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PersistId xmlns="fa6dcc7a-ed60-4d90-8a63-d1beaf0f6d66" xsi:nil="true"/>
    <_dlc_DocIdUrl xmlns="fa6dcc7a-ed60-4d90-8a63-d1beaf0f6d66">
      <Url xsi:nil="true"/>
      <Description xsi:nil="true"/>
    </_dlc_DocIdUrl>
    <_dlc_DocId xmlns="fa6dcc7a-ed60-4d90-8a63-d1beaf0f6d66"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E32B886C5506E4E8256F0EDCD57B8FA" ma:contentTypeVersion="16" ma:contentTypeDescription="Create a new document." ma:contentTypeScope="" ma:versionID="ab48869513299e07535063c19af1cf47">
  <xsd:schema xmlns:xsd="http://www.w3.org/2001/XMLSchema" xmlns:xs="http://www.w3.org/2001/XMLSchema" xmlns:p="http://schemas.microsoft.com/office/2006/metadata/properties" xmlns:ns2="fa6dcc7a-ed60-4d90-8a63-d1beaf0f6d66" xmlns:ns3="4bca8de0-73ca-43a1-a07e-6e0262170646" targetNamespace="http://schemas.microsoft.com/office/2006/metadata/properties" ma:root="true" ma:fieldsID="217b4172cf805c0bea84f218eeea5dbe" ns2:_="" ns3:_="">
    <xsd:import namespace="fa6dcc7a-ed60-4d90-8a63-d1beaf0f6d66"/>
    <xsd:import namespace="4bca8de0-73ca-43a1-a07e-6e0262170646"/>
    <xsd:element name="properties">
      <xsd:complexType>
        <xsd:sequence>
          <xsd:element name="documentManagement">
            <xsd:complexType>
              <xsd:all>
                <xsd:element ref="ns2:_dlc_DocId" minOccurs="0"/>
                <xsd:element ref="ns2:_dlc_DocIdUrl" minOccurs="0"/>
                <xsd:element ref="ns2:_dlc_DocIdPersistId"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6dcc7a-ed60-4d90-8a63-d1beaf0f6d6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false">
      <xsd:simpleType>
        <xsd:restriction base="dms:Text"/>
      </xsd:simpleType>
    </xsd:element>
    <xsd:element name="_dlc_DocIdUrl" ma:index="9"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4bca8de0-73ca-43a1-a07e-6e0262170646"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D123EB1-B02A-4C07-99B5-930775386107}">
  <ds:schemaRefs>
    <ds:schemaRef ds:uri="http://www.thirtysix.net/smartdocs/documentInfo"/>
  </ds:schemaRefs>
</ds:datastoreItem>
</file>

<file path=customXml/itemProps2.xml><?xml version="1.0" encoding="utf-8"?>
<ds:datastoreItem xmlns:ds="http://schemas.openxmlformats.org/officeDocument/2006/customXml" ds:itemID="{F7ECC934-F070-46B6-B8AE-CDE7EFA27419}">
  <ds:schemaRefs>
    <ds:schemaRef ds:uri="http://schemas.microsoft.com/sharepoint/v3/contenttype/forms"/>
  </ds:schemaRefs>
</ds:datastoreItem>
</file>

<file path=customXml/itemProps3.xml><?xml version="1.0" encoding="utf-8"?>
<ds:datastoreItem xmlns:ds="http://schemas.openxmlformats.org/officeDocument/2006/customXml" ds:itemID="{21A7CF10-951C-4DE0-ADCD-E36153E8AE8E}">
  <ds:schemaRefs>
    <ds:schemaRef ds:uri="http://schemas.microsoft.com/sharepoint/events"/>
    <ds:schemaRef ds:uri=""/>
  </ds:schemaRefs>
</ds:datastoreItem>
</file>

<file path=customXml/itemProps4.xml><?xml version="1.0" encoding="utf-8"?>
<ds:datastoreItem xmlns:ds="http://schemas.openxmlformats.org/officeDocument/2006/customXml" ds:itemID="{20B0A793-6D7B-4D2B-A524-7972C42D30F8}">
  <ds:schemaRefs>
    <ds:schemaRef ds:uri="http://purl.org/dc/elements/1.1/"/>
    <ds:schemaRef ds:uri="http://www.w3.org/XML/1998/namespace"/>
    <ds:schemaRef ds:uri="http://purl.org/dc/terms/"/>
    <ds:schemaRef ds:uri="http://schemas.microsoft.com/office/2006/documentManagement/types"/>
    <ds:schemaRef ds:uri="http://purl.org/dc/dcmitype/"/>
    <ds:schemaRef ds:uri="fa6dcc7a-ed60-4d90-8a63-d1beaf0f6d66"/>
    <ds:schemaRef ds:uri="http://schemas.microsoft.com/office/2006/metadata/properties"/>
    <ds:schemaRef ds:uri="http://schemas.microsoft.com/office/infopath/2007/PartnerControls"/>
    <ds:schemaRef ds:uri="http://schemas.openxmlformats.org/package/2006/metadata/core-properties"/>
    <ds:schemaRef ds:uri="4bca8de0-73ca-43a1-a07e-6e0262170646"/>
  </ds:schemaRefs>
</ds:datastoreItem>
</file>

<file path=customXml/itemProps5.xml><?xml version="1.0" encoding="utf-8"?>
<ds:datastoreItem xmlns:ds="http://schemas.openxmlformats.org/officeDocument/2006/customXml" ds:itemID="{8DAC03B3-D63F-479C-AA51-A6EEC735C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6dcc7a-ed60-4d90-8a63-d1beaf0f6d66"/>
    <ds:schemaRef ds:uri="4bca8de0-73ca-43a1-a07e-6e02621706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1DEC1623-E58A-4993-8A72-F0E1785B8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17</Pages>
  <Words>4254</Words>
  <Characters>24248</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PESC Compliant JSON</vt:lpstr>
    </vt:vector>
  </TitlesOfParts>
  <Company>P20W Education Standards Council (PESC)</Company>
  <LinksUpToDate>false</LinksUpToDate>
  <CharactersWithSpaces>28446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PESC Compliant JSON</dc:title>
  <dc:creator>Michael Morris</dc:creator>
  <cp:lastModifiedBy>Michael D. Morris</cp:lastModifiedBy>
  <cp:revision>7</cp:revision>
  <cp:lastPrinted>2015-02-04T15:55:00Z</cp:lastPrinted>
  <dcterms:created xsi:type="dcterms:W3CDTF">2018-11-19T16:35:00Z</dcterms:created>
  <dcterms:modified xsi:type="dcterms:W3CDTF">2018-12-03T14:21:00Z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9e1f0f71-638f-46b6-bbc5-cb238750de4a</vt:lpwstr>
  </property>
  <property fmtid="{D5CDD505-2E9C-101B-9397-08002B2CF9AE}" pid="3" name="ContentTypeId">
    <vt:lpwstr>0x0101002E32B886C5506E4E8256F0EDCD57B8FA</vt:lpwstr>
  </property>
  <property fmtid="{D5CDD505-2E9C-101B-9397-08002B2CF9AE}" pid="4" name="Version">
    <vt:lpwstr>0.6.0</vt:lpwstr>
  </property>
  <property fmtid="{D5CDD505-2E9C-101B-9397-08002B2CF9AE}" pid="5" name="Status">
    <vt:lpwstr>Review</vt:lpwstr>
  </property>
  <property fmtid="{D5CDD505-2E9C-101B-9397-08002B2CF9AE}" pid="6" name="Release Date">
    <vt:lpwstr>August 5, 2015</vt:lpwstr>
  </property>
  <property fmtid="{D5CDD505-2E9C-101B-9397-08002B2CF9AE}" pid="7" name="Order">
    <vt:r8>900</vt:r8>
  </property>
  <property fmtid="{D5CDD505-2E9C-101B-9397-08002B2CF9AE}" pid="8" name="Folders">
    <vt:lpwstr>~/sites/pesctab/XML Architecture/PESC Guidelines for XML Architecture and Data Modeling V4.5.docx</vt:lpwstr>
  </property>
  <property fmtid="{D5CDD505-2E9C-101B-9397-08002B2CF9AE}" pid="9" name="xd_ProgID">
    <vt:lpwstr/>
  </property>
  <property fmtid="{D5CDD505-2E9C-101B-9397-08002B2CF9AE}" pid="10" name="TemplateUrl">
    <vt:lpwstr/>
  </property>
  <property fmtid="{D5CDD505-2E9C-101B-9397-08002B2CF9AE}" pid="11" name="VersionDate">
    <vt:lpwstr>11/19/2018</vt:lpwstr>
  </property>
</Properties>
</file>