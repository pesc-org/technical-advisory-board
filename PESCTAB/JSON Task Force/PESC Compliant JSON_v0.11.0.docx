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2" w:name="_Toc512139834"/>
      <w:bookmarkStart w:id="3" w:name="_Toc513534467"/>
      <w:bookmarkStart w:id="4" w:name="_Toc515032119"/>
      <w:bookmarkStart w:id="5" w:name="_Toc515875607"/>
      <w:bookmarkStart w:id="6" w:name="_Toc516462174"/>
      <w:bookmarkStart w:id="7"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2"/>
    <w:bookmarkEnd w:id="3"/>
    <w:bookmarkEnd w:id="4"/>
    <w:bookmarkEnd w:id="5"/>
    <w:bookmarkEnd w:id="6"/>
    <w:bookmarkEnd w:id="7"/>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FF5EC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ins w:id="8" w:author="Michael D. Morris" w:date="2019-02-04T09:05:00Z">
        <w:r w:rsidR="00FB74DE">
          <w:rPr>
            <w:rFonts w:ascii="Arial" w:eastAsia="Times New Roman" w:hAnsi="Arial" w:cs="Times New Roman"/>
            <w:sz w:val="32"/>
            <w:szCs w:val="20"/>
          </w:rPr>
          <w:t>0.11.0</w:t>
        </w:r>
      </w:ins>
      <w:del w:id="9" w:author="Michael D. Morris" w:date="2019-02-04T09:05:00Z">
        <w:r w:rsidR="00FC5B69" w:rsidDel="00FB74DE">
          <w:rPr>
            <w:rFonts w:ascii="Arial" w:eastAsia="Times New Roman" w:hAnsi="Arial" w:cs="Times New Roman"/>
            <w:sz w:val="32"/>
            <w:szCs w:val="20"/>
          </w:rPr>
          <w:delText>0.10.0</w:delText>
        </w:r>
      </w:del>
      <w:r w:rsidR="000425AA">
        <w:rPr>
          <w:rFonts w:ascii="Arial" w:eastAsia="Times New Roman" w:hAnsi="Arial" w:cs="Times New Roman"/>
          <w:sz w:val="32"/>
          <w:szCs w:val="20"/>
        </w:rPr>
        <w:fldChar w:fldCharType="end"/>
      </w:r>
    </w:p>
    <w:p w14:paraId="103CAB84" w14:textId="076D0A08"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ins w:id="10" w:author="Michael D. Morris" w:date="2019-02-04T09:05:00Z">
        <w:r w:rsidR="00FB74DE">
          <w:rPr>
            <w:rFonts w:ascii="Arial" w:eastAsia="Times New Roman" w:hAnsi="Arial" w:cs="Times New Roman"/>
            <w:color w:val="FF0000"/>
            <w:sz w:val="32"/>
            <w:szCs w:val="20"/>
          </w:rPr>
          <w:t>01/30/2019</w:t>
        </w:r>
      </w:ins>
      <w:del w:id="11" w:author="Michael D. Morris" w:date="2019-02-04T08:58:00Z">
        <w:r w:rsidR="00FC5B69" w:rsidDel="0093763C">
          <w:rPr>
            <w:rFonts w:ascii="Arial" w:eastAsia="Times New Roman" w:hAnsi="Arial" w:cs="Times New Roman"/>
            <w:color w:val="FF0000"/>
            <w:sz w:val="32"/>
            <w:szCs w:val="20"/>
          </w:rPr>
          <w:delText>01/</w:delText>
        </w:r>
      </w:del>
      <w:ins w:id="12" w:author="Steve Margenau" w:date="2019-01-30T12:26:00Z">
        <w:del w:id="13" w:author="Michael D. Morris" w:date="2019-02-04T08:58:00Z">
          <w:r w:rsidR="00DB7AB0" w:rsidDel="0093763C">
            <w:rPr>
              <w:rFonts w:ascii="Arial" w:eastAsia="Times New Roman" w:hAnsi="Arial" w:cs="Times New Roman"/>
              <w:color w:val="FF0000"/>
              <w:sz w:val="32"/>
              <w:szCs w:val="20"/>
            </w:rPr>
            <w:delText>30</w:delText>
          </w:r>
        </w:del>
      </w:ins>
      <w:del w:id="14" w:author="Michael D. Morris" w:date="2019-02-04T08:58:00Z">
        <w:r w:rsidR="00FC5B69" w:rsidDel="0093763C">
          <w:rPr>
            <w:rFonts w:ascii="Arial" w:eastAsia="Times New Roman" w:hAnsi="Arial" w:cs="Times New Roman"/>
            <w:color w:val="FF0000"/>
            <w:sz w:val="32"/>
            <w:szCs w:val="20"/>
          </w:rPr>
          <w:delText>25/2019</w:delText>
        </w:r>
      </w:del>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bookmarkStart w:id="15" w:name="_GoBack"/>
      <w:bookmarkEnd w:id="15"/>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927249"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Content>
          <w:r w:rsidR="001507E2">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24DB02A" w14:textId="77777777" w:rsidR="00632C05" w:rsidRDefault="00632C05" w:rsidP="00632C05">
      <w:pPr>
        <w:spacing w:after="0" w:line="240" w:lineRule="auto"/>
        <w:rPr>
          <w:rFonts w:ascii="Book Antiqua" w:eastAsia="Times New Roman" w:hAnsi="Book Antiqua" w:cs="Times New Roman"/>
        </w:rPr>
      </w:pPr>
    </w:p>
    <w:p w14:paraId="396C013E" w14:textId="77777777" w:rsidR="00632C05" w:rsidRDefault="00632C05" w:rsidP="00632C05">
      <w:pPr>
        <w:spacing w:after="0" w:line="240" w:lineRule="auto"/>
        <w:rPr>
          <w:rFonts w:ascii="Book Antiqua" w:eastAsia="Times New Roman" w:hAnsi="Book Antiqua" w:cs="Times New Roman"/>
        </w:rPr>
      </w:pPr>
    </w:p>
    <w:p w14:paraId="4B07F57A" w14:textId="77777777" w:rsidR="00632C05" w:rsidRDefault="00632C05" w:rsidP="00632C05">
      <w:pPr>
        <w:spacing w:after="0" w:line="240" w:lineRule="auto"/>
        <w:rPr>
          <w:rFonts w:ascii="Book Antiqua" w:eastAsia="Times New Roman" w:hAnsi="Book Antiqua" w:cs="Times New Roman"/>
        </w:rPr>
      </w:pPr>
    </w:p>
    <w:p w14:paraId="573A2C23" w14:textId="77777777" w:rsidR="00632C05" w:rsidRPr="00BD55CE" w:rsidRDefault="00632C05" w:rsidP="00632C05">
      <w:pPr>
        <w:spacing w:after="0" w:line="240" w:lineRule="auto"/>
        <w:rPr>
          <w:rFonts w:ascii="Book Antiqua" w:eastAsia="Times New Roman" w:hAnsi="Book Antiqua" w:cs="Times New Roman"/>
        </w:rPr>
      </w:pPr>
      <w:r>
        <w:rPr>
          <w:rFonts w:ascii="Book Antiqua" w:eastAsia="Times New Roman" w:hAnsi="Book Antiqua" w:cs="Times New Roman"/>
        </w:rPr>
        <w:t xml:space="preserve">© Postsecondary Electronic </w:t>
      </w:r>
      <w:r w:rsidRPr="00BD55CE">
        <w:rPr>
          <w:rFonts w:ascii="Book Antiqua" w:eastAsia="Times New Roman" w:hAnsi="Book Antiqua" w:cs="Times New Roman"/>
        </w:rPr>
        <w:t>Standards</w:t>
      </w:r>
      <w:r>
        <w:rPr>
          <w:rFonts w:ascii="Book Antiqua" w:eastAsia="Times New Roman" w:hAnsi="Book Antiqua" w:cs="Times New Roman"/>
        </w:rPr>
        <w:t xml:space="preserve"> Council (PESC), 2018</w:t>
      </w:r>
      <w:r w:rsidRPr="00BD55CE">
        <w:rPr>
          <w:rFonts w:ascii="Book Antiqua" w:eastAsia="Times New Roman" w:hAnsi="Book Antiqua" w:cs="Times New Roman"/>
        </w:rPr>
        <w:t xml:space="preserve">.  </w:t>
      </w:r>
    </w:p>
    <w:p w14:paraId="5D48B254" w14:textId="020D5373" w:rsidR="00BD55CE" w:rsidRPr="00BD55CE" w:rsidRDefault="00632C05" w:rsidP="00632C05">
      <w:pPr>
        <w:spacing w:after="0" w:line="240" w:lineRule="auto"/>
        <w:rPr>
          <w:rFonts w:ascii="Arial" w:eastAsia="Times New Roman" w:hAnsi="Arial" w:cs="Times New Roman"/>
          <w:b/>
          <w:sz w:val="32"/>
          <w:szCs w:val="20"/>
        </w:rPr>
      </w:pPr>
      <w:r>
        <w:rPr>
          <w:rFonts w:ascii="Tw Cen MT" w:hAnsi="Tw Cen MT"/>
        </w:rPr>
        <w:t xml:space="preserve">Licensed under the Apache License/Creative Commons (?), Version 2.0 (the "License"); you may not use this file except in compliance with the License.  You may obtain a copy of the License at </w:t>
      </w:r>
      <w:hyperlink r:id="rId14" w:history="1">
        <w:r>
          <w:rPr>
            <w:rStyle w:val="Hyperlink"/>
            <w:rFonts w:ascii="Tw Cen MT" w:hAnsi="Tw Cen MT"/>
          </w:rPr>
          <w:t>http://www.apache.org/licenses/LICENSE-2.0</w:t>
        </w:r>
      </w:hyperlink>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16" w:name="_Toc409096255"/>
      <w:bookmarkStart w:id="17" w:name="_Toc163493"/>
      <w:r w:rsidRPr="00BD55CE">
        <w:rPr>
          <w:rFonts w:ascii="Book Antiqua" w:eastAsia="Times New Roman" w:hAnsi="Book Antiqua" w:cs="Times New Roman"/>
          <w:b/>
          <w:sz w:val="28"/>
          <w:szCs w:val="20"/>
        </w:rPr>
        <w:lastRenderedPageBreak/>
        <w:t>Executive Summary</w:t>
      </w:r>
      <w:bookmarkEnd w:id="16"/>
      <w:bookmarkEnd w:id="1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A54027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pplication</w:t>
      </w:r>
      <w:ins w:id="18" w:author="Steve Margenau" w:date="2019-01-30T12:26:00Z">
        <w:r w:rsidR="00CC55EF">
          <w:t>s</w:t>
        </w:r>
      </w:ins>
      <w:r w:rsidR="00E861CD">
        <w:t xml:space="preserve">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del w:id="19" w:author="Steve Margenau" w:date="2019-01-30T12:27:00Z">
        <w:r w:rsidR="005C7BDD" w:rsidDel="00CC55EF">
          <w:delText xml:space="preserve"> </w:delText>
        </w:r>
      </w:del>
      <w:r w:rsidR="00E861CD">
        <w:t xml:space="preserve">exchange partners </w:t>
      </w:r>
      <w:ins w:id="20" w:author="Steve Margenau" w:date="2019-01-30T12:27:00Z">
        <w:r w:rsidR="00CC55EF">
          <w:t>with</w:t>
        </w:r>
      </w:ins>
      <w:del w:id="21" w:author="Steve Margenau" w:date="2019-01-30T12:27:00Z">
        <w:r w:rsidR="00E861CD" w:rsidDel="00CC55EF">
          <w:delText>to have</w:delText>
        </w:r>
      </w:del>
      <w:r w:rsidR="00E861CD">
        <w:t xml:space="preserve"> a basis for creating exchange software and </w:t>
      </w:r>
      <w:del w:id="22" w:author="Steve Margenau" w:date="2019-01-30T12:28:00Z">
        <w:r w:rsidR="00E861CD" w:rsidDel="00CC55EF">
          <w:delText xml:space="preserve">for </w:delText>
        </w:r>
      </w:del>
      <w:r w:rsidR="00E861CD">
        <w:t>interpreting the data sent to them</w:t>
      </w:r>
      <w:r w:rsidR="00EF050E">
        <w:t>.  These standards currently support Electronic Data Exchange (EDI) and eXtensible Markup Language (XML)</w:t>
      </w:r>
      <w:r w:rsidR="005C7BDD">
        <w:t xml:space="preserve"> formats</w:t>
      </w:r>
      <w:r w:rsidR="00EF050E">
        <w:t xml:space="preserve">.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10805E68"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ins w:id="23" w:author="Steve Margenau" w:date="2019-01-30T12:36:00Z">
        <w:r w:rsidR="007200A8">
          <w:t>T</w:t>
        </w:r>
      </w:ins>
      <w:del w:id="24" w:author="Steve Margenau" w:date="2019-01-30T12:36:00Z">
        <w:r w:rsidR="00856BD9" w:rsidDel="007200A8">
          <w:delText>While t</w:delText>
        </w:r>
      </w:del>
      <w:r w:rsidR="00856BD9">
        <w:t xml:space="preserve">his might </w:t>
      </w:r>
      <w:r w:rsidR="007E6755">
        <w:t>appear to be</w:t>
      </w:r>
      <w:r w:rsidR="00856BD9">
        <w:t xml:space="preserve"> a manual process</w:t>
      </w:r>
      <w:ins w:id="25" w:author="Steve Margenau" w:date="2019-01-30T12:36:00Z">
        <w:r w:rsidR="007200A8">
          <w:t>. However</w:t>
        </w:r>
      </w:ins>
      <w:del w:id="26" w:author="Steve Margenau" w:date="2019-01-30T12:36:00Z">
        <w:r w:rsidR="00856BD9" w:rsidDel="007200A8">
          <w:delText>,</w:delText>
        </w:r>
      </w:del>
      <w:ins w:id="27" w:author="Steve Margenau" w:date="2019-01-30T12:37:00Z">
        <w:r w:rsidR="007200A8">
          <w:t>,</w:t>
        </w:r>
      </w:ins>
      <w:r w:rsidR="00856BD9">
        <w:t xml:space="preserve">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w:t>
      </w:r>
      <w:ins w:id="28" w:author="Steve Margenau" w:date="2019-01-30T12:37:00Z">
        <w:r w:rsidR="007200A8">
          <w:t>. In turn</w:t>
        </w:r>
      </w:ins>
      <w:ins w:id="29" w:author="Steve Margenau" w:date="2019-01-30T12:38:00Z">
        <w:r w:rsidR="007200A8">
          <w:t>, these</w:t>
        </w:r>
      </w:ins>
      <w:del w:id="30" w:author="Steve Margenau" w:date="2019-01-30T12:38:00Z">
        <w:r w:rsidR="00856BD9" w:rsidDel="007200A8">
          <w:delText xml:space="preserve"> </w:delText>
        </w:r>
        <w:r w:rsidR="005A3362" w:rsidDel="007200A8">
          <w:delText>which</w:delText>
        </w:r>
        <w:r w:rsidR="00856BD9" w:rsidDel="007200A8">
          <w:delText xml:space="preserve"> then</w:delText>
        </w:r>
      </w:del>
      <w:r w:rsidR="00856BD9">
        <w:t xml:space="preserve">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w:t>
      </w:r>
      <w:ins w:id="31" w:author="Steve Margenau" w:date="2019-01-30T12:38:00Z">
        <w:r w:rsidR="007200A8">
          <w:t>via</w:t>
        </w:r>
      </w:ins>
      <w:del w:id="32" w:author="Steve Margenau" w:date="2019-01-30T12:38:00Z">
        <w:r w:rsidR="00EF278A" w:rsidDel="007200A8">
          <w:delText>by</w:delText>
        </w:r>
      </w:del>
      <w:r w:rsidR="00EF278A">
        <w:t xml:space="preserve"> configuration options. </w:t>
      </w:r>
    </w:p>
    <w:p w14:paraId="16638007" w14:textId="389341EE"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w:t>
      </w:r>
      <w:ins w:id="33" w:author="Steve Margenau" w:date="2019-01-30T12:40:00Z">
        <w:r w:rsidR="00FA606B">
          <w:rPr>
            <w:rFonts w:eastAsia="Times New Roman" w:cs="Times New Roman"/>
            <w:szCs w:val="20"/>
          </w:rPr>
          <w:t>will</w:t>
        </w:r>
      </w:ins>
      <w:del w:id="34" w:author="Steve Margenau" w:date="2019-01-30T12:40:00Z">
        <w:r w:rsidR="00EF278A" w:rsidRPr="00A4521C" w:rsidDel="00FA606B">
          <w:rPr>
            <w:rFonts w:eastAsia="Times New Roman" w:cs="Times New Roman"/>
            <w:szCs w:val="20"/>
          </w:rPr>
          <w:delText>is to</w:delText>
        </w:r>
      </w:del>
      <w:r w:rsidR="00EF278A" w:rsidRPr="00A4521C">
        <w:rPr>
          <w:rFonts w:eastAsia="Times New Roman" w:cs="Times New Roman"/>
          <w:szCs w:val="20"/>
        </w:rPr>
        <w:t xml:space="preserve">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 xml:space="preserve">ON schema language, JSON-LD, and/or </w:t>
      </w:r>
      <w:del w:id="35" w:author="Steve Margenau" w:date="2019-01-30T12:39:00Z">
        <w:r w:rsidR="002159E1" w:rsidRPr="00A4521C" w:rsidDel="00FA606B">
          <w:rPr>
            <w:rFonts w:eastAsia="Times New Roman" w:cs="Times New Roman"/>
            <w:szCs w:val="20"/>
          </w:rPr>
          <w:delText xml:space="preserve"> </w:delText>
        </w:r>
      </w:del>
      <w:r w:rsidR="002159E1" w:rsidRPr="00A4521C">
        <w:rPr>
          <w:rFonts w:eastAsia="Times New Roman" w:cs="Times New Roman"/>
          <w:szCs w:val="20"/>
        </w:rPr>
        <w:t>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w:t>
      </w:r>
      <w:ins w:id="36" w:author="Steve Margenau" w:date="2019-01-30T12:47:00Z">
        <w:r w:rsidR="00AA57B6">
          <w:rPr>
            <w:rFonts w:eastAsia="Times New Roman" w:cs="Times New Roman"/>
            <w:szCs w:val="20"/>
          </w:rPr>
          <w:t>. This would allow</w:t>
        </w:r>
      </w:ins>
      <w:del w:id="37" w:author="Steve Margenau" w:date="2019-01-30T12:42:00Z">
        <w:r w:rsidR="002159E1" w:rsidRPr="00A4521C" w:rsidDel="00FA606B">
          <w:rPr>
            <w:rFonts w:eastAsia="Times New Roman" w:cs="Times New Roman"/>
            <w:szCs w:val="20"/>
          </w:rPr>
          <w:delText xml:space="preserve"> so tha</w:delText>
        </w:r>
        <w:r w:rsidR="00307F4C" w:rsidRPr="00A4521C" w:rsidDel="00FA606B">
          <w:rPr>
            <w:rFonts w:eastAsia="Times New Roman" w:cs="Times New Roman"/>
            <w:szCs w:val="20"/>
          </w:rPr>
          <w:delText>t</w:delText>
        </w:r>
      </w:del>
      <w:r w:rsidR="00307F4C" w:rsidRPr="00A4521C">
        <w:rPr>
          <w:rFonts w:eastAsia="Times New Roman" w:cs="Times New Roman"/>
          <w:szCs w:val="20"/>
        </w:rPr>
        <w:t xml:space="preserve"> one specification </w:t>
      </w:r>
      <w:ins w:id="38" w:author="Steve Margenau" w:date="2019-01-30T12:42:00Z">
        <w:r w:rsidR="00FA606B">
          <w:rPr>
            <w:rFonts w:eastAsia="Times New Roman" w:cs="Times New Roman"/>
            <w:szCs w:val="20"/>
          </w:rPr>
          <w:t>to</w:t>
        </w:r>
      </w:ins>
      <w:del w:id="39" w:author="Steve Margenau" w:date="2019-01-30T12:42:00Z">
        <w:r w:rsidR="00307F4C" w:rsidRPr="00A4521C" w:rsidDel="00FA606B">
          <w:rPr>
            <w:rFonts w:eastAsia="Times New Roman" w:cs="Times New Roman"/>
            <w:szCs w:val="20"/>
          </w:rPr>
          <w:delText>will</w:delText>
        </w:r>
      </w:del>
      <w:r w:rsidR="00307F4C" w:rsidRPr="00A4521C">
        <w:rPr>
          <w:rFonts w:eastAsia="Times New Roman" w:cs="Times New Roman"/>
          <w:szCs w:val="20"/>
        </w:rPr>
        <w:t xml:space="preserve"> encapsulate the constraints on any type of serialization and provide for the translation between them.  This </w:t>
      </w:r>
      <w:ins w:id="40" w:author="Steve Margenau" w:date="2019-01-30T12:41:00Z">
        <w:r w:rsidR="00FA606B">
          <w:rPr>
            <w:rFonts w:eastAsia="Times New Roman" w:cs="Times New Roman"/>
            <w:szCs w:val="20"/>
          </w:rPr>
          <w:t xml:space="preserve">second </w:t>
        </w:r>
      </w:ins>
      <w:r w:rsidR="00307F4C" w:rsidRPr="00A4521C">
        <w:rPr>
          <w:rFonts w:eastAsia="Times New Roman" w:cs="Times New Roman"/>
          <w:szCs w:val="20"/>
        </w:rPr>
        <w:t>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5"/>
          <w:headerReference w:type="default" r:id="rId16"/>
          <w:footerReference w:type="even" r:id="rId17"/>
          <w:footerReference w:type="defaul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45" w:name="_Toc409096256"/>
      <w:bookmarkStart w:id="46" w:name="_Toc163494"/>
      <w:r w:rsidRPr="00BD55CE">
        <w:rPr>
          <w:rFonts w:ascii="Book Antiqua" w:eastAsia="Times New Roman" w:hAnsi="Book Antiqua" w:cs="Times New Roman"/>
          <w:b/>
          <w:sz w:val="28"/>
          <w:szCs w:val="20"/>
        </w:rPr>
        <w:lastRenderedPageBreak/>
        <w:t>Table of Contents</w:t>
      </w:r>
      <w:bookmarkEnd w:id="45"/>
      <w:bookmarkEnd w:id="46"/>
    </w:p>
    <w:p w14:paraId="26E98C24" w14:textId="77777777" w:rsidR="00736210" w:rsidRDefault="00BD55CE">
      <w:pPr>
        <w:pStyle w:val="TOC1"/>
        <w:rPr>
          <w:ins w:id="47" w:author="Michael D. Morris" w:date="2019-02-04T09:04:00Z"/>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ins w:id="48" w:author="Michael D. Morris" w:date="2019-02-04T09:04:00Z">
        <w:r w:rsidR="00736210" w:rsidRPr="00EF6742">
          <w:rPr>
            <w:rStyle w:val="Hyperlink"/>
            <w:noProof/>
          </w:rPr>
          <w:fldChar w:fldCharType="begin"/>
        </w:r>
        <w:r w:rsidR="00736210" w:rsidRPr="00EF6742">
          <w:rPr>
            <w:rStyle w:val="Hyperlink"/>
            <w:noProof/>
          </w:rPr>
          <w:instrText xml:space="preserve"> </w:instrText>
        </w:r>
        <w:r w:rsidR="00736210">
          <w:rPr>
            <w:noProof/>
          </w:rPr>
          <w:instrText>HYPERLINK \l "_Toc163493"</w:instrText>
        </w:r>
        <w:r w:rsidR="00736210" w:rsidRPr="00EF6742">
          <w:rPr>
            <w:rStyle w:val="Hyperlink"/>
            <w:noProof/>
          </w:rPr>
          <w:instrText xml:space="preserve"> </w:instrText>
        </w:r>
        <w:r w:rsidR="00736210" w:rsidRPr="00EF6742">
          <w:rPr>
            <w:rStyle w:val="Hyperlink"/>
            <w:noProof/>
          </w:rPr>
        </w:r>
        <w:r w:rsidR="00736210" w:rsidRPr="00EF6742">
          <w:rPr>
            <w:rStyle w:val="Hyperlink"/>
            <w:noProof/>
          </w:rPr>
          <w:fldChar w:fldCharType="separate"/>
        </w:r>
        <w:r w:rsidR="00736210" w:rsidRPr="00EF6742">
          <w:rPr>
            <w:rStyle w:val="Hyperlink"/>
            <w:rFonts w:ascii="Book Antiqua" w:hAnsi="Book Antiqua"/>
            <w:noProof/>
          </w:rPr>
          <w:t>Executive Summary</w:t>
        </w:r>
        <w:r w:rsidR="00736210">
          <w:rPr>
            <w:noProof/>
            <w:webHidden/>
          </w:rPr>
          <w:tab/>
        </w:r>
        <w:r w:rsidR="00736210">
          <w:rPr>
            <w:noProof/>
            <w:webHidden/>
          </w:rPr>
          <w:fldChar w:fldCharType="begin"/>
        </w:r>
        <w:r w:rsidR="00736210">
          <w:rPr>
            <w:noProof/>
            <w:webHidden/>
          </w:rPr>
          <w:instrText xml:space="preserve"> PAGEREF _Toc163493 \h </w:instrText>
        </w:r>
        <w:r w:rsidR="00736210">
          <w:rPr>
            <w:noProof/>
            <w:webHidden/>
          </w:rPr>
        </w:r>
      </w:ins>
      <w:r w:rsidR="00736210">
        <w:rPr>
          <w:noProof/>
          <w:webHidden/>
        </w:rPr>
        <w:fldChar w:fldCharType="separate"/>
      </w:r>
      <w:ins w:id="49" w:author="Michael D. Morris" w:date="2019-02-04T09:04:00Z">
        <w:r w:rsidR="00736210">
          <w:rPr>
            <w:noProof/>
            <w:webHidden/>
          </w:rPr>
          <w:t>ii</w:t>
        </w:r>
        <w:r w:rsidR="00736210">
          <w:rPr>
            <w:noProof/>
            <w:webHidden/>
          </w:rPr>
          <w:fldChar w:fldCharType="end"/>
        </w:r>
        <w:r w:rsidR="00736210" w:rsidRPr="00EF6742">
          <w:rPr>
            <w:rStyle w:val="Hyperlink"/>
            <w:noProof/>
          </w:rPr>
          <w:fldChar w:fldCharType="end"/>
        </w:r>
      </w:ins>
    </w:p>
    <w:p w14:paraId="68B20E54" w14:textId="77777777" w:rsidR="00736210" w:rsidRDefault="00736210">
      <w:pPr>
        <w:pStyle w:val="TOC1"/>
        <w:rPr>
          <w:ins w:id="50" w:author="Michael D. Morris" w:date="2019-02-04T09:04:00Z"/>
          <w:rFonts w:asciiTheme="minorHAnsi" w:eastAsiaTheme="minorEastAsia" w:hAnsiTheme="minorHAnsi" w:cstheme="minorBidi"/>
          <w:b w:val="0"/>
          <w:bCs w:val="0"/>
          <w:i w:val="0"/>
          <w:iCs w:val="0"/>
          <w:noProof/>
          <w:sz w:val="22"/>
          <w:szCs w:val="22"/>
        </w:rPr>
      </w:pPr>
      <w:ins w:id="51"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"_Toc163494"</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rFonts w:ascii="Book Antiqua" w:hAnsi="Book Antiqua"/>
            <w:noProof/>
          </w:rPr>
          <w:t>Table of Contents</w:t>
        </w:r>
        <w:r>
          <w:rPr>
            <w:noProof/>
            <w:webHidden/>
          </w:rPr>
          <w:tab/>
        </w:r>
        <w:r>
          <w:rPr>
            <w:noProof/>
            <w:webHidden/>
          </w:rPr>
          <w:fldChar w:fldCharType="begin"/>
        </w:r>
        <w:r>
          <w:rPr>
            <w:noProof/>
            <w:webHidden/>
          </w:rPr>
          <w:instrText xml:space="preserve"> PAGEREF _Toc163494 \h </w:instrText>
        </w:r>
        <w:r>
          <w:rPr>
            <w:noProof/>
            <w:webHidden/>
          </w:rPr>
        </w:r>
      </w:ins>
      <w:r>
        <w:rPr>
          <w:noProof/>
          <w:webHidden/>
        </w:rPr>
        <w:fldChar w:fldCharType="separate"/>
      </w:r>
      <w:ins w:id="52" w:author="Michael D. Morris" w:date="2019-02-04T09:04:00Z">
        <w:r>
          <w:rPr>
            <w:noProof/>
            <w:webHidden/>
          </w:rPr>
          <w:t>iii</w:t>
        </w:r>
        <w:r>
          <w:rPr>
            <w:noProof/>
            <w:webHidden/>
          </w:rPr>
          <w:fldChar w:fldCharType="end"/>
        </w:r>
        <w:r w:rsidRPr="00EF6742">
          <w:rPr>
            <w:rStyle w:val="Hyperlink"/>
            <w:noProof/>
          </w:rPr>
          <w:fldChar w:fldCharType="end"/>
        </w:r>
      </w:ins>
    </w:p>
    <w:p w14:paraId="11DC90C6" w14:textId="77777777" w:rsidR="00736210" w:rsidRDefault="00736210">
      <w:pPr>
        <w:pStyle w:val="TOC1"/>
        <w:tabs>
          <w:tab w:val="left" w:pos="440"/>
        </w:tabs>
        <w:rPr>
          <w:ins w:id="53" w:author="Michael D. Morris" w:date="2019-02-04T09:04:00Z"/>
          <w:rFonts w:asciiTheme="minorHAnsi" w:eastAsiaTheme="minorEastAsia" w:hAnsiTheme="minorHAnsi" w:cstheme="minorBidi"/>
          <w:b w:val="0"/>
          <w:bCs w:val="0"/>
          <w:i w:val="0"/>
          <w:iCs w:val="0"/>
          <w:noProof/>
          <w:sz w:val="22"/>
          <w:szCs w:val="22"/>
        </w:rPr>
      </w:pPr>
      <w:ins w:id="54"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"_Toc163495"</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w:t>
        </w:r>
        <w:r>
          <w:rPr>
            <w:rFonts w:asciiTheme="minorHAnsi" w:eastAsiaTheme="minorEastAsia" w:hAnsiTheme="minorHAnsi" w:cstheme="minorBidi"/>
            <w:b w:val="0"/>
            <w:bCs w:val="0"/>
            <w:i w:val="0"/>
            <w:iCs w:val="0"/>
            <w:noProof/>
            <w:sz w:val="22"/>
            <w:szCs w:val="22"/>
          </w:rPr>
          <w:tab/>
        </w:r>
        <w:r w:rsidRPr="00EF6742">
          <w:rPr>
            <w:rStyle w:val="Hyperlink"/>
            <w:noProof/>
          </w:rPr>
          <w:t>Introduction</w:t>
        </w:r>
        <w:r>
          <w:rPr>
            <w:noProof/>
            <w:webHidden/>
          </w:rPr>
          <w:tab/>
        </w:r>
        <w:r>
          <w:rPr>
            <w:noProof/>
            <w:webHidden/>
          </w:rPr>
          <w:fldChar w:fldCharType="begin"/>
        </w:r>
        <w:r>
          <w:rPr>
            <w:noProof/>
            <w:webHidden/>
          </w:rPr>
          <w:instrText xml:space="preserve"> PAGEREF _Toc163495 \h </w:instrText>
        </w:r>
        <w:r>
          <w:rPr>
            <w:noProof/>
            <w:webHidden/>
          </w:rPr>
        </w:r>
      </w:ins>
      <w:r>
        <w:rPr>
          <w:noProof/>
          <w:webHidden/>
        </w:rPr>
        <w:fldChar w:fldCharType="separate"/>
      </w:r>
      <w:ins w:id="55" w:author="Michael D. Morris" w:date="2019-02-04T09:04:00Z">
        <w:r>
          <w:rPr>
            <w:noProof/>
            <w:webHidden/>
          </w:rPr>
          <w:t>1</w:t>
        </w:r>
        <w:r>
          <w:rPr>
            <w:noProof/>
            <w:webHidden/>
          </w:rPr>
          <w:fldChar w:fldCharType="end"/>
        </w:r>
        <w:r w:rsidRPr="00EF6742">
          <w:rPr>
            <w:rStyle w:val="Hyperlink"/>
            <w:noProof/>
          </w:rPr>
          <w:fldChar w:fldCharType="end"/>
        </w:r>
      </w:ins>
    </w:p>
    <w:p w14:paraId="55AAB0C1" w14:textId="77777777" w:rsidR="00736210" w:rsidRDefault="00736210">
      <w:pPr>
        <w:pStyle w:val="TOC2"/>
        <w:tabs>
          <w:tab w:val="left" w:pos="880"/>
          <w:tab w:val="right" w:leader="dot" w:pos="9350"/>
        </w:tabs>
        <w:rPr>
          <w:ins w:id="56" w:author="Michael D. Morris" w:date="2019-02-04T09:04:00Z"/>
          <w:rFonts w:asciiTheme="minorHAnsi" w:eastAsiaTheme="minorEastAsia" w:hAnsiTheme="minorHAnsi" w:cstheme="minorBidi"/>
          <w:b w:val="0"/>
          <w:bCs w:val="0"/>
          <w:noProof/>
        </w:rPr>
      </w:pPr>
      <w:ins w:id="57"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"_Toc163496"</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1.1</w:t>
        </w:r>
        <w:r>
          <w:rPr>
            <w:rFonts w:asciiTheme="minorHAnsi" w:eastAsiaTheme="minorEastAsia" w:hAnsiTheme="minorHAnsi" w:cstheme="minorBidi"/>
            <w:b w:val="0"/>
            <w:bCs w:val="0"/>
            <w:noProof/>
          </w:rPr>
          <w:tab/>
        </w:r>
        <w:r w:rsidRPr="00EF6742">
          <w:rPr>
            <w:rStyle w:val="Hyperlink"/>
            <w:noProof/>
          </w:rPr>
          <w:t>Overview</w:t>
        </w:r>
        <w:r>
          <w:rPr>
            <w:noProof/>
            <w:webHidden/>
          </w:rPr>
          <w:tab/>
        </w:r>
        <w:r>
          <w:rPr>
            <w:noProof/>
            <w:webHidden/>
          </w:rPr>
          <w:fldChar w:fldCharType="begin"/>
        </w:r>
        <w:r>
          <w:rPr>
            <w:noProof/>
            <w:webHidden/>
          </w:rPr>
          <w:instrText xml:space="preserve"> PAGEREF _Toc163496 \h </w:instrText>
        </w:r>
        <w:r>
          <w:rPr>
            <w:noProof/>
            <w:webHidden/>
          </w:rPr>
        </w:r>
      </w:ins>
      <w:r>
        <w:rPr>
          <w:noProof/>
          <w:webHidden/>
        </w:rPr>
        <w:fldChar w:fldCharType="separate"/>
      </w:r>
      <w:ins w:id="58" w:author="Michael D. Morris" w:date="2019-02-04T09:04:00Z">
        <w:r>
          <w:rPr>
            <w:noProof/>
            <w:webHidden/>
          </w:rPr>
          <w:t>1</w:t>
        </w:r>
        <w:r>
          <w:rPr>
            <w:noProof/>
            <w:webHidden/>
          </w:rPr>
          <w:fldChar w:fldCharType="end"/>
        </w:r>
        <w:r w:rsidRPr="00EF6742">
          <w:rPr>
            <w:rStyle w:val="Hyperlink"/>
            <w:noProof/>
          </w:rPr>
          <w:fldChar w:fldCharType="end"/>
        </w:r>
      </w:ins>
    </w:p>
    <w:p w14:paraId="104BB821" w14:textId="77777777" w:rsidR="00736210" w:rsidRDefault="00736210">
      <w:pPr>
        <w:pStyle w:val="TOC2"/>
        <w:tabs>
          <w:tab w:val="left" w:pos="880"/>
          <w:tab w:val="right" w:leader="dot" w:pos="9350"/>
        </w:tabs>
        <w:rPr>
          <w:ins w:id="59" w:author="Michael D. Morris" w:date="2019-02-04T09:04:00Z"/>
          <w:rFonts w:asciiTheme="minorHAnsi" w:eastAsiaTheme="minorEastAsia" w:hAnsiTheme="minorHAnsi" w:cstheme="minorBidi"/>
          <w:b w:val="0"/>
          <w:bCs w:val="0"/>
          <w:noProof/>
        </w:rPr>
      </w:pPr>
      <w:ins w:id="60"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"_Toc163497"</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1.2</w:t>
        </w:r>
        <w:r>
          <w:rPr>
            <w:rFonts w:asciiTheme="minorHAnsi" w:eastAsiaTheme="minorEastAsia" w:hAnsiTheme="minorHAnsi" w:cstheme="minorBidi"/>
            <w:b w:val="0"/>
            <w:bCs w:val="0"/>
            <w:noProof/>
          </w:rPr>
          <w:tab/>
        </w:r>
        <w:r w:rsidRPr="00EF6742">
          <w:rPr>
            <w:rStyle w:val="Hyperlink"/>
            <w:noProof/>
          </w:rPr>
          <w:t>Purpose</w:t>
        </w:r>
        <w:r>
          <w:rPr>
            <w:noProof/>
            <w:webHidden/>
          </w:rPr>
          <w:tab/>
        </w:r>
        <w:r>
          <w:rPr>
            <w:noProof/>
            <w:webHidden/>
          </w:rPr>
          <w:fldChar w:fldCharType="begin"/>
        </w:r>
        <w:r>
          <w:rPr>
            <w:noProof/>
            <w:webHidden/>
          </w:rPr>
          <w:instrText xml:space="preserve"> PAGEREF _Toc163497 \h </w:instrText>
        </w:r>
        <w:r>
          <w:rPr>
            <w:noProof/>
            <w:webHidden/>
          </w:rPr>
        </w:r>
      </w:ins>
      <w:r>
        <w:rPr>
          <w:noProof/>
          <w:webHidden/>
        </w:rPr>
        <w:fldChar w:fldCharType="separate"/>
      </w:r>
      <w:ins w:id="61" w:author="Michael D. Morris" w:date="2019-02-04T09:04:00Z">
        <w:r>
          <w:rPr>
            <w:noProof/>
            <w:webHidden/>
          </w:rPr>
          <w:t>1</w:t>
        </w:r>
        <w:r>
          <w:rPr>
            <w:noProof/>
            <w:webHidden/>
          </w:rPr>
          <w:fldChar w:fldCharType="end"/>
        </w:r>
        <w:r w:rsidRPr="00EF6742">
          <w:rPr>
            <w:rStyle w:val="Hyperlink"/>
            <w:noProof/>
          </w:rPr>
          <w:fldChar w:fldCharType="end"/>
        </w:r>
      </w:ins>
    </w:p>
    <w:p w14:paraId="43E37F90" w14:textId="77777777" w:rsidR="00736210" w:rsidRDefault="00736210">
      <w:pPr>
        <w:pStyle w:val="TOC2"/>
        <w:tabs>
          <w:tab w:val="left" w:pos="880"/>
          <w:tab w:val="right" w:leader="dot" w:pos="9350"/>
        </w:tabs>
        <w:rPr>
          <w:ins w:id="62" w:author="Michael D. Morris" w:date="2019-02-04T09:04:00Z"/>
          <w:rFonts w:asciiTheme="minorHAnsi" w:eastAsiaTheme="minorEastAsia" w:hAnsiTheme="minorHAnsi" w:cstheme="minorBidi"/>
          <w:b w:val="0"/>
          <w:bCs w:val="0"/>
          <w:noProof/>
        </w:rPr>
      </w:pPr>
      <w:ins w:id="63"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"_Toc163498"</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1.3</w:t>
        </w:r>
        <w:r>
          <w:rPr>
            <w:rFonts w:asciiTheme="minorHAnsi" w:eastAsiaTheme="minorEastAsia" w:hAnsiTheme="minorHAnsi" w:cstheme="minorBidi"/>
            <w:b w:val="0"/>
            <w:bCs w:val="0"/>
            <w:noProof/>
          </w:rPr>
          <w:tab/>
        </w:r>
        <w:r w:rsidRPr="00EF6742">
          <w:rPr>
            <w:rStyle w:val="Hyperlink"/>
            <w:noProof/>
          </w:rPr>
          <w:t>Scope</w:t>
        </w:r>
        <w:r>
          <w:rPr>
            <w:noProof/>
            <w:webHidden/>
          </w:rPr>
          <w:tab/>
        </w:r>
        <w:r>
          <w:rPr>
            <w:noProof/>
            <w:webHidden/>
          </w:rPr>
          <w:fldChar w:fldCharType="begin"/>
        </w:r>
        <w:r>
          <w:rPr>
            <w:noProof/>
            <w:webHidden/>
          </w:rPr>
          <w:instrText xml:space="preserve"> PAGEREF _Toc163498 \h </w:instrText>
        </w:r>
        <w:r>
          <w:rPr>
            <w:noProof/>
            <w:webHidden/>
          </w:rPr>
        </w:r>
      </w:ins>
      <w:r>
        <w:rPr>
          <w:noProof/>
          <w:webHidden/>
        </w:rPr>
        <w:fldChar w:fldCharType="separate"/>
      </w:r>
      <w:ins w:id="64" w:author="Michael D. Morris" w:date="2019-02-04T09:04:00Z">
        <w:r>
          <w:rPr>
            <w:noProof/>
            <w:webHidden/>
          </w:rPr>
          <w:t>1</w:t>
        </w:r>
        <w:r>
          <w:rPr>
            <w:noProof/>
            <w:webHidden/>
          </w:rPr>
          <w:fldChar w:fldCharType="end"/>
        </w:r>
        <w:r w:rsidRPr="00EF6742">
          <w:rPr>
            <w:rStyle w:val="Hyperlink"/>
            <w:noProof/>
          </w:rPr>
          <w:fldChar w:fldCharType="end"/>
        </w:r>
      </w:ins>
    </w:p>
    <w:p w14:paraId="09A18C49" w14:textId="77777777" w:rsidR="00736210" w:rsidRDefault="00736210">
      <w:pPr>
        <w:pStyle w:val="TOC2"/>
        <w:tabs>
          <w:tab w:val="left" w:pos="880"/>
          <w:tab w:val="right" w:leader="dot" w:pos="9350"/>
        </w:tabs>
        <w:rPr>
          <w:ins w:id="65" w:author="Michael D. Morris" w:date="2019-02-04T09:04:00Z"/>
          <w:rFonts w:asciiTheme="minorHAnsi" w:eastAsiaTheme="minorEastAsia" w:hAnsiTheme="minorHAnsi" w:cstheme="minorBidi"/>
          <w:b w:val="0"/>
          <w:bCs w:val="0"/>
          <w:noProof/>
        </w:rPr>
      </w:pPr>
      <w:ins w:id="66"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"_Toc163499"</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1.4</w:t>
        </w:r>
        <w:r>
          <w:rPr>
            <w:rFonts w:asciiTheme="minorHAnsi" w:eastAsiaTheme="minorEastAsia" w:hAnsiTheme="minorHAnsi" w:cstheme="minorBidi"/>
            <w:b w:val="0"/>
            <w:bCs w:val="0"/>
            <w:noProof/>
          </w:rPr>
          <w:tab/>
        </w:r>
        <w:r w:rsidRPr="00EF6742">
          <w:rPr>
            <w:rStyle w:val="Hyperlink"/>
            <w:noProof/>
          </w:rPr>
          <w:t>Intended Audience</w:t>
        </w:r>
        <w:r>
          <w:rPr>
            <w:noProof/>
            <w:webHidden/>
          </w:rPr>
          <w:tab/>
        </w:r>
        <w:r>
          <w:rPr>
            <w:noProof/>
            <w:webHidden/>
          </w:rPr>
          <w:fldChar w:fldCharType="begin"/>
        </w:r>
        <w:r>
          <w:rPr>
            <w:noProof/>
            <w:webHidden/>
          </w:rPr>
          <w:instrText xml:space="preserve"> PAGEREF _Toc163499 \h </w:instrText>
        </w:r>
        <w:r>
          <w:rPr>
            <w:noProof/>
            <w:webHidden/>
          </w:rPr>
        </w:r>
      </w:ins>
      <w:r>
        <w:rPr>
          <w:noProof/>
          <w:webHidden/>
        </w:rPr>
        <w:fldChar w:fldCharType="separate"/>
      </w:r>
      <w:ins w:id="67" w:author="Michael D. Morris" w:date="2019-02-04T09:04:00Z">
        <w:r>
          <w:rPr>
            <w:noProof/>
            <w:webHidden/>
          </w:rPr>
          <w:t>1</w:t>
        </w:r>
        <w:r>
          <w:rPr>
            <w:noProof/>
            <w:webHidden/>
          </w:rPr>
          <w:fldChar w:fldCharType="end"/>
        </w:r>
        <w:r w:rsidRPr="00EF6742">
          <w:rPr>
            <w:rStyle w:val="Hyperlink"/>
            <w:noProof/>
          </w:rPr>
          <w:fldChar w:fldCharType="end"/>
        </w:r>
      </w:ins>
    </w:p>
    <w:p w14:paraId="158F7F40" w14:textId="77777777" w:rsidR="00736210" w:rsidRDefault="00736210">
      <w:pPr>
        <w:pStyle w:val="TOC2"/>
        <w:tabs>
          <w:tab w:val="left" w:pos="880"/>
          <w:tab w:val="right" w:leader="dot" w:pos="9350"/>
        </w:tabs>
        <w:rPr>
          <w:ins w:id="68" w:author="Michael D. Morris" w:date="2019-02-04T09:04:00Z"/>
          <w:rFonts w:asciiTheme="minorHAnsi" w:eastAsiaTheme="minorEastAsia" w:hAnsiTheme="minorHAnsi" w:cstheme="minorBidi"/>
          <w:b w:val="0"/>
          <w:bCs w:val="0"/>
          <w:noProof/>
        </w:rPr>
      </w:pPr>
      <w:ins w:id="69"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"_Toc163500"</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1.5</w:t>
        </w:r>
        <w:r>
          <w:rPr>
            <w:rFonts w:asciiTheme="minorHAnsi" w:eastAsiaTheme="minorEastAsia" w:hAnsiTheme="minorHAnsi" w:cstheme="minorBidi"/>
            <w:b w:val="0"/>
            <w:bCs w:val="0"/>
            <w:noProof/>
          </w:rPr>
          <w:tab/>
        </w:r>
        <w:r w:rsidRPr="00EF6742">
          <w:rPr>
            <w:rStyle w:val="Hyperlink"/>
            <w:noProof/>
          </w:rPr>
          <w:t>Assumptions</w:t>
        </w:r>
        <w:r>
          <w:rPr>
            <w:noProof/>
            <w:webHidden/>
          </w:rPr>
          <w:tab/>
        </w:r>
        <w:r>
          <w:rPr>
            <w:noProof/>
            <w:webHidden/>
          </w:rPr>
          <w:fldChar w:fldCharType="begin"/>
        </w:r>
        <w:r>
          <w:rPr>
            <w:noProof/>
            <w:webHidden/>
          </w:rPr>
          <w:instrText xml:space="preserve"> PAGEREF _Toc163500 \h </w:instrText>
        </w:r>
        <w:r>
          <w:rPr>
            <w:noProof/>
            <w:webHidden/>
          </w:rPr>
        </w:r>
      </w:ins>
      <w:r>
        <w:rPr>
          <w:noProof/>
          <w:webHidden/>
        </w:rPr>
        <w:fldChar w:fldCharType="separate"/>
      </w:r>
      <w:ins w:id="70" w:author="Michael D. Morris" w:date="2019-02-04T09:04:00Z">
        <w:r>
          <w:rPr>
            <w:noProof/>
            <w:webHidden/>
          </w:rPr>
          <w:t>1</w:t>
        </w:r>
        <w:r>
          <w:rPr>
            <w:noProof/>
            <w:webHidden/>
          </w:rPr>
          <w:fldChar w:fldCharType="end"/>
        </w:r>
        <w:r w:rsidRPr="00EF6742">
          <w:rPr>
            <w:rStyle w:val="Hyperlink"/>
            <w:noProof/>
          </w:rPr>
          <w:fldChar w:fldCharType="end"/>
        </w:r>
      </w:ins>
    </w:p>
    <w:p w14:paraId="3D116C9A" w14:textId="77777777" w:rsidR="00736210" w:rsidRDefault="00736210">
      <w:pPr>
        <w:pStyle w:val="TOC1"/>
        <w:tabs>
          <w:tab w:val="left" w:pos="440"/>
        </w:tabs>
        <w:rPr>
          <w:ins w:id="71" w:author="Michael D. Morris" w:date="2019-02-04T09:04:00Z"/>
          <w:rFonts w:asciiTheme="minorHAnsi" w:eastAsiaTheme="minorEastAsia" w:hAnsiTheme="minorHAnsi" w:cstheme="minorBidi"/>
          <w:b w:val="0"/>
          <w:bCs w:val="0"/>
          <w:i w:val="0"/>
          <w:iCs w:val="0"/>
          <w:noProof/>
          <w:sz w:val="22"/>
          <w:szCs w:val="22"/>
        </w:rPr>
      </w:pPr>
      <w:ins w:id="72"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"_Toc163501"</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2</w:t>
        </w:r>
        <w:r>
          <w:rPr>
            <w:rFonts w:asciiTheme="minorHAnsi" w:eastAsiaTheme="minorEastAsia" w:hAnsiTheme="minorHAnsi" w:cstheme="minorBidi"/>
            <w:b w:val="0"/>
            <w:bCs w:val="0"/>
            <w:i w:val="0"/>
            <w:iCs w:val="0"/>
            <w:noProof/>
            <w:sz w:val="22"/>
            <w:szCs w:val="22"/>
          </w:rPr>
          <w:tab/>
        </w:r>
        <w:r w:rsidRPr="00EF6742">
          <w:rPr>
            <w:rStyle w:val="Hyperlink"/>
            <w:noProof/>
          </w:rPr>
          <w:t>XML Schema Simplification</w:t>
        </w:r>
        <w:r>
          <w:rPr>
            <w:noProof/>
            <w:webHidden/>
          </w:rPr>
          <w:tab/>
        </w:r>
        <w:r>
          <w:rPr>
            <w:noProof/>
            <w:webHidden/>
          </w:rPr>
          <w:fldChar w:fldCharType="begin"/>
        </w:r>
        <w:r>
          <w:rPr>
            <w:noProof/>
            <w:webHidden/>
          </w:rPr>
          <w:instrText xml:space="preserve"> PAGEREF _Toc163501 \h </w:instrText>
        </w:r>
        <w:r>
          <w:rPr>
            <w:noProof/>
            <w:webHidden/>
          </w:rPr>
        </w:r>
      </w:ins>
      <w:r>
        <w:rPr>
          <w:noProof/>
          <w:webHidden/>
        </w:rPr>
        <w:fldChar w:fldCharType="separate"/>
      </w:r>
      <w:ins w:id="73" w:author="Michael D. Morris" w:date="2019-02-04T09:04:00Z">
        <w:r>
          <w:rPr>
            <w:noProof/>
            <w:webHidden/>
          </w:rPr>
          <w:t>2</w:t>
        </w:r>
        <w:r>
          <w:rPr>
            <w:noProof/>
            <w:webHidden/>
          </w:rPr>
          <w:fldChar w:fldCharType="end"/>
        </w:r>
        <w:r w:rsidRPr="00EF6742">
          <w:rPr>
            <w:rStyle w:val="Hyperlink"/>
            <w:noProof/>
          </w:rPr>
          <w:fldChar w:fldCharType="end"/>
        </w:r>
      </w:ins>
    </w:p>
    <w:p w14:paraId="60802C2E" w14:textId="77777777" w:rsidR="00736210" w:rsidRDefault="00736210">
      <w:pPr>
        <w:pStyle w:val="TOC1"/>
        <w:tabs>
          <w:tab w:val="left" w:pos="440"/>
        </w:tabs>
        <w:rPr>
          <w:ins w:id="74" w:author="Michael D. Morris" w:date="2019-02-04T09:04:00Z"/>
          <w:rFonts w:asciiTheme="minorHAnsi" w:eastAsiaTheme="minorEastAsia" w:hAnsiTheme="minorHAnsi" w:cstheme="minorBidi"/>
          <w:b w:val="0"/>
          <w:bCs w:val="0"/>
          <w:i w:val="0"/>
          <w:iCs w:val="0"/>
          <w:noProof/>
          <w:sz w:val="22"/>
          <w:szCs w:val="22"/>
        </w:rPr>
      </w:pPr>
      <w:ins w:id="75"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"_Toc163502"</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w:t>
        </w:r>
        <w:r>
          <w:rPr>
            <w:rFonts w:asciiTheme="minorHAnsi" w:eastAsiaTheme="minorEastAsia" w:hAnsiTheme="minorHAnsi" w:cstheme="minorBidi"/>
            <w:b w:val="0"/>
            <w:bCs w:val="0"/>
            <w:i w:val="0"/>
            <w:iCs w:val="0"/>
            <w:noProof/>
            <w:sz w:val="22"/>
            <w:szCs w:val="22"/>
          </w:rPr>
          <w:tab/>
        </w:r>
        <w:r w:rsidRPr="00EF6742">
          <w:rPr>
            <w:rStyle w:val="Hyperlink"/>
            <w:noProof/>
          </w:rPr>
          <w:t>JSON Generation and Translation Rules</w:t>
        </w:r>
        <w:r>
          <w:rPr>
            <w:noProof/>
            <w:webHidden/>
          </w:rPr>
          <w:tab/>
        </w:r>
        <w:r>
          <w:rPr>
            <w:noProof/>
            <w:webHidden/>
          </w:rPr>
          <w:fldChar w:fldCharType="begin"/>
        </w:r>
        <w:r>
          <w:rPr>
            <w:noProof/>
            <w:webHidden/>
          </w:rPr>
          <w:instrText xml:space="preserve"> PAGEREF _Toc163502 \h </w:instrText>
        </w:r>
        <w:r>
          <w:rPr>
            <w:noProof/>
            <w:webHidden/>
          </w:rPr>
        </w:r>
      </w:ins>
      <w:r>
        <w:rPr>
          <w:noProof/>
          <w:webHidden/>
        </w:rPr>
        <w:fldChar w:fldCharType="separate"/>
      </w:r>
      <w:ins w:id="76" w:author="Michael D. Morris" w:date="2019-02-04T09:04:00Z">
        <w:r>
          <w:rPr>
            <w:noProof/>
            <w:webHidden/>
          </w:rPr>
          <w:t>2</w:t>
        </w:r>
        <w:r>
          <w:rPr>
            <w:noProof/>
            <w:webHidden/>
          </w:rPr>
          <w:fldChar w:fldCharType="end"/>
        </w:r>
        <w:r w:rsidRPr="00EF6742">
          <w:rPr>
            <w:rStyle w:val="Hyperlink"/>
            <w:noProof/>
          </w:rPr>
          <w:fldChar w:fldCharType="end"/>
        </w:r>
      </w:ins>
    </w:p>
    <w:p w14:paraId="302BD18E" w14:textId="77777777" w:rsidR="00736210" w:rsidRDefault="00736210">
      <w:pPr>
        <w:pStyle w:val="TOC2"/>
        <w:tabs>
          <w:tab w:val="left" w:pos="880"/>
          <w:tab w:val="right" w:leader="dot" w:pos="9350"/>
        </w:tabs>
        <w:rPr>
          <w:ins w:id="77" w:author="Michael D. Morris" w:date="2019-02-04T09:04:00Z"/>
          <w:rFonts w:asciiTheme="minorHAnsi" w:eastAsiaTheme="minorEastAsia" w:hAnsiTheme="minorHAnsi" w:cstheme="minorBidi"/>
          <w:b w:val="0"/>
          <w:bCs w:val="0"/>
          <w:noProof/>
        </w:rPr>
      </w:pPr>
      <w:ins w:id="78"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"_Toc163503"</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3.1</w:t>
        </w:r>
        <w:r>
          <w:rPr>
            <w:rFonts w:asciiTheme="minorHAnsi" w:eastAsiaTheme="minorEastAsia" w:hAnsiTheme="minorHAnsi" w:cstheme="minorBidi"/>
            <w:b w:val="0"/>
            <w:bCs w:val="0"/>
            <w:noProof/>
          </w:rPr>
          <w:tab/>
        </w:r>
        <w:r w:rsidRPr="00EF6742">
          <w:rPr>
            <w:rStyle w:val="Hyperlink"/>
            <w:noProof/>
          </w:rPr>
          <w:t>Requirements for Rules</w:t>
        </w:r>
        <w:r>
          <w:rPr>
            <w:noProof/>
            <w:webHidden/>
          </w:rPr>
          <w:tab/>
        </w:r>
        <w:r>
          <w:rPr>
            <w:noProof/>
            <w:webHidden/>
          </w:rPr>
          <w:fldChar w:fldCharType="begin"/>
        </w:r>
        <w:r>
          <w:rPr>
            <w:noProof/>
            <w:webHidden/>
          </w:rPr>
          <w:instrText xml:space="preserve"> PAGEREF _Toc163503 \h </w:instrText>
        </w:r>
        <w:r>
          <w:rPr>
            <w:noProof/>
            <w:webHidden/>
          </w:rPr>
        </w:r>
      </w:ins>
      <w:r>
        <w:rPr>
          <w:noProof/>
          <w:webHidden/>
        </w:rPr>
        <w:fldChar w:fldCharType="separate"/>
      </w:r>
      <w:ins w:id="79" w:author="Michael D. Morris" w:date="2019-02-04T09:04:00Z">
        <w:r>
          <w:rPr>
            <w:noProof/>
            <w:webHidden/>
          </w:rPr>
          <w:t>2</w:t>
        </w:r>
        <w:r>
          <w:rPr>
            <w:noProof/>
            <w:webHidden/>
          </w:rPr>
          <w:fldChar w:fldCharType="end"/>
        </w:r>
        <w:r w:rsidRPr="00EF6742">
          <w:rPr>
            <w:rStyle w:val="Hyperlink"/>
            <w:noProof/>
          </w:rPr>
          <w:fldChar w:fldCharType="end"/>
        </w:r>
      </w:ins>
    </w:p>
    <w:p w14:paraId="1C12FD32" w14:textId="77777777" w:rsidR="00736210" w:rsidRDefault="00736210">
      <w:pPr>
        <w:pStyle w:val="TOC2"/>
        <w:tabs>
          <w:tab w:val="left" w:pos="880"/>
          <w:tab w:val="right" w:leader="dot" w:pos="9350"/>
        </w:tabs>
        <w:rPr>
          <w:ins w:id="80" w:author="Michael D. Morris" w:date="2019-02-04T09:04:00Z"/>
          <w:rFonts w:asciiTheme="minorHAnsi" w:eastAsiaTheme="minorEastAsia" w:hAnsiTheme="minorHAnsi" w:cstheme="minorBidi"/>
          <w:b w:val="0"/>
          <w:bCs w:val="0"/>
          <w:noProof/>
        </w:rPr>
      </w:pPr>
      <w:ins w:id="81"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"_Toc163504"</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3.2</w:t>
        </w:r>
        <w:r>
          <w:rPr>
            <w:rFonts w:asciiTheme="minorHAnsi" w:eastAsiaTheme="minorEastAsia" w:hAnsiTheme="minorHAnsi" w:cstheme="minorBidi"/>
            <w:b w:val="0"/>
            <w:bCs w:val="0"/>
            <w:noProof/>
          </w:rPr>
          <w:tab/>
        </w:r>
        <w:r w:rsidRPr="00EF6742">
          <w:rPr>
            <w:rStyle w:val="Hyperlink"/>
            <w:noProof/>
          </w:rPr>
          <w:t>General Approach</w:t>
        </w:r>
        <w:r>
          <w:rPr>
            <w:noProof/>
            <w:webHidden/>
          </w:rPr>
          <w:tab/>
        </w:r>
        <w:r>
          <w:rPr>
            <w:noProof/>
            <w:webHidden/>
          </w:rPr>
          <w:fldChar w:fldCharType="begin"/>
        </w:r>
        <w:r>
          <w:rPr>
            <w:noProof/>
            <w:webHidden/>
          </w:rPr>
          <w:instrText xml:space="preserve"> PAGEREF _Toc163504 \h </w:instrText>
        </w:r>
        <w:r>
          <w:rPr>
            <w:noProof/>
            <w:webHidden/>
          </w:rPr>
        </w:r>
      </w:ins>
      <w:r>
        <w:rPr>
          <w:noProof/>
          <w:webHidden/>
        </w:rPr>
        <w:fldChar w:fldCharType="separate"/>
      </w:r>
      <w:ins w:id="82" w:author="Michael D. Morris" w:date="2019-02-04T09:04:00Z">
        <w:r>
          <w:rPr>
            <w:noProof/>
            <w:webHidden/>
          </w:rPr>
          <w:t>3</w:t>
        </w:r>
        <w:r>
          <w:rPr>
            <w:noProof/>
            <w:webHidden/>
          </w:rPr>
          <w:fldChar w:fldCharType="end"/>
        </w:r>
        <w:r w:rsidRPr="00EF6742">
          <w:rPr>
            <w:rStyle w:val="Hyperlink"/>
            <w:noProof/>
          </w:rPr>
          <w:fldChar w:fldCharType="end"/>
        </w:r>
      </w:ins>
    </w:p>
    <w:p w14:paraId="1F881B04" w14:textId="77777777" w:rsidR="00736210" w:rsidRDefault="00736210">
      <w:pPr>
        <w:pStyle w:val="TOC2"/>
        <w:tabs>
          <w:tab w:val="left" w:pos="880"/>
          <w:tab w:val="right" w:leader="dot" w:pos="9350"/>
        </w:tabs>
        <w:rPr>
          <w:ins w:id="83" w:author="Michael D. Morris" w:date="2019-02-04T09:04:00Z"/>
          <w:rFonts w:asciiTheme="minorHAnsi" w:eastAsiaTheme="minorEastAsia" w:hAnsiTheme="minorHAnsi" w:cstheme="minorBidi"/>
          <w:b w:val="0"/>
          <w:bCs w:val="0"/>
          <w:noProof/>
        </w:rPr>
      </w:pPr>
      <w:ins w:id="84"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"_Toc163505"</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w:t>
        </w:r>
        <w:r>
          <w:rPr>
            <w:rFonts w:asciiTheme="minorHAnsi" w:eastAsiaTheme="minorEastAsia" w:hAnsiTheme="minorHAnsi" w:cstheme="minorBidi"/>
            <w:b w:val="0"/>
            <w:bCs w:val="0"/>
            <w:noProof/>
          </w:rPr>
          <w:tab/>
        </w:r>
        <w:r w:rsidRPr="00EF6742">
          <w:rPr>
            <w:rStyle w:val="Hyperlink"/>
            <w:noProof/>
          </w:rPr>
          <w:t>Rules</w:t>
        </w:r>
        <w:r>
          <w:rPr>
            <w:noProof/>
            <w:webHidden/>
          </w:rPr>
          <w:tab/>
        </w:r>
        <w:r>
          <w:rPr>
            <w:noProof/>
            <w:webHidden/>
          </w:rPr>
          <w:fldChar w:fldCharType="begin"/>
        </w:r>
        <w:r>
          <w:rPr>
            <w:noProof/>
            <w:webHidden/>
          </w:rPr>
          <w:instrText xml:space="preserve"> PAGEREF _Toc163505 \h </w:instrText>
        </w:r>
        <w:r>
          <w:rPr>
            <w:noProof/>
            <w:webHidden/>
          </w:rPr>
        </w:r>
      </w:ins>
      <w:r>
        <w:rPr>
          <w:noProof/>
          <w:webHidden/>
        </w:rPr>
        <w:fldChar w:fldCharType="separate"/>
      </w:r>
      <w:ins w:id="85" w:author="Michael D. Morris" w:date="2019-02-04T09:04:00Z">
        <w:r>
          <w:rPr>
            <w:noProof/>
            <w:webHidden/>
          </w:rPr>
          <w:t>3</w:t>
        </w:r>
        <w:r>
          <w:rPr>
            <w:noProof/>
            <w:webHidden/>
          </w:rPr>
          <w:fldChar w:fldCharType="end"/>
        </w:r>
        <w:r w:rsidRPr="00EF6742">
          <w:rPr>
            <w:rStyle w:val="Hyperlink"/>
            <w:noProof/>
          </w:rPr>
          <w:fldChar w:fldCharType="end"/>
        </w:r>
      </w:ins>
    </w:p>
    <w:p w14:paraId="4381369A" w14:textId="77777777" w:rsidR="00736210" w:rsidRDefault="00736210">
      <w:pPr>
        <w:pStyle w:val="TOC3"/>
        <w:rPr>
          <w:ins w:id="86" w:author="Michael D. Morris" w:date="2019-02-04T09:04:00Z"/>
          <w:rFonts w:asciiTheme="minorHAnsi" w:eastAsiaTheme="minorEastAsia" w:hAnsiTheme="minorHAnsi" w:cstheme="minorBidi"/>
          <w:noProof/>
          <w:sz w:val="22"/>
          <w:szCs w:val="22"/>
        </w:rPr>
      </w:pPr>
      <w:ins w:id="87"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"_Toc163506"</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w:t>
        </w:r>
        <w:r>
          <w:rPr>
            <w:rFonts w:asciiTheme="minorHAnsi" w:eastAsiaTheme="minorEastAsia" w:hAnsiTheme="minorHAnsi" w:cstheme="minorBidi"/>
            <w:noProof/>
            <w:sz w:val="22"/>
            <w:szCs w:val="22"/>
          </w:rPr>
          <w:tab/>
        </w:r>
        <w:r w:rsidRPr="00EF6742">
          <w:rPr>
            <w:rStyle w:val="Hyperlink"/>
            <w:noProof/>
          </w:rPr>
          <w:t>Name Collisions</w:t>
        </w:r>
        <w:r>
          <w:rPr>
            <w:noProof/>
            <w:webHidden/>
          </w:rPr>
          <w:tab/>
        </w:r>
        <w:r>
          <w:rPr>
            <w:noProof/>
            <w:webHidden/>
          </w:rPr>
          <w:fldChar w:fldCharType="begin"/>
        </w:r>
        <w:r>
          <w:rPr>
            <w:noProof/>
            <w:webHidden/>
          </w:rPr>
          <w:instrText xml:space="preserve"> PAGEREF _Toc163506 \h </w:instrText>
        </w:r>
        <w:r>
          <w:rPr>
            <w:noProof/>
            <w:webHidden/>
          </w:rPr>
        </w:r>
      </w:ins>
      <w:r>
        <w:rPr>
          <w:noProof/>
          <w:webHidden/>
        </w:rPr>
        <w:fldChar w:fldCharType="separate"/>
      </w:r>
      <w:ins w:id="88" w:author="Michael D. Morris" w:date="2019-02-04T09:04:00Z">
        <w:r>
          <w:rPr>
            <w:noProof/>
            <w:webHidden/>
          </w:rPr>
          <w:t>4</w:t>
        </w:r>
        <w:r>
          <w:rPr>
            <w:noProof/>
            <w:webHidden/>
          </w:rPr>
          <w:fldChar w:fldCharType="end"/>
        </w:r>
        <w:r w:rsidRPr="00EF6742">
          <w:rPr>
            <w:rStyle w:val="Hyperlink"/>
            <w:noProof/>
          </w:rPr>
          <w:fldChar w:fldCharType="end"/>
        </w:r>
      </w:ins>
    </w:p>
    <w:p w14:paraId="4F189D18" w14:textId="77777777" w:rsidR="00736210" w:rsidRDefault="00736210">
      <w:pPr>
        <w:pStyle w:val="TOC3"/>
        <w:rPr>
          <w:ins w:id="89" w:author="Michael D. Morris" w:date="2019-02-04T09:04:00Z"/>
          <w:rFonts w:asciiTheme="minorHAnsi" w:eastAsiaTheme="minorEastAsia" w:hAnsiTheme="minorHAnsi" w:cstheme="minorBidi"/>
          <w:noProof/>
          <w:sz w:val="22"/>
          <w:szCs w:val="22"/>
        </w:rPr>
      </w:pPr>
      <w:ins w:id="90"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"_Toc163507"</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3.3.2</w:t>
        </w:r>
        <w:r>
          <w:rPr>
            <w:rFonts w:asciiTheme="minorHAnsi" w:eastAsiaTheme="minorEastAsia" w:hAnsiTheme="minorHAnsi" w:cstheme="minorBidi"/>
            <w:noProof/>
            <w:sz w:val="22"/>
            <w:szCs w:val="22"/>
          </w:rPr>
          <w:tab/>
        </w:r>
        <w:r w:rsidRPr="00EF6742">
          <w:rPr>
            <w:rStyle w:val="Hyperlink"/>
            <w:noProof/>
          </w:rPr>
          <w:t>Optional Values, Arrays, or Objects</w:t>
        </w:r>
        <w:r>
          <w:rPr>
            <w:noProof/>
            <w:webHidden/>
          </w:rPr>
          <w:tab/>
        </w:r>
        <w:r>
          <w:rPr>
            <w:noProof/>
            <w:webHidden/>
          </w:rPr>
          <w:fldChar w:fldCharType="begin"/>
        </w:r>
        <w:r>
          <w:rPr>
            <w:noProof/>
            <w:webHidden/>
          </w:rPr>
          <w:instrText xml:space="preserve"> PAGEREF _Toc163507 \h </w:instrText>
        </w:r>
        <w:r>
          <w:rPr>
            <w:noProof/>
            <w:webHidden/>
          </w:rPr>
        </w:r>
      </w:ins>
      <w:r>
        <w:rPr>
          <w:noProof/>
          <w:webHidden/>
        </w:rPr>
        <w:fldChar w:fldCharType="separate"/>
      </w:r>
      <w:ins w:id="91" w:author="Michael D. Morris" w:date="2019-02-04T09:04:00Z">
        <w:r>
          <w:rPr>
            <w:noProof/>
            <w:webHidden/>
          </w:rPr>
          <w:t>4</w:t>
        </w:r>
        <w:r>
          <w:rPr>
            <w:noProof/>
            <w:webHidden/>
          </w:rPr>
          <w:fldChar w:fldCharType="end"/>
        </w:r>
        <w:r w:rsidRPr="00EF6742">
          <w:rPr>
            <w:rStyle w:val="Hyperlink"/>
            <w:noProof/>
          </w:rPr>
          <w:fldChar w:fldCharType="end"/>
        </w:r>
      </w:ins>
    </w:p>
    <w:p w14:paraId="7E4F71D0" w14:textId="77777777" w:rsidR="00736210" w:rsidRDefault="00736210">
      <w:pPr>
        <w:pStyle w:val="TOC3"/>
        <w:rPr>
          <w:ins w:id="92" w:author="Michael D. Morris" w:date="2019-02-04T09:04:00Z"/>
          <w:rFonts w:asciiTheme="minorHAnsi" w:eastAsiaTheme="minorEastAsia" w:hAnsiTheme="minorHAnsi" w:cstheme="minorBidi"/>
          <w:noProof/>
          <w:sz w:val="22"/>
          <w:szCs w:val="22"/>
        </w:rPr>
      </w:pPr>
      <w:ins w:id="93"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"_Toc163508"</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3.3.3</w:t>
        </w:r>
        <w:r>
          <w:rPr>
            <w:rFonts w:asciiTheme="minorHAnsi" w:eastAsiaTheme="minorEastAsia" w:hAnsiTheme="minorHAnsi" w:cstheme="minorBidi"/>
            <w:noProof/>
            <w:sz w:val="22"/>
            <w:szCs w:val="22"/>
          </w:rPr>
          <w:tab/>
        </w:r>
        <w:r w:rsidRPr="00EF6742">
          <w:rPr>
            <w:rStyle w:val="Hyperlink"/>
            <w:noProof/>
          </w:rPr>
          <w:t>Complex Content with Attribute</w:t>
        </w:r>
        <w:r>
          <w:rPr>
            <w:noProof/>
            <w:webHidden/>
          </w:rPr>
          <w:tab/>
        </w:r>
        <w:r>
          <w:rPr>
            <w:noProof/>
            <w:webHidden/>
          </w:rPr>
          <w:fldChar w:fldCharType="begin"/>
        </w:r>
        <w:r>
          <w:rPr>
            <w:noProof/>
            <w:webHidden/>
          </w:rPr>
          <w:instrText xml:space="preserve"> PAGEREF _Toc163508 \h </w:instrText>
        </w:r>
        <w:r>
          <w:rPr>
            <w:noProof/>
            <w:webHidden/>
          </w:rPr>
        </w:r>
      </w:ins>
      <w:r>
        <w:rPr>
          <w:noProof/>
          <w:webHidden/>
        </w:rPr>
        <w:fldChar w:fldCharType="separate"/>
      </w:r>
      <w:ins w:id="94" w:author="Michael D. Morris" w:date="2019-02-04T09:04:00Z">
        <w:r>
          <w:rPr>
            <w:noProof/>
            <w:webHidden/>
          </w:rPr>
          <w:t>4</w:t>
        </w:r>
        <w:r>
          <w:rPr>
            <w:noProof/>
            <w:webHidden/>
          </w:rPr>
          <w:fldChar w:fldCharType="end"/>
        </w:r>
        <w:r w:rsidRPr="00EF6742">
          <w:rPr>
            <w:rStyle w:val="Hyperlink"/>
            <w:noProof/>
          </w:rPr>
          <w:fldChar w:fldCharType="end"/>
        </w:r>
      </w:ins>
    </w:p>
    <w:p w14:paraId="48CE3F6F" w14:textId="77777777" w:rsidR="00736210" w:rsidRDefault="00736210">
      <w:pPr>
        <w:pStyle w:val="TOC3"/>
        <w:rPr>
          <w:ins w:id="95" w:author="Michael D. Morris" w:date="2019-02-04T09:04:00Z"/>
          <w:rFonts w:asciiTheme="minorHAnsi" w:eastAsiaTheme="minorEastAsia" w:hAnsiTheme="minorHAnsi" w:cstheme="minorBidi"/>
          <w:noProof/>
          <w:sz w:val="22"/>
          <w:szCs w:val="22"/>
        </w:rPr>
      </w:pPr>
      <w:ins w:id="96"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"_Toc163509"</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3.3.4</w:t>
        </w:r>
        <w:r>
          <w:rPr>
            <w:rFonts w:asciiTheme="minorHAnsi" w:eastAsiaTheme="minorEastAsia" w:hAnsiTheme="minorHAnsi" w:cstheme="minorBidi"/>
            <w:noProof/>
            <w:sz w:val="22"/>
            <w:szCs w:val="22"/>
          </w:rPr>
          <w:tab/>
        </w:r>
        <w:r w:rsidRPr="00EF6742">
          <w:rPr>
            <w:rStyle w:val="Hyperlink"/>
            <w:noProof/>
          </w:rPr>
          <w:t>Simple Content with Attribute</w:t>
        </w:r>
        <w:r>
          <w:rPr>
            <w:noProof/>
            <w:webHidden/>
          </w:rPr>
          <w:tab/>
        </w:r>
        <w:r>
          <w:rPr>
            <w:noProof/>
            <w:webHidden/>
          </w:rPr>
          <w:fldChar w:fldCharType="begin"/>
        </w:r>
        <w:r>
          <w:rPr>
            <w:noProof/>
            <w:webHidden/>
          </w:rPr>
          <w:instrText xml:space="preserve"> PAGEREF _Toc163509 \h </w:instrText>
        </w:r>
        <w:r>
          <w:rPr>
            <w:noProof/>
            <w:webHidden/>
          </w:rPr>
        </w:r>
      </w:ins>
      <w:r>
        <w:rPr>
          <w:noProof/>
          <w:webHidden/>
        </w:rPr>
        <w:fldChar w:fldCharType="separate"/>
      </w:r>
      <w:ins w:id="97" w:author="Michael D. Morris" w:date="2019-02-04T09:04:00Z">
        <w:r>
          <w:rPr>
            <w:noProof/>
            <w:webHidden/>
          </w:rPr>
          <w:t>5</w:t>
        </w:r>
        <w:r>
          <w:rPr>
            <w:noProof/>
            <w:webHidden/>
          </w:rPr>
          <w:fldChar w:fldCharType="end"/>
        </w:r>
        <w:r w:rsidRPr="00EF6742">
          <w:rPr>
            <w:rStyle w:val="Hyperlink"/>
            <w:noProof/>
          </w:rPr>
          <w:fldChar w:fldCharType="end"/>
        </w:r>
      </w:ins>
    </w:p>
    <w:p w14:paraId="2B645D5E" w14:textId="77777777" w:rsidR="00736210" w:rsidRDefault="00736210">
      <w:pPr>
        <w:pStyle w:val="TOC3"/>
        <w:rPr>
          <w:ins w:id="98" w:author="Michael D. Morris" w:date="2019-02-04T09:04:00Z"/>
          <w:rFonts w:asciiTheme="minorHAnsi" w:eastAsiaTheme="minorEastAsia" w:hAnsiTheme="minorHAnsi" w:cstheme="minorBidi"/>
          <w:noProof/>
          <w:sz w:val="22"/>
          <w:szCs w:val="22"/>
        </w:rPr>
      </w:pPr>
      <w:ins w:id="99"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"_Toc163510"</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3.3.5</w:t>
        </w:r>
        <w:r>
          <w:rPr>
            <w:rFonts w:asciiTheme="minorHAnsi" w:eastAsiaTheme="minorEastAsia" w:hAnsiTheme="minorHAnsi" w:cstheme="minorBidi"/>
            <w:noProof/>
            <w:sz w:val="22"/>
            <w:szCs w:val="22"/>
          </w:rPr>
          <w:tab/>
        </w:r>
        <w:r w:rsidRPr="00EF6742">
          <w:rPr>
            <w:rStyle w:val="Hyperlink"/>
            <w:noProof/>
          </w:rPr>
          <w:t>XML Types to JSON Types</w:t>
        </w:r>
        <w:r>
          <w:rPr>
            <w:noProof/>
            <w:webHidden/>
          </w:rPr>
          <w:tab/>
        </w:r>
        <w:r>
          <w:rPr>
            <w:noProof/>
            <w:webHidden/>
          </w:rPr>
          <w:fldChar w:fldCharType="begin"/>
        </w:r>
        <w:r>
          <w:rPr>
            <w:noProof/>
            <w:webHidden/>
          </w:rPr>
          <w:instrText xml:space="preserve"> PAGEREF _Toc163510 \h </w:instrText>
        </w:r>
        <w:r>
          <w:rPr>
            <w:noProof/>
            <w:webHidden/>
          </w:rPr>
        </w:r>
      </w:ins>
      <w:r>
        <w:rPr>
          <w:noProof/>
          <w:webHidden/>
        </w:rPr>
        <w:fldChar w:fldCharType="separate"/>
      </w:r>
      <w:ins w:id="100" w:author="Michael D. Morris" w:date="2019-02-04T09:04:00Z">
        <w:r>
          <w:rPr>
            <w:noProof/>
            <w:webHidden/>
          </w:rPr>
          <w:t>5</w:t>
        </w:r>
        <w:r>
          <w:rPr>
            <w:noProof/>
            <w:webHidden/>
          </w:rPr>
          <w:fldChar w:fldCharType="end"/>
        </w:r>
        <w:r w:rsidRPr="00EF6742">
          <w:rPr>
            <w:rStyle w:val="Hyperlink"/>
            <w:noProof/>
          </w:rPr>
          <w:fldChar w:fldCharType="end"/>
        </w:r>
      </w:ins>
    </w:p>
    <w:p w14:paraId="445EA309" w14:textId="77777777" w:rsidR="00736210" w:rsidRDefault="00736210">
      <w:pPr>
        <w:pStyle w:val="TOC3"/>
        <w:rPr>
          <w:ins w:id="101" w:author="Michael D. Morris" w:date="2019-02-04T09:04:00Z"/>
          <w:rFonts w:asciiTheme="minorHAnsi" w:eastAsiaTheme="minorEastAsia" w:hAnsiTheme="minorHAnsi" w:cstheme="minorBidi"/>
          <w:noProof/>
          <w:sz w:val="22"/>
          <w:szCs w:val="22"/>
        </w:rPr>
      </w:pPr>
      <w:ins w:id="102"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"_Toc163511"</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3.3.6</w:t>
        </w:r>
        <w:r>
          <w:rPr>
            <w:rFonts w:asciiTheme="minorHAnsi" w:eastAsiaTheme="minorEastAsia" w:hAnsiTheme="minorHAnsi" w:cstheme="minorBidi"/>
            <w:noProof/>
            <w:sz w:val="22"/>
            <w:szCs w:val="22"/>
          </w:rPr>
          <w:tab/>
        </w:r>
        <w:r w:rsidRPr="00EF6742">
          <w:rPr>
            <w:rStyle w:val="Hyperlink"/>
            <w:noProof/>
          </w:rPr>
          <w:t>Repeatable Element</w:t>
        </w:r>
        <w:r>
          <w:rPr>
            <w:noProof/>
            <w:webHidden/>
          </w:rPr>
          <w:tab/>
        </w:r>
        <w:r>
          <w:rPr>
            <w:noProof/>
            <w:webHidden/>
          </w:rPr>
          <w:fldChar w:fldCharType="begin"/>
        </w:r>
        <w:r>
          <w:rPr>
            <w:noProof/>
            <w:webHidden/>
          </w:rPr>
          <w:instrText xml:space="preserve"> PAGEREF _Toc163511 \h </w:instrText>
        </w:r>
        <w:r>
          <w:rPr>
            <w:noProof/>
            <w:webHidden/>
          </w:rPr>
        </w:r>
      </w:ins>
      <w:r>
        <w:rPr>
          <w:noProof/>
          <w:webHidden/>
        </w:rPr>
        <w:fldChar w:fldCharType="separate"/>
      </w:r>
      <w:ins w:id="103" w:author="Michael D. Morris" w:date="2019-02-04T09:04:00Z">
        <w:r>
          <w:rPr>
            <w:noProof/>
            <w:webHidden/>
          </w:rPr>
          <w:t>6</w:t>
        </w:r>
        <w:r>
          <w:rPr>
            <w:noProof/>
            <w:webHidden/>
          </w:rPr>
          <w:fldChar w:fldCharType="end"/>
        </w:r>
        <w:r w:rsidRPr="00EF6742">
          <w:rPr>
            <w:rStyle w:val="Hyperlink"/>
            <w:noProof/>
          </w:rPr>
          <w:fldChar w:fldCharType="end"/>
        </w:r>
      </w:ins>
    </w:p>
    <w:p w14:paraId="7DA15979" w14:textId="77777777" w:rsidR="00736210" w:rsidRDefault="00736210">
      <w:pPr>
        <w:pStyle w:val="TOC3"/>
        <w:rPr>
          <w:ins w:id="104" w:author="Michael D. Morris" w:date="2019-02-04T09:04:00Z"/>
          <w:rFonts w:asciiTheme="minorHAnsi" w:eastAsiaTheme="minorEastAsia" w:hAnsiTheme="minorHAnsi" w:cstheme="minorBidi"/>
          <w:noProof/>
          <w:sz w:val="22"/>
          <w:szCs w:val="22"/>
        </w:rPr>
      </w:pPr>
      <w:ins w:id="105"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"_Toc163512"</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3.3.7</w:t>
        </w:r>
        <w:r>
          <w:rPr>
            <w:rFonts w:asciiTheme="minorHAnsi" w:eastAsiaTheme="minorEastAsia" w:hAnsiTheme="minorHAnsi" w:cstheme="minorBidi"/>
            <w:noProof/>
            <w:sz w:val="22"/>
            <w:szCs w:val="22"/>
          </w:rPr>
          <w:tab/>
        </w:r>
        <w:r w:rsidRPr="00EF6742">
          <w:rPr>
            <w:rStyle w:val="Hyperlink"/>
            <w:noProof/>
          </w:rPr>
          <w:t>XML List Type</w:t>
        </w:r>
        <w:r>
          <w:rPr>
            <w:noProof/>
            <w:webHidden/>
          </w:rPr>
          <w:tab/>
        </w:r>
        <w:r>
          <w:rPr>
            <w:noProof/>
            <w:webHidden/>
          </w:rPr>
          <w:fldChar w:fldCharType="begin"/>
        </w:r>
        <w:r>
          <w:rPr>
            <w:noProof/>
            <w:webHidden/>
          </w:rPr>
          <w:instrText xml:space="preserve"> PAGEREF _Toc163512 \h </w:instrText>
        </w:r>
        <w:r>
          <w:rPr>
            <w:noProof/>
            <w:webHidden/>
          </w:rPr>
        </w:r>
      </w:ins>
      <w:r>
        <w:rPr>
          <w:noProof/>
          <w:webHidden/>
        </w:rPr>
        <w:fldChar w:fldCharType="separate"/>
      </w:r>
      <w:ins w:id="106" w:author="Michael D. Morris" w:date="2019-02-04T09:04:00Z">
        <w:r>
          <w:rPr>
            <w:noProof/>
            <w:webHidden/>
          </w:rPr>
          <w:t>6</w:t>
        </w:r>
        <w:r>
          <w:rPr>
            <w:noProof/>
            <w:webHidden/>
          </w:rPr>
          <w:fldChar w:fldCharType="end"/>
        </w:r>
        <w:r w:rsidRPr="00EF6742">
          <w:rPr>
            <w:rStyle w:val="Hyperlink"/>
            <w:noProof/>
          </w:rPr>
          <w:fldChar w:fldCharType="end"/>
        </w:r>
      </w:ins>
    </w:p>
    <w:p w14:paraId="31F2628E" w14:textId="77777777" w:rsidR="00736210" w:rsidRDefault="00736210">
      <w:pPr>
        <w:pStyle w:val="TOC3"/>
        <w:rPr>
          <w:ins w:id="107" w:author="Michael D. Morris" w:date="2019-02-04T09:04:00Z"/>
          <w:rFonts w:asciiTheme="minorHAnsi" w:eastAsiaTheme="minorEastAsia" w:hAnsiTheme="minorHAnsi" w:cstheme="minorBidi"/>
          <w:noProof/>
          <w:sz w:val="22"/>
          <w:szCs w:val="22"/>
        </w:rPr>
      </w:pPr>
      <w:ins w:id="108"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"_Toc163513"</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3.3.8</w:t>
        </w:r>
        <w:r>
          <w:rPr>
            <w:rFonts w:asciiTheme="minorHAnsi" w:eastAsiaTheme="minorEastAsia" w:hAnsiTheme="minorHAnsi" w:cstheme="minorBidi"/>
            <w:noProof/>
            <w:sz w:val="22"/>
            <w:szCs w:val="22"/>
          </w:rPr>
          <w:tab/>
        </w:r>
        <w:r w:rsidRPr="00EF6742">
          <w:rPr>
            <w:rStyle w:val="Hyperlink"/>
            <w:noProof/>
          </w:rPr>
          <w:t>Nillable Elements</w:t>
        </w:r>
        <w:r>
          <w:rPr>
            <w:noProof/>
            <w:webHidden/>
          </w:rPr>
          <w:tab/>
        </w:r>
        <w:r>
          <w:rPr>
            <w:noProof/>
            <w:webHidden/>
          </w:rPr>
          <w:fldChar w:fldCharType="begin"/>
        </w:r>
        <w:r>
          <w:rPr>
            <w:noProof/>
            <w:webHidden/>
          </w:rPr>
          <w:instrText xml:space="preserve"> PAGEREF _Toc163513 \h </w:instrText>
        </w:r>
        <w:r>
          <w:rPr>
            <w:noProof/>
            <w:webHidden/>
          </w:rPr>
        </w:r>
      </w:ins>
      <w:r>
        <w:rPr>
          <w:noProof/>
          <w:webHidden/>
        </w:rPr>
        <w:fldChar w:fldCharType="separate"/>
      </w:r>
      <w:ins w:id="109" w:author="Michael D. Morris" w:date="2019-02-04T09:04:00Z">
        <w:r>
          <w:rPr>
            <w:noProof/>
            <w:webHidden/>
          </w:rPr>
          <w:t>7</w:t>
        </w:r>
        <w:r>
          <w:rPr>
            <w:noProof/>
            <w:webHidden/>
          </w:rPr>
          <w:fldChar w:fldCharType="end"/>
        </w:r>
        <w:r w:rsidRPr="00EF6742">
          <w:rPr>
            <w:rStyle w:val="Hyperlink"/>
            <w:noProof/>
          </w:rPr>
          <w:fldChar w:fldCharType="end"/>
        </w:r>
      </w:ins>
    </w:p>
    <w:p w14:paraId="3ABBB522" w14:textId="77777777" w:rsidR="00736210" w:rsidRDefault="00736210">
      <w:pPr>
        <w:pStyle w:val="TOC3"/>
        <w:rPr>
          <w:ins w:id="110" w:author="Michael D. Morris" w:date="2019-02-04T09:04:00Z"/>
          <w:rFonts w:asciiTheme="minorHAnsi" w:eastAsiaTheme="minorEastAsia" w:hAnsiTheme="minorHAnsi" w:cstheme="minorBidi"/>
          <w:noProof/>
          <w:sz w:val="22"/>
          <w:szCs w:val="22"/>
        </w:rPr>
      </w:pPr>
      <w:ins w:id="111"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"_Toc163514"</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3.3.9</w:t>
        </w:r>
        <w:r>
          <w:rPr>
            <w:rFonts w:asciiTheme="minorHAnsi" w:eastAsiaTheme="minorEastAsia" w:hAnsiTheme="minorHAnsi" w:cstheme="minorBidi"/>
            <w:noProof/>
            <w:sz w:val="22"/>
            <w:szCs w:val="22"/>
          </w:rPr>
          <w:tab/>
        </w:r>
        <w:r w:rsidRPr="00EF6742">
          <w:rPr>
            <w:rStyle w:val="Hyperlink"/>
            <w:noProof/>
          </w:rPr>
          <w:t>Required Empty Simple Element</w:t>
        </w:r>
        <w:r>
          <w:rPr>
            <w:noProof/>
            <w:webHidden/>
          </w:rPr>
          <w:tab/>
        </w:r>
        <w:r>
          <w:rPr>
            <w:noProof/>
            <w:webHidden/>
          </w:rPr>
          <w:fldChar w:fldCharType="begin"/>
        </w:r>
        <w:r>
          <w:rPr>
            <w:noProof/>
            <w:webHidden/>
          </w:rPr>
          <w:instrText xml:space="preserve"> PAGEREF _Toc163514 \h </w:instrText>
        </w:r>
        <w:r>
          <w:rPr>
            <w:noProof/>
            <w:webHidden/>
          </w:rPr>
        </w:r>
      </w:ins>
      <w:r>
        <w:rPr>
          <w:noProof/>
          <w:webHidden/>
        </w:rPr>
        <w:fldChar w:fldCharType="separate"/>
      </w:r>
      <w:ins w:id="112" w:author="Michael D. Morris" w:date="2019-02-04T09:04:00Z">
        <w:r>
          <w:rPr>
            <w:noProof/>
            <w:webHidden/>
          </w:rPr>
          <w:t>7</w:t>
        </w:r>
        <w:r>
          <w:rPr>
            <w:noProof/>
            <w:webHidden/>
          </w:rPr>
          <w:fldChar w:fldCharType="end"/>
        </w:r>
        <w:r w:rsidRPr="00EF6742">
          <w:rPr>
            <w:rStyle w:val="Hyperlink"/>
            <w:noProof/>
          </w:rPr>
          <w:fldChar w:fldCharType="end"/>
        </w:r>
      </w:ins>
    </w:p>
    <w:p w14:paraId="4E20A122" w14:textId="77777777" w:rsidR="00736210" w:rsidRDefault="00736210">
      <w:pPr>
        <w:pStyle w:val="TOC3"/>
        <w:rPr>
          <w:ins w:id="113" w:author="Michael D. Morris" w:date="2019-02-04T09:04:00Z"/>
          <w:rFonts w:asciiTheme="minorHAnsi" w:eastAsiaTheme="minorEastAsia" w:hAnsiTheme="minorHAnsi" w:cstheme="minorBidi"/>
          <w:noProof/>
          <w:sz w:val="22"/>
          <w:szCs w:val="22"/>
        </w:rPr>
      </w:pPr>
      <w:ins w:id="114"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"_Toc163515"</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3.3.10</w:t>
        </w:r>
        <w:r>
          <w:rPr>
            <w:rFonts w:asciiTheme="minorHAnsi" w:eastAsiaTheme="minorEastAsia" w:hAnsiTheme="minorHAnsi" w:cstheme="minorBidi"/>
            <w:noProof/>
            <w:sz w:val="22"/>
            <w:szCs w:val="22"/>
          </w:rPr>
          <w:tab/>
        </w:r>
        <w:r w:rsidRPr="00EF6742">
          <w:rPr>
            <w:rStyle w:val="Hyperlink"/>
            <w:noProof/>
          </w:rPr>
          <w:t>Required Empty Complex Content Element</w:t>
        </w:r>
        <w:r>
          <w:rPr>
            <w:noProof/>
            <w:webHidden/>
          </w:rPr>
          <w:tab/>
        </w:r>
        <w:r>
          <w:rPr>
            <w:noProof/>
            <w:webHidden/>
          </w:rPr>
          <w:fldChar w:fldCharType="begin"/>
        </w:r>
        <w:r>
          <w:rPr>
            <w:noProof/>
            <w:webHidden/>
          </w:rPr>
          <w:instrText xml:space="preserve"> PAGEREF _Toc163515 \h </w:instrText>
        </w:r>
        <w:r>
          <w:rPr>
            <w:noProof/>
            <w:webHidden/>
          </w:rPr>
        </w:r>
      </w:ins>
      <w:r>
        <w:rPr>
          <w:noProof/>
          <w:webHidden/>
        </w:rPr>
        <w:fldChar w:fldCharType="separate"/>
      </w:r>
      <w:ins w:id="115" w:author="Michael D. Morris" w:date="2019-02-04T09:04:00Z">
        <w:r>
          <w:rPr>
            <w:noProof/>
            <w:webHidden/>
          </w:rPr>
          <w:t>7</w:t>
        </w:r>
        <w:r>
          <w:rPr>
            <w:noProof/>
            <w:webHidden/>
          </w:rPr>
          <w:fldChar w:fldCharType="end"/>
        </w:r>
        <w:r w:rsidRPr="00EF6742">
          <w:rPr>
            <w:rStyle w:val="Hyperlink"/>
            <w:noProof/>
          </w:rPr>
          <w:fldChar w:fldCharType="end"/>
        </w:r>
      </w:ins>
    </w:p>
    <w:p w14:paraId="54D26FA4" w14:textId="77777777" w:rsidR="00736210" w:rsidRDefault="00736210">
      <w:pPr>
        <w:pStyle w:val="TOC3"/>
        <w:rPr>
          <w:ins w:id="116" w:author="Michael D. Morris" w:date="2019-02-04T09:04:00Z"/>
          <w:rFonts w:asciiTheme="minorHAnsi" w:eastAsiaTheme="minorEastAsia" w:hAnsiTheme="minorHAnsi" w:cstheme="minorBidi"/>
          <w:noProof/>
          <w:sz w:val="22"/>
          <w:szCs w:val="22"/>
        </w:rPr>
      </w:pPr>
      <w:ins w:id="117"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"_Toc163516"</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3.3.11</w:t>
        </w:r>
        <w:r>
          <w:rPr>
            <w:rFonts w:asciiTheme="minorHAnsi" w:eastAsiaTheme="minorEastAsia" w:hAnsiTheme="minorHAnsi" w:cstheme="minorBidi"/>
            <w:noProof/>
            <w:sz w:val="22"/>
            <w:szCs w:val="22"/>
          </w:rPr>
          <w:tab/>
        </w:r>
        <w:r w:rsidRPr="00EF6742">
          <w:rPr>
            <w:rStyle w:val="Hyperlink"/>
            <w:noProof/>
          </w:rPr>
          <w:t>Sequence and Choice</w:t>
        </w:r>
        <w:r>
          <w:rPr>
            <w:noProof/>
            <w:webHidden/>
          </w:rPr>
          <w:tab/>
        </w:r>
        <w:r>
          <w:rPr>
            <w:noProof/>
            <w:webHidden/>
          </w:rPr>
          <w:fldChar w:fldCharType="begin"/>
        </w:r>
        <w:r>
          <w:rPr>
            <w:noProof/>
            <w:webHidden/>
          </w:rPr>
          <w:instrText xml:space="preserve"> PAGEREF _Toc163516 \h </w:instrText>
        </w:r>
        <w:r>
          <w:rPr>
            <w:noProof/>
            <w:webHidden/>
          </w:rPr>
        </w:r>
      </w:ins>
      <w:r>
        <w:rPr>
          <w:noProof/>
          <w:webHidden/>
        </w:rPr>
        <w:fldChar w:fldCharType="separate"/>
      </w:r>
      <w:ins w:id="118" w:author="Michael D. Morris" w:date="2019-02-04T09:04:00Z">
        <w:r>
          <w:rPr>
            <w:noProof/>
            <w:webHidden/>
          </w:rPr>
          <w:t>8</w:t>
        </w:r>
        <w:r>
          <w:rPr>
            <w:noProof/>
            <w:webHidden/>
          </w:rPr>
          <w:fldChar w:fldCharType="end"/>
        </w:r>
        <w:r w:rsidRPr="00EF6742">
          <w:rPr>
            <w:rStyle w:val="Hyperlink"/>
            <w:noProof/>
          </w:rPr>
          <w:fldChar w:fldCharType="end"/>
        </w:r>
      </w:ins>
    </w:p>
    <w:p w14:paraId="2811BBB3" w14:textId="77777777" w:rsidR="00736210" w:rsidRDefault="00736210">
      <w:pPr>
        <w:pStyle w:val="TOC3"/>
        <w:rPr>
          <w:ins w:id="119" w:author="Michael D. Morris" w:date="2019-02-04T09:04:00Z"/>
          <w:rFonts w:asciiTheme="minorHAnsi" w:eastAsiaTheme="minorEastAsia" w:hAnsiTheme="minorHAnsi" w:cstheme="minorBidi"/>
          <w:noProof/>
          <w:sz w:val="22"/>
          <w:szCs w:val="22"/>
        </w:rPr>
      </w:pPr>
      <w:ins w:id="120"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"_Toc163517"</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3.3.12</w:t>
        </w:r>
        <w:r>
          <w:rPr>
            <w:rFonts w:asciiTheme="minorHAnsi" w:eastAsiaTheme="minorEastAsia" w:hAnsiTheme="minorHAnsi" w:cstheme="minorBidi"/>
            <w:noProof/>
            <w:sz w:val="22"/>
            <w:szCs w:val="22"/>
          </w:rPr>
          <w:tab/>
        </w:r>
        <w:r w:rsidRPr="00EF6742">
          <w:rPr>
            <w:rStyle w:val="Hyperlink"/>
            <w:noProof/>
          </w:rPr>
          <w:t>Union Types</w:t>
        </w:r>
        <w:r>
          <w:rPr>
            <w:noProof/>
            <w:webHidden/>
          </w:rPr>
          <w:tab/>
        </w:r>
        <w:r>
          <w:rPr>
            <w:noProof/>
            <w:webHidden/>
          </w:rPr>
          <w:fldChar w:fldCharType="begin"/>
        </w:r>
        <w:r>
          <w:rPr>
            <w:noProof/>
            <w:webHidden/>
          </w:rPr>
          <w:instrText xml:space="preserve"> PAGEREF _Toc163517 \h </w:instrText>
        </w:r>
        <w:r>
          <w:rPr>
            <w:noProof/>
            <w:webHidden/>
          </w:rPr>
        </w:r>
      </w:ins>
      <w:r>
        <w:rPr>
          <w:noProof/>
          <w:webHidden/>
        </w:rPr>
        <w:fldChar w:fldCharType="separate"/>
      </w:r>
      <w:ins w:id="121" w:author="Michael D. Morris" w:date="2019-02-04T09:04:00Z">
        <w:r>
          <w:rPr>
            <w:noProof/>
            <w:webHidden/>
          </w:rPr>
          <w:t>8</w:t>
        </w:r>
        <w:r>
          <w:rPr>
            <w:noProof/>
            <w:webHidden/>
          </w:rPr>
          <w:fldChar w:fldCharType="end"/>
        </w:r>
        <w:r w:rsidRPr="00EF6742">
          <w:rPr>
            <w:rStyle w:val="Hyperlink"/>
            <w:noProof/>
          </w:rPr>
          <w:fldChar w:fldCharType="end"/>
        </w:r>
      </w:ins>
    </w:p>
    <w:p w14:paraId="4B5A82B1" w14:textId="77777777" w:rsidR="00736210" w:rsidRDefault="00736210">
      <w:pPr>
        <w:pStyle w:val="TOC3"/>
        <w:rPr>
          <w:ins w:id="122" w:author="Michael D. Morris" w:date="2019-02-04T09:04:00Z"/>
          <w:rFonts w:asciiTheme="minorHAnsi" w:eastAsiaTheme="minorEastAsia" w:hAnsiTheme="minorHAnsi" w:cstheme="minorBidi"/>
          <w:noProof/>
          <w:sz w:val="22"/>
          <w:szCs w:val="22"/>
        </w:rPr>
      </w:pPr>
      <w:ins w:id="123"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"_Toc163518"</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3.3.13</w:t>
        </w:r>
        <w:r>
          <w:rPr>
            <w:rFonts w:asciiTheme="minorHAnsi" w:eastAsiaTheme="minorEastAsia" w:hAnsiTheme="minorHAnsi" w:cstheme="minorBidi"/>
            <w:noProof/>
            <w:sz w:val="22"/>
            <w:szCs w:val="22"/>
          </w:rPr>
          <w:tab/>
        </w:r>
        <w:r w:rsidRPr="00EF6742">
          <w:rPr>
            <w:rStyle w:val="Hyperlink"/>
            <w:noProof/>
          </w:rPr>
          <w:t>Facets</w:t>
        </w:r>
        <w:r>
          <w:rPr>
            <w:noProof/>
            <w:webHidden/>
          </w:rPr>
          <w:tab/>
        </w:r>
        <w:r>
          <w:rPr>
            <w:noProof/>
            <w:webHidden/>
          </w:rPr>
          <w:fldChar w:fldCharType="begin"/>
        </w:r>
        <w:r>
          <w:rPr>
            <w:noProof/>
            <w:webHidden/>
          </w:rPr>
          <w:instrText xml:space="preserve"> PAGEREF _Toc163518 \h </w:instrText>
        </w:r>
        <w:r>
          <w:rPr>
            <w:noProof/>
            <w:webHidden/>
          </w:rPr>
        </w:r>
      </w:ins>
      <w:r>
        <w:rPr>
          <w:noProof/>
          <w:webHidden/>
        </w:rPr>
        <w:fldChar w:fldCharType="separate"/>
      </w:r>
      <w:ins w:id="124" w:author="Michael D. Morris" w:date="2019-02-04T09:04:00Z">
        <w:r>
          <w:rPr>
            <w:noProof/>
            <w:webHidden/>
          </w:rPr>
          <w:t>8</w:t>
        </w:r>
        <w:r>
          <w:rPr>
            <w:noProof/>
            <w:webHidden/>
          </w:rPr>
          <w:fldChar w:fldCharType="end"/>
        </w:r>
        <w:r w:rsidRPr="00EF6742">
          <w:rPr>
            <w:rStyle w:val="Hyperlink"/>
            <w:noProof/>
          </w:rPr>
          <w:fldChar w:fldCharType="end"/>
        </w:r>
      </w:ins>
    </w:p>
    <w:p w14:paraId="6A5490C6" w14:textId="77777777" w:rsidR="00736210" w:rsidRDefault="00736210">
      <w:pPr>
        <w:pStyle w:val="TOC3"/>
        <w:rPr>
          <w:ins w:id="125" w:author="Michael D. Morris" w:date="2019-02-04T09:04:00Z"/>
          <w:rFonts w:asciiTheme="minorHAnsi" w:eastAsiaTheme="minorEastAsia" w:hAnsiTheme="minorHAnsi" w:cstheme="minorBidi"/>
          <w:noProof/>
          <w:sz w:val="22"/>
          <w:szCs w:val="22"/>
        </w:rPr>
      </w:pPr>
      <w:ins w:id="126"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"_Toc163519"</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3.3.14</w:t>
        </w:r>
        <w:r>
          <w:rPr>
            <w:rFonts w:asciiTheme="minorHAnsi" w:eastAsiaTheme="minorEastAsia" w:hAnsiTheme="minorHAnsi" w:cstheme="minorBidi"/>
            <w:noProof/>
            <w:sz w:val="22"/>
            <w:szCs w:val="22"/>
          </w:rPr>
          <w:tab/>
        </w:r>
        <w:r w:rsidRPr="00EF6742">
          <w:rPr>
            <w:rStyle w:val="Hyperlink"/>
            <w:noProof/>
          </w:rPr>
          <w:t>Namespaces</w:t>
        </w:r>
        <w:r>
          <w:rPr>
            <w:noProof/>
            <w:webHidden/>
          </w:rPr>
          <w:tab/>
        </w:r>
        <w:r>
          <w:rPr>
            <w:noProof/>
            <w:webHidden/>
          </w:rPr>
          <w:fldChar w:fldCharType="begin"/>
        </w:r>
        <w:r>
          <w:rPr>
            <w:noProof/>
            <w:webHidden/>
          </w:rPr>
          <w:instrText xml:space="preserve"> PAGEREF _Toc163519 \h </w:instrText>
        </w:r>
        <w:r>
          <w:rPr>
            <w:noProof/>
            <w:webHidden/>
          </w:rPr>
        </w:r>
      </w:ins>
      <w:r>
        <w:rPr>
          <w:noProof/>
          <w:webHidden/>
        </w:rPr>
        <w:fldChar w:fldCharType="separate"/>
      </w:r>
      <w:ins w:id="127" w:author="Michael D. Morris" w:date="2019-02-04T09:04:00Z">
        <w:r>
          <w:rPr>
            <w:noProof/>
            <w:webHidden/>
          </w:rPr>
          <w:t>9</w:t>
        </w:r>
        <w:r>
          <w:rPr>
            <w:noProof/>
            <w:webHidden/>
          </w:rPr>
          <w:fldChar w:fldCharType="end"/>
        </w:r>
        <w:r w:rsidRPr="00EF6742">
          <w:rPr>
            <w:rStyle w:val="Hyperlink"/>
            <w:noProof/>
          </w:rPr>
          <w:fldChar w:fldCharType="end"/>
        </w:r>
      </w:ins>
    </w:p>
    <w:p w14:paraId="4942D8EA" w14:textId="77777777" w:rsidR="00736210" w:rsidRDefault="00736210">
      <w:pPr>
        <w:pStyle w:val="TOC3"/>
        <w:rPr>
          <w:ins w:id="128" w:author="Michael D. Morris" w:date="2019-02-04T09:04:00Z"/>
          <w:rFonts w:asciiTheme="minorHAnsi" w:eastAsiaTheme="minorEastAsia" w:hAnsiTheme="minorHAnsi" w:cstheme="minorBidi"/>
          <w:noProof/>
          <w:sz w:val="22"/>
          <w:szCs w:val="22"/>
        </w:rPr>
      </w:pPr>
      <w:ins w:id="129"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"_Toc163520"</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3.3.15</w:t>
        </w:r>
        <w:r>
          <w:rPr>
            <w:rFonts w:asciiTheme="minorHAnsi" w:eastAsiaTheme="minorEastAsia" w:hAnsiTheme="minorHAnsi" w:cstheme="minorBidi"/>
            <w:noProof/>
            <w:sz w:val="22"/>
            <w:szCs w:val="22"/>
          </w:rPr>
          <w:tab/>
        </w:r>
        <w:r w:rsidRPr="00EF6742">
          <w:rPr>
            <w:rStyle w:val="Hyperlink"/>
            <w:noProof/>
          </w:rPr>
          <w:t>Schema Information</w:t>
        </w:r>
        <w:r>
          <w:rPr>
            <w:noProof/>
            <w:webHidden/>
          </w:rPr>
          <w:tab/>
        </w:r>
        <w:r>
          <w:rPr>
            <w:noProof/>
            <w:webHidden/>
          </w:rPr>
          <w:fldChar w:fldCharType="begin"/>
        </w:r>
        <w:r>
          <w:rPr>
            <w:noProof/>
            <w:webHidden/>
          </w:rPr>
          <w:instrText xml:space="preserve"> PAGEREF _Toc163520 \h </w:instrText>
        </w:r>
        <w:r>
          <w:rPr>
            <w:noProof/>
            <w:webHidden/>
          </w:rPr>
        </w:r>
      </w:ins>
      <w:r>
        <w:rPr>
          <w:noProof/>
          <w:webHidden/>
        </w:rPr>
        <w:fldChar w:fldCharType="separate"/>
      </w:r>
      <w:ins w:id="130" w:author="Michael D. Morris" w:date="2019-02-04T09:04:00Z">
        <w:r>
          <w:rPr>
            <w:noProof/>
            <w:webHidden/>
          </w:rPr>
          <w:t>9</w:t>
        </w:r>
        <w:r>
          <w:rPr>
            <w:noProof/>
            <w:webHidden/>
          </w:rPr>
          <w:fldChar w:fldCharType="end"/>
        </w:r>
        <w:r w:rsidRPr="00EF6742">
          <w:rPr>
            <w:rStyle w:val="Hyperlink"/>
            <w:noProof/>
          </w:rPr>
          <w:fldChar w:fldCharType="end"/>
        </w:r>
      </w:ins>
    </w:p>
    <w:p w14:paraId="248872CF" w14:textId="77777777" w:rsidR="00736210" w:rsidRDefault="00736210">
      <w:pPr>
        <w:pStyle w:val="TOC3"/>
        <w:rPr>
          <w:ins w:id="131" w:author="Michael D. Morris" w:date="2019-02-04T09:04:00Z"/>
          <w:rFonts w:asciiTheme="minorHAnsi" w:eastAsiaTheme="minorEastAsia" w:hAnsiTheme="minorHAnsi" w:cstheme="minorBidi"/>
          <w:noProof/>
          <w:sz w:val="22"/>
          <w:szCs w:val="22"/>
        </w:rPr>
      </w:pPr>
      <w:ins w:id="132"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"_Toc163521"</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3.3.16</w:t>
        </w:r>
        <w:r>
          <w:rPr>
            <w:rFonts w:asciiTheme="minorHAnsi" w:eastAsiaTheme="minorEastAsia" w:hAnsiTheme="minorHAnsi" w:cstheme="minorBidi"/>
            <w:noProof/>
            <w:sz w:val="22"/>
            <w:szCs w:val="22"/>
          </w:rPr>
          <w:tab/>
        </w:r>
        <w:r w:rsidRPr="00EF6742">
          <w:rPr>
            <w:rStyle w:val="Hyperlink"/>
            <w:noProof/>
          </w:rPr>
          <w:t>Root Element</w:t>
        </w:r>
        <w:r>
          <w:rPr>
            <w:noProof/>
            <w:webHidden/>
          </w:rPr>
          <w:tab/>
        </w:r>
        <w:r>
          <w:rPr>
            <w:noProof/>
            <w:webHidden/>
          </w:rPr>
          <w:fldChar w:fldCharType="begin"/>
        </w:r>
        <w:r>
          <w:rPr>
            <w:noProof/>
            <w:webHidden/>
          </w:rPr>
          <w:instrText xml:space="preserve"> PAGEREF _Toc163521 \h </w:instrText>
        </w:r>
        <w:r>
          <w:rPr>
            <w:noProof/>
            <w:webHidden/>
          </w:rPr>
        </w:r>
      </w:ins>
      <w:r>
        <w:rPr>
          <w:noProof/>
          <w:webHidden/>
        </w:rPr>
        <w:fldChar w:fldCharType="separate"/>
      </w:r>
      <w:ins w:id="133" w:author="Michael D. Morris" w:date="2019-02-04T09:04:00Z">
        <w:r>
          <w:rPr>
            <w:noProof/>
            <w:webHidden/>
          </w:rPr>
          <w:t>9</w:t>
        </w:r>
        <w:r>
          <w:rPr>
            <w:noProof/>
            <w:webHidden/>
          </w:rPr>
          <w:fldChar w:fldCharType="end"/>
        </w:r>
        <w:r w:rsidRPr="00EF6742">
          <w:rPr>
            <w:rStyle w:val="Hyperlink"/>
            <w:noProof/>
          </w:rPr>
          <w:fldChar w:fldCharType="end"/>
        </w:r>
      </w:ins>
    </w:p>
    <w:p w14:paraId="21A934F6" w14:textId="77777777" w:rsidR="00736210" w:rsidRDefault="00736210">
      <w:pPr>
        <w:pStyle w:val="TOC3"/>
        <w:rPr>
          <w:ins w:id="134" w:author="Michael D. Morris" w:date="2019-02-04T09:04:00Z"/>
          <w:rFonts w:asciiTheme="minorHAnsi" w:eastAsiaTheme="minorEastAsia" w:hAnsiTheme="minorHAnsi" w:cstheme="minorBidi"/>
          <w:noProof/>
          <w:sz w:val="22"/>
          <w:szCs w:val="22"/>
        </w:rPr>
      </w:pPr>
      <w:ins w:id="135"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"_Toc163522"</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3.3.17</w:t>
        </w:r>
        <w:r>
          <w:rPr>
            <w:rFonts w:asciiTheme="minorHAnsi" w:eastAsiaTheme="minorEastAsia" w:hAnsiTheme="minorHAnsi" w:cstheme="minorBidi"/>
            <w:noProof/>
            <w:sz w:val="22"/>
            <w:szCs w:val="22"/>
          </w:rPr>
          <w:tab/>
        </w:r>
        <w:r w:rsidRPr="00EF6742">
          <w:rPr>
            <w:rStyle w:val="Hyperlink"/>
            <w:noProof/>
          </w:rPr>
          <w:t>XPath Expressions</w:t>
        </w:r>
        <w:r>
          <w:rPr>
            <w:noProof/>
            <w:webHidden/>
          </w:rPr>
          <w:tab/>
        </w:r>
        <w:r>
          <w:rPr>
            <w:noProof/>
            <w:webHidden/>
          </w:rPr>
          <w:fldChar w:fldCharType="begin"/>
        </w:r>
        <w:r>
          <w:rPr>
            <w:noProof/>
            <w:webHidden/>
          </w:rPr>
          <w:instrText xml:space="preserve"> PAGEREF _Toc163522 \h </w:instrText>
        </w:r>
        <w:r>
          <w:rPr>
            <w:noProof/>
            <w:webHidden/>
          </w:rPr>
        </w:r>
      </w:ins>
      <w:r>
        <w:rPr>
          <w:noProof/>
          <w:webHidden/>
        </w:rPr>
        <w:fldChar w:fldCharType="separate"/>
      </w:r>
      <w:ins w:id="136" w:author="Michael D. Morris" w:date="2019-02-04T09:04:00Z">
        <w:r>
          <w:rPr>
            <w:noProof/>
            <w:webHidden/>
          </w:rPr>
          <w:t>9</w:t>
        </w:r>
        <w:r>
          <w:rPr>
            <w:noProof/>
            <w:webHidden/>
          </w:rPr>
          <w:fldChar w:fldCharType="end"/>
        </w:r>
        <w:r w:rsidRPr="00EF6742">
          <w:rPr>
            <w:rStyle w:val="Hyperlink"/>
            <w:noProof/>
          </w:rPr>
          <w:fldChar w:fldCharType="end"/>
        </w:r>
      </w:ins>
    </w:p>
    <w:p w14:paraId="736178F6" w14:textId="77777777" w:rsidR="00736210" w:rsidRDefault="00736210">
      <w:pPr>
        <w:pStyle w:val="TOC3"/>
        <w:rPr>
          <w:ins w:id="137" w:author="Michael D. Morris" w:date="2019-02-04T09:04:00Z"/>
          <w:rFonts w:asciiTheme="minorHAnsi" w:eastAsiaTheme="minorEastAsia" w:hAnsiTheme="minorHAnsi" w:cstheme="minorBidi"/>
          <w:noProof/>
          <w:sz w:val="22"/>
          <w:szCs w:val="22"/>
        </w:rPr>
      </w:pPr>
      <w:ins w:id="138"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"_Toc163523"</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3.3.18</w:t>
        </w:r>
        <w:r>
          <w:rPr>
            <w:rFonts w:asciiTheme="minorHAnsi" w:eastAsiaTheme="minorEastAsia" w:hAnsiTheme="minorHAnsi" w:cstheme="minorBidi"/>
            <w:noProof/>
            <w:sz w:val="22"/>
            <w:szCs w:val="22"/>
          </w:rPr>
          <w:tab/>
        </w:r>
        <w:r w:rsidRPr="00EF6742">
          <w:rPr>
            <w:rStyle w:val="Hyperlink"/>
            <w:noProof/>
          </w:rPr>
          <w:t>XML Features Not Translated</w:t>
        </w:r>
        <w:r>
          <w:rPr>
            <w:noProof/>
            <w:webHidden/>
          </w:rPr>
          <w:tab/>
        </w:r>
        <w:r>
          <w:rPr>
            <w:noProof/>
            <w:webHidden/>
          </w:rPr>
          <w:fldChar w:fldCharType="begin"/>
        </w:r>
        <w:r>
          <w:rPr>
            <w:noProof/>
            <w:webHidden/>
          </w:rPr>
          <w:instrText xml:space="preserve"> PAGEREF _Toc163523 \h </w:instrText>
        </w:r>
        <w:r>
          <w:rPr>
            <w:noProof/>
            <w:webHidden/>
          </w:rPr>
        </w:r>
      </w:ins>
      <w:r>
        <w:rPr>
          <w:noProof/>
          <w:webHidden/>
        </w:rPr>
        <w:fldChar w:fldCharType="separate"/>
      </w:r>
      <w:ins w:id="139" w:author="Michael D. Morris" w:date="2019-02-04T09:04:00Z">
        <w:r>
          <w:rPr>
            <w:noProof/>
            <w:webHidden/>
          </w:rPr>
          <w:t>10</w:t>
        </w:r>
        <w:r>
          <w:rPr>
            <w:noProof/>
            <w:webHidden/>
          </w:rPr>
          <w:fldChar w:fldCharType="end"/>
        </w:r>
        <w:r w:rsidRPr="00EF6742">
          <w:rPr>
            <w:rStyle w:val="Hyperlink"/>
            <w:noProof/>
          </w:rPr>
          <w:fldChar w:fldCharType="end"/>
        </w:r>
      </w:ins>
    </w:p>
    <w:p w14:paraId="7D6A6D06" w14:textId="77777777" w:rsidR="00736210" w:rsidRDefault="00736210">
      <w:pPr>
        <w:pStyle w:val="TOC1"/>
        <w:tabs>
          <w:tab w:val="left" w:pos="440"/>
        </w:tabs>
        <w:rPr>
          <w:ins w:id="140" w:author="Michael D. Morris" w:date="2019-02-04T09:04:00Z"/>
          <w:rFonts w:asciiTheme="minorHAnsi" w:eastAsiaTheme="minorEastAsia" w:hAnsiTheme="minorHAnsi" w:cstheme="minorBidi"/>
          <w:b w:val="0"/>
          <w:bCs w:val="0"/>
          <w:i w:val="0"/>
          <w:iCs w:val="0"/>
          <w:noProof/>
          <w:sz w:val="22"/>
          <w:szCs w:val="22"/>
        </w:rPr>
      </w:pPr>
      <w:ins w:id="141"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"_Toc163524"</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4</w:t>
        </w:r>
        <w:r>
          <w:rPr>
            <w:rFonts w:asciiTheme="minorHAnsi" w:eastAsiaTheme="minorEastAsia" w:hAnsiTheme="minorHAnsi" w:cstheme="minorBidi"/>
            <w:b w:val="0"/>
            <w:bCs w:val="0"/>
            <w:i w:val="0"/>
            <w:iCs w:val="0"/>
            <w:noProof/>
            <w:sz w:val="22"/>
            <w:szCs w:val="22"/>
          </w:rPr>
          <w:tab/>
        </w:r>
        <w:r w:rsidRPr="00EF6742">
          <w:rPr>
            <w:rStyle w:val="Hyperlink"/>
            <w:noProof/>
          </w:rPr>
          <w:t>Tools Support</w:t>
        </w:r>
        <w:r>
          <w:rPr>
            <w:noProof/>
            <w:webHidden/>
          </w:rPr>
          <w:tab/>
        </w:r>
        <w:r>
          <w:rPr>
            <w:noProof/>
            <w:webHidden/>
          </w:rPr>
          <w:fldChar w:fldCharType="begin"/>
        </w:r>
        <w:r>
          <w:rPr>
            <w:noProof/>
            <w:webHidden/>
          </w:rPr>
          <w:instrText xml:space="preserve"> PAGEREF _Toc163524 \h </w:instrText>
        </w:r>
        <w:r>
          <w:rPr>
            <w:noProof/>
            <w:webHidden/>
          </w:rPr>
        </w:r>
      </w:ins>
      <w:r>
        <w:rPr>
          <w:noProof/>
          <w:webHidden/>
        </w:rPr>
        <w:fldChar w:fldCharType="separate"/>
      </w:r>
      <w:ins w:id="142" w:author="Michael D. Morris" w:date="2019-02-04T09:04:00Z">
        <w:r>
          <w:rPr>
            <w:noProof/>
            <w:webHidden/>
          </w:rPr>
          <w:t>10</w:t>
        </w:r>
        <w:r>
          <w:rPr>
            <w:noProof/>
            <w:webHidden/>
          </w:rPr>
          <w:fldChar w:fldCharType="end"/>
        </w:r>
        <w:r w:rsidRPr="00EF6742">
          <w:rPr>
            <w:rStyle w:val="Hyperlink"/>
            <w:noProof/>
          </w:rPr>
          <w:fldChar w:fldCharType="end"/>
        </w:r>
      </w:ins>
    </w:p>
    <w:p w14:paraId="76E58287" w14:textId="77777777" w:rsidR="00736210" w:rsidRDefault="00736210">
      <w:pPr>
        <w:pStyle w:val="TOC2"/>
        <w:tabs>
          <w:tab w:val="left" w:pos="880"/>
          <w:tab w:val="right" w:leader="dot" w:pos="9350"/>
        </w:tabs>
        <w:rPr>
          <w:ins w:id="143" w:author="Michael D. Morris" w:date="2019-02-04T09:04:00Z"/>
          <w:rFonts w:asciiTheme="minorHAnsi" w:eastAsiaTheme="minorEastAsia" w:hAnsiTheme="minorHAnsi" w:cstheme="minorBidi"/>
          <w:b w:val="0"/>
          <w:bCs w:val="0"/>
          <w:noProof/>
        </w:rPr>
      </w:pPr>
      <w:ins w:id="144"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"_Toc163525"</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4.1</w:t>
        </w:r>
        <w:r>
          <w:rPr>
            <w:rFonts w:asciiTheme="minorHAnsi" w:eastAsiaTheme="minorEastAsia" w:hAnsiTheme="minorHAnsi" w:cstheme="minorBidi"/>
            <w:b w:val="0"/>
            <w:bCs w:val="0"/>
            <w:noProof/>
          </w:rPr>
          <w:tab/>
        </w:r>
        <w:r w:rsidRPr="00EF6742">
          <w:rPr>
            <w:rStyle w:val="Hyperlink"/>
            <w:noProof/>
          </w:rPr>
          <w:t>Java JAXB</w:t>
        </w:r>
        <w:r>
          <w:rPr>
            <w:noProof/>
            <w:webHidden/>
          </w:rPr>
          <w:tab/>
        </w:r>
        <w:r>
          <w:rPr>
            <w:noProof/>
            <w:webHidden/>
          </w:rPr>
          <w:fldChar w:fldCharType="begin"/>
        </w:r>
        <w:r>
          <w:rPr>
            <w:noProof/>
            <w:webHidden/>
          </w:rPr>
          <w:instrText xml:space="preserve"> PAGEREF _Toc163525 \h </w:instrText>
        </w:r>
        <w:r>
          <w:rPr>
            <w:noProof/>
            <w:webHidden/>
          </w:rPr>
        </w:r>
      </w:ins>
      <w:r>
        <w:rPr>
          <w:noProof/>
          <w:webHidden/>
        </w:rPr>
        <w:fldChar w:fldCharType="separate"/>
      </w:r>
      <w:ins w:id="145" w:author="Michael D. Morris" w:date="2019-02-04T09:04:00Z">
        <w:r>
          <w:rPr>
            <w:noProof/>
            <w:webHidden/>
          </w:rPr>
          <w:t>10</w:t>
        </w:r>
        <w:r>
          <w:rPr>
            <w:noProof/>
            <w:webHidden/>
          </w:rPr>
          <w:fldChar w:fldCharType="end"/>
        </w:r>
        <w:r w:rsidRPr="00EF6742">
          <w:rPr>
            <w:rStyle w:val="Hyperlink"/>
            <w:noProof/>
          </w:rPr>
          <w:fldChar w:fldCharType="end"/>
        </w:r>
      </w:ins>
    </w:p>
    <w:p w14:paraId="5DCD5EEA" w14:textId="77777777" w:rsidR="00736210" w:rsidRDefault="00736210">
      <w:pPr>
        <w:pStyle w:val="TOC2"/>
        <w:tabs>
          <w:tab w:val="left" w:pos="880"/>
          <w:tab w:val="right" w:leader="dot" w:pos="9350"/>
        </w:tabs>
        <w:rPr>
          <w:ins w:id="146" w:author="Michael D. Morris" w:date="2019-02-04T09:04:00Z"/>
          <w:rFonts w:asciiTheme="minorHAnsi" w:eastAsiaTheme="minorEastAsia" w:hAnsiTheme="minorHAnsi" w:cstheme="minorBidi"/>
          <w:b w:val="0"/>
          <w:bCs w:val="0"/>
          <w:noProof/>
        </w:rPr>
      </w:pPr>
      <w:ins w:id="147"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"_Toc163526"</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4.2</w:t>
        </w:r>
        <w:r>
          <w:rPr>
            <w:rFonts w:asciiTheme="minorHAnsi" w:eastAsiaTheme="minorEastAsia" w:hAnsiTheme="minorHAnsi" w:cstheme="minorBidi"/>
            <w:b w:val="0"/>
            <w:bCs w:val="0"/>
            <w:noProof/>
          </w:rPr>
          <w:tab/>
        </w:r>
        <w:r w:rsidRPr="00EF6742">
          <w:rPr>
            <w:rStyle w:val="Hyperlink"/>
            <w:noProof/>
          </w:rPr>
          <w:t>Python</w:t>
        </w:r>
        <w:r>
          <w:rPr>
            <w:noProof/>
            <w:webHidden/>
          </w:rPr>
          <w:tab/>
        </w:r>
        <w:r>
          <w:rPr>
            <w:noProof/>
            <w:webHidden/>
          </w:rPr>
          <w:fldChar w:fldCharType="begin"/>
        </w:r>
        <w:r>
          <w:rPr>
            <w:noProof/>
            <w:webHidden/>
          </w:rPr>
          <w:instrText xml:space="preserve"> PAGEREF _Toc163526 \h </w:instrText>
        </w:r>
        <w:r>
          <w:rPr>
            <w:noProof/>
            <w:webHidden/>
          </w:rPr>
        </w:r>
      </w:ins>
      <w:r>
        <w:rPr>
          <w:noProof/>
          <w:webHidden/>
        </w:rPr>
        <w:fldChar w:fldCharType="separate"/>
      </w:r>
      <w:ins w:id="148" w:author="Michael D. Morris" w:date="2019-02-04T09:04:00Z">
        <w:r>
          <w:rPr>
            <w:noProof/>
            <w:webHidden/>
          </w:rPr>
          <w:t>11</w:t>
        </w:r>
        <w:r>
          <w:rPr>
            <w:noProof/>
            <w:webHidden/>
          </w:rPr>
          <w:fldChar w:fldCharType="end"/>
        </w:r>
        <w:r w:rsidRPr="00EF6742">
          <w:rPr>
            <w:rStyle w:val="Hyperlink"/>
            <w:noProof/>
          </w:rPr>
          <w:fldChar w:fldCharType="end"/>
        </w:r>
      </w:ins>
    </w:p>
    <w:p w14:paraId="2ABF2A2D" w14:textId="77777777" w:rsidR="00736210" w:rsidRDefault="00736210">
      <w:pPr>
        <w:pStyle w:val="TOC2"/>
        <w:tabs>
          <w:tab w:val="left" w:pos="880"/>
          <w:tab w:val="right" w:leader="dot" w:pos="9350"/>
        </w:tabs>
        <w:rPr>
          <w:ins w:id="149" w:author="Michael D. Morris" w:date="2019-02-04T09:04:00Z"/>
          <w:rFonts w:asciiTheme="minorHAnsi" w:eastAsiaTheme="minorEastAsia" w:hAnsiTheme="minorHAnsi" w:cstheme="minorBidi"/>
          <w:b w:val="0"/>
          <w:bCs w:val="0"/>
          <w:noProof/>
        </w:rPr>
      </w:pPr>
      <w:ins w:id="150"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"_Toc163527"</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4.3</w:t>
        </w:r>
        <w:r>
          <w:rPr>
            <w:rFonts w:asciiTheme="minorHAnsi" w:eastAsiaTheme="minorEastAsia" w:hAnsiTheme="minorHAnsi" w:cstheme="minorBidi"/>
            <w:b w:val="0"/>
            <w:bCs w:val="0"/>
            <w:noProof/>
          </w:rPr>
          <w:tab/>
        </w:r>
        <w:r w:rsidRPr="00EF6742">
          <w:rPr>
            <w:rStyle w:val="Hyperlink"/>
            <w:noProof/>
          </w:rPr>
          <w:t>A4L Tool Set</w:t>
        </w:r>
        <w:r>
          <w:rPr>
            <w:noProof/>
            <w:webHidden/>
          </w:rPr>
          <w:tab/>
        </w:r>
        <w:r>
          <w:rPr>
            <w:noProof/>
            <w:webHidden/>
          </w:rPr>
          <w:fldChar w:fldCharType="begin"/>
        </w:r>
        <w:r>
          <w:rPr>
            <w:noProof/>
            <w:webHidden/>
          </w:rPr>
          <w:instrText xml:space="preserve"> PAGEREF _Toc163527 \h </w:instrText>
        </w:r>
        <w:r>
          <w:rPr>
            <w:noProof/>
            <w:webHidden/>
          </w:rPr>
        </w:r>
      </w:ins>
      <w:r>
        <w:rPr>
          <w:noProof/>
          <w:webHidden/>
        </w:rPr>
        <w:fldChar w:fldCharType="separate"/>
      </w:r>
      <w:ins w:id="151" w:author="Michael D. Morris" w:date="2019-02-04T09:04:00Z">
        <w:r>
          <w:rPr>
            <w:noProof/>
            <w:webHidden/>
          </w:rPr>
          <w:t>11</w:t>
        </w:r>
        <w:r>
          <w:rPr>
            <w:noProof/>
            <w:webHidden/>
          </w:rPr>
          <w:fldChar w:fldCharType="end"/>
        </w:r>
        <w:r w:rsidRPr="00EF6742">
          <w:rPr>
            <w:rStyle w:val="Hyperlink"/>
            <w:noProof/>
          </w:rPr>
          <w:fldChar w:fldCharType="end"/>
        </w:r>
      </w:ins>
    </w:p>
    <w:p w14:paraId="02C1BACC" w14:textId="77777777" w:rsidR="00736210" w:rsidRDefault="00736210">
      <w:pPr>
        <w:pStyle w:val="TOC2"/>
        <w:tabs>
          <w:tab w:val="left" w:pos="880"/>
          <w:tab w:val="right" w:leader="dot" w:pos="9350"/>
        </w:tabs>
        <w:rPr>
          <w:ins w:id="152" w:author="Michael D. Morris" w:date="2019-02-04T09:04:00Z"/>
          <w:rFonts w:asciiTheme="minorHAnsi" w:eastAsiaTheme="minorEastAsia" w:hAnsiTheme="minorHAnsi" w:cstheme="minorBidi"/>
          <w:b w:val="0"/>
          <w:bCs w:val="0"/>
          <w:noProof/>
        </w:rPr>
      </w:pPr>
      <w:ins w:id="153"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"_Toc163528"</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4.4</w:t>
        </w:r>
        <w:r>
          <w:rPr>
            <w:rFonts w:asciiTheme="minorHAnsi" w:eastAsiaTheme="minorEastAsia" w:hAnsiTheme="minorHAnsi" w:cstheme="minorBidi"/>
            <w:b w:val="0"/>
            <w:bCs w:val="0"/>
            <w:noProof/>
          </w:rPr>
          <w:tab/>
        </w:r>
        <w:r w:rsidRPr="00EF6742">
          <w:rPr>
            <w:rStyle w:val="Hyperlink"/>
            <w:noProof/>
          </w:rPr>
          <w:t>CAMV Editor</w:t>
        </w:r>
        <w:r>
          <w:rPr>
            <w:noProof/>
            <w:webHidden/>
          </w:rPr>
          <w:tab/>
        </w:r>
        <w:r>
          <w:rPr>
            <w:noProof/>
            <w:webHidden/>
          </w:rPr>
          <w:fldChar w:fldCharType="begin"/>
        </w:r>
        <w:r>
          <w:rPr>
            <w:noProof/>
            <w:webHidden/>
          </w:rPr>
          <w:instrText xml:space="preserve"> PAGEREF _Toc163528 \h </w:instrText>
        </w:r>
        <w:r>
          <w:rPr>
            <w:noProof/>
            <w:webHidden/>
          </w:rPr>
        </w:r>
      </w:ins>
      <w:r>
        <w:rPr>
          <w:noProof/>
          <w:webHidden/>
        </w:rPr>
        <w:fldChar w:fldCharType="separate"/>
      </w:r>
      <w:ins w:id="154" w:author="Michael D. Morris" w:date="2019-02-04T09:04:00Z">
        <w:r>
          <w:rPr>
            <w:noProof/>
            <w:webHidden/>
          </w:rPr>
          <w:t>11</w:t>
        </w:r>
        <w:r>
          <w:rPr>
            <w:noProof/>
            <w:webHidden/>
          </w:rPr>
          <w:fldChar w:fldCharType="end"/>
        </w:r>
        <w:r w:rsidRPr="00EF6742">
          <w:rPr>
            <w:rStyle w:val="Hyperlink"/>
            <w:noProof/>
          </w:rPr>
          <w:fldChar w:fldCharType="end"/>
        </w:r>
      </w:ins>
    </w:p>
    <w:p w14:paraId="5D27CB4C" w14:textId="77777777" w:rsidR="00736210" w:rsidRDefault="00736210">
      <w:pPr>
        <w:pStyle w:val="TOC1"/>
        <w:rPr>
          <w:ins w:id="155" w:author="Michael D. Morris" w:date="2019-02-04T09:04:00Z"/>
          <w:rFonts w:asciiTheme="minorHAnsi" w:eastAsiaTheme="minorEastAsia" w:hAnsiTheme="minorHAnsi" w:cstheme="minorBidi"/>
          <w:b w:val="0"/>
          <w:bCs w:val="0"/>
          <w:i w:val="0"/>
          <w:iCs w:val="0"/>
          <w:noProof/>
          <w:sz w:val="22"/>
          <w:szCs w:val="22"/>
        </w:rPr>
      </w:pPr>
      <w:ins w:id="156"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"_Toc163529"</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Appendix A: Revision History</w:t>
        </w:r>
        <w:r>
          <w:rPr>
            <w:noProof/>
            <w:webHidden/>
          </w:rPr>
          <w:tab/>
        </w:r>
        <w:r>
          <w:rPr>
            <w:noProof/>
            <w:webHidden/>
          </w:rPr>
          <w:fldChar w:fldCharType="begin"/>
        </w:r>
        <w:r>
          <w:rPr>
            <w:noProof/>
            <w:webHidden/>
          </w:rPr>
          <w:instrText xml:space="preserve"> PAGEREF _Toc163529 \h </w:instrText>
        </w:r>
        <w:r>
          <w:rPr>
            <w:noProof/>
            <w:webHidden/>
          </w:rPr>
        </w:r>
      </w:ins>
      <w:r>
        <w:rPr>
          <w:noProof/>
          <w:webHidden/>
        </w:rPr>
        <w:fldChar w:fldCharType="separate"/>
      </w:r>
      <w:ins w:id="157" w:author="Michael D. Morris" w:date="2019-02-04T09:04:00Z">
        <w:r>
          <w:rPr>
            <w:noProof/>
            <w:webHidden/>
          </w:rPr>
          <w:t>11</w:t>
        </w:r>
        <w:r>
          <w:rPr>
            <w:noProof/>
            <w:webHidden/>
          </w:rPr>
          <w:fldChar w:fldCharType="end"/>
        </w:r>
        <w:r w:rsidRPr="00EF6742">
          <w:rPr>
            <w:rStyle w:val="Hyperlink"/>
            <w:noProof/>
          </w:rPr>
          <w:fldChar w:fldCharType="end"/>
        </w:r>
      </w:ins>
    </w:p>
    <w:p w14:paraId="5AAEFC60" w14:textId="77777777" w:rsidR="00736210" w:rsidRDefault="00736210">
      <w:pPr>
        <w:pStyle w:val="TOC1"/>
        <w:rPr>
          <w:ins w:id="158" w:author="Michael D. Morris" w:date="2019-02-04T09:04:00Z"/>
          <w:rFonts w:asciiTheme="minorHAnsi" w:eastAsiaTheme="minorEastAsia" w:hAnsiTheme="minorHAnsi" w:cstheme="minorBidi"/>
          <w:b w:val="0"/>
          <w:bCs w:val="0"/>
          <w:i w:val="0"/>
          <w:iCs w:val="0"/>
          <w:noProof/>
          <w:sz w:val="22"/>
          <w:szCs w:val="22"/>
        </w:rPr>
      </w:pPr>
      <w:ins w:id="159" w:author="Michael D. Morris" w:date="2019-02-04T09:04:00Z">
        <w:r w:rsidRPr="00EF6742">
          <w:rPr>
            <w:rStyle w:val="Hyperlink"/>
            <w:noProof/>
          </w:rPr>
          <w:fldChar w:fldCharType="begin"/>
        </w:r>
        <w:r w:rsidRPr="00EF6742">
          <w:rPr>
            <w:rStyle w:val="Hyperlink"/>
            <w:noProof/>
          </w:rPr>
          <w:instrText xml:space="preserve"> </w:instrText>
        </w:r>
        <w:r>
          <w:rPr>
            <w:noProof/>
          </w:rPr>
          <w:instrText>HYPERLINK \l "_Toc163530"</w:instrText>
        </w:r>
        <w:r w:rsidRPr="00EF6742">
          <w:rPr>
            <w:rStyle w:val="Hyperlink"/>
            <w:noProof/>
          </w:rPr>
          <w:instrText xml:space="preserve"> </w:instrText>
        </w:r>
        <w:r w:rsidRPr="00EF6742">
          <w:rPr>
            <w:rStyle w:val="Hyperlink"/>
            <w:noProof/>
          </w:rPr>
        </w:r>
        <w:r w:rsidRPr="00EF6742">
          <w:rPr>
            <w:rStyle w:val="Hyperlink"/>
            <w:noProof/>
          </w:rPr>
          <w:fldChar w:fldCharType="separate"/>
        </w:r>
        <w:r w:rsidRPr="00EF6742">
          <w:rPr>
            <w:rStyle w:val="Hyperlink"/>
            <w:noProof/>
          </w:rPr>
          <w:t>Appendix B: References</w:t>
        </w:r>
        <w:r>
          <w:rPr>
            <w:noProof/>
            <w:webHidden/>
          </w:rPr>
          <w:tab/>
        </w:r>
        <w:r>
          <w:rPr>
            <w:noProof/>
            <w:webHidden/>
          </w:rPr>
          <w:fldChar w:fldCharType="begin"/>
        </w:r>
        <w:r>
          <w:rPr>
            <w:noProof/>
            <w:webHidden/>
          </w:rPr>
          <w:instrText xml:space="preserve"> PAGEREF _Toc163530 \h </w:instrText>
        </w:r>
        <w:r>
          <w:rPr>
            <w:noProof/>
            <w:webHidden/>
          </w:rPr>
        </w:r>
      </w:ins>
      <w:r>
        <w:rPr>
          <w:noProof/>
          <w:webHidden/>
        </w:rPr>
        <w:fldChar w:fldCharType="separate"/>
      </w:r>
      <w:ins w:id="160" w:author="Michael D. Morris" w:date="2019-02-04T09:04:00Z">
        <w:r>
          <w:rPr>
            <w:noProof/>
            <w:webHidden/>
          </w:rPr>
          <w:t>12</w:t>
        </w:r>
        <w:r>
          <w:rPr>
            <w:noProof/>
            <w:webHidden/>
          </w:rPr>
          <w:fldChar w:fldCharType="end"/>
        </w:r>
        <w:r w:rsidRPr="00EF6742">
          <w:rPr>
            <w:rStyle w:val="Hyperlink"/>
            <w:noProof/>
          </w:rPr>
          <w:fldChar w:fldCharType="end"/>
        </w:r>
      </w:ins>
    </w:p>
    <w:p w14:paraId="713A4276" w14:textId="5703D9B7" w:rsidR="000C40AE" w:rsidDel="0093763C" w:rsidRDefault="000C40AE" w:rsidP="0093763C">
      <w:pPr>
        <w:pStyle w:val="TOC1"/>
        <w:rPr>
          <w:del w:id="161" w:author="Michael D. Morris" w:date="2019-02-04T08:59:00Z"/>
          <w:rFonts w:asciiTheme="minorHAnsi" w:eastAsiaTheme="minorEastAsia" w:hAnsiTheme="minorHAnsi" w:cstheme="minorBidi"/>
          <w:noProof/>
          <w:sz w:val="22"/>
          <w:szCs w:val="22"/>
        </w:rPr>
        <w:pPrChange w:id="162" w:author="Michael D. Morris" w:date="2019-02-04T09:00:00Z">
          <w:pPr>
            <w:pStyle w:val="TOC1"/>
            <w:tabs>
              <w:tab w:val="right" w:leader="dot" w:pos="9350"/>
            </w:tabs>
          </w:pPr>
        </w:pPrChange>
      </w:pPr>
      <w:del w:id="163" w:author="Michael D. Morris" w:date="2019-02-04T08:59:00Z">
        <w:r w:rsidRPr="0093763C" w:rsidDel="0093763C">
          <w:rPr>
            <w:rStyle w:val="Hyperlink"/>
            <w:rFonts w:ascii="Book Antiqua" w:hAnsi="Book Antiqua"/>
            <w:noProof/>
          </w:rPr>
          <w:delText>Executive Summary</w:delText>
        </w:r>
        <w:r w:rsidDel="0093763C">
          <w:rPr>
            <w:noProof/>
            <w:webHidden/>
          </w:rPr>
          <w:tab/>
        </w:r>
        <w:r w:rsidR="001507E2" w:rsidDel="0093763C">
          <w:rPr>
            <w:noProof/>
            <w:webHidden/>
          </w:rPr>
          <w:delText>iii</w:delText>
        </w:r>
      </w:del>
    </w:p>
    <w:p w14:paraId="6314961C" w14:textId="49C41D1E" w:rsidR="000C40AE" w:rsidDel="0093763C" w:rsidRDefault="000C40AE" w:rsidP="0093763C">
      <w:pPr>
        <w:pStyle w:val="TOC1"/>
        <w:rPr>
          <w:del w:id="164" w:author="Michael D. Morris" w:date="2019-02-04T08:59:00Z"/>
          <w:rFonts w:asciiTheme="minorHAnsi" w:eastAsiaTheme="minorEastAsia" w:hAnsiTheme="minorHAnsi" w:cstheme="minorBidi"/>
          <w:noProof/>
          <w:sz w:val="22"/>
          <w:szCs w:val="22"/>
        </w:rPr>
        <w:pPrChange w:id="165" w:author="Michael D. Morris" w:date="2019-02-04T09:00:00Z">
          <w:pPr>
            <w:pStyle w:val="TOC1"/>
            <w:tabs>
              <w:tab w:val="right" w:leader="dot" w:pos="9350"/>
            </w:tabs>
          </w:pPr>
        </w:pPrChange>
      </w:pPr>
      <w:del w:id="166" w:author="Michael D. Morris" w:date="2019-02-04T08:59:00Z">
        <w:r w:rsidRPr="0093763C" w:rsidDel="0093763C">
          <w:rPr>
            <w:rStyle w:val="Hyperlink"/>
            <w:rFonts w:ascii="Book Antiqua" w:hAnsi="Book Antiqua"/>
            <w:noProof/>
          </w:rPr>
          <w:delText>Table of Contents</w:delText>
        </w:r>
        <w:r w:rsidDel="0093763C">
          <w:rPr>
            <w:noProof/>
            <w:webHidden/>
          </w:rPr>
          <w:tab/>
        </w:r>
        <w:r w:rsidR="001507E2" w:rsidDel="0093763C">
          <w:rPr>
            <w:noProof/>
            <w:webHidden/>
          </w:rPr>
          <w:delText>iv</w:delText>
        </w:r>
      </w:del>
    </w:p>
    <w:p w14:paraId="27CFAA15" w14:textId="77777777" w:rsidR="000C40AE" w:rsidDel="0093763C" w:rsidRDefault="000C40AE" w:rsidP="0093763C">
      <w:pPr>
        <w:pStyle w:val="TOC1"/>
        <w:rPr>
          <w:del w:id="167" w:author="Michael D. Morris" w:date="2019-02-04T08:59:00Z"/>
          <w:rFonts w:asciiTheme="minorHAnsi" w:eastAsiaTheme="minorEastAsia" w:hAnsiTheme="minorHAnsi" w:cstheme="minorBidi"/>
          <w:noProof/>
          <w:sz w:val="22"/>
          <w:szCs w:val="22"/>
        </w:rPr>
        <w:pPrChange w:id="168" w:author="Michael D. Morris" w:date="2019-02-04T09:00:00Z">
          <w:pPr>
            <w:pStyle w:val="TOC1"/>
            <w:tabs>
              <w:tab w:val="left" w:pos="440"/>
              <w:tab w:val="right" w:leader="dot" w:pos="9350"/>
            </w:tabs>
          </w:pPr>
        </w:pPrChange>
      </w:pPr>
      <w:del w:id="169" w:author="Michael D. Morris" w:date="2019-02-04T08:59:00Z">
        <w:r w:rsidRPr="0093763C" w:rsidDel="0093763C">
          <w:rPr>
            <w:rStyle w:val="Hyperlink"/>
            <w:noProof/>
          </w:rPr>
          <w:delText>1</w:delText>
        </w:r>
        <w:r w:rsidDel="0093763C">
          <w:rPr>
            <w:rFonts w:asciiTheme="minorHAnsi" w:eastAsiaTheme="minorEastAsia" w:hAnsiTheme="minorHAnsi" w:cstheme="minorBidi"/>
            <w:noProof/>
            <w:sz w:val="22"/>
            <w:szCs w:val="22"/>
          </w:rPr>
          <w:tab/>
        </w:r>
        <w:r w:rsidRPr="0093763C" w:rsidDel="0093763C">
          <w:rPr>
            <w:rStyle w:val="Hyperlink"/>
            <w:noProof/>
          </w:rPr>
          <w:delText>Introduction</w:delText>
        </w:r>
        <w:r w:rsidDel="0093763C">
          <w:rPr>
            <w:noProof/>
            <w:webHidden/>
          </w:rPr>
          <w:tab/>
        </w:r>
        <w:r w:rsidR="001507E2" w:rsidDel="0093763C">
          <w:rPr>
            <w:noProof/>
            <w:webHidden/>
          </w:rPr>
          <w:delText>1</w:delText>
        </w:r>
      </w:del>
    </w:p>
    <w:p w14:paraId="64BCAF69" w14:textId="77777777" w:rsidR="000C40AE" w:rsidDel="0093763C" w:rsidRDefault="000C40AE">
      <w:pPr>
        <w:pStyle w:val="TOC2"/>
        <w:tabs>
          <w:tab w:val="left" w:pos="880"/>
          <w:tab w:val="right" w:leader="dot" w:pos="9350"/>
        </w:tabs>
        <w:rPr>
          <w:del w:id="170" w:author="Michael D. Morris" w:date="2019-02-04T08:59:00Z"/>
          <w:rFonts w:asciiTheme="minorHAnsi" w:eastAsiaTheme="minorEastAsia" w:hAnsiTheme="minorHAnsi" w:cstheme="minorBidi"/>
          <w:b w:val="0"/>
          <w:bCs w:val="0"/>
          <w:noProof/>
        </w:rPr>
      </w:pPr>
      <w:del w:id="171" w:author="Michael D. Morris" w:date="2019-02-04T08:59:00Z">
        <w:r w:rsidRPr="0093763C" w:rsidDel="0093763C">
          <w:rPr>
            <w:rStyle w:val="Hyperlink"/>
            <w:noProof/>
          </w:rPr>
          <w:delText>1.1</w:delText>
        </w:r>
        <w:r w:rsidDel="0093763C">
          <w:rPr>
            <w:rFonts w:asciiTheme="minorHAnsi" w:eastAsiaTheme="minorEastAsia" w:hAnsiTheme="minorHAnsi" w:cstheme="minorBidi"/>
            <w:b w:val="0"/>
            <w:bCs w:val="0"/>
            <w:noProof/>
          </w:rPr>
          <w:tab/>
        </w:r>
        <w:r w:rsidRPr="0093763C" w:rsidDel="0093763C">
          <w:rPr>
            <w:rStyle w:val="Hyperlink"/>
            <w:noProof/>
          </w:rPr>
          <w:delText>Overview</w:delText>
        </w:r>
        <w:r w:rsidDel="0093763C">
          <w:rPr>
            <w:noProof/>
            <w:webHidden/>
          </w:rPr>
          <w:tab/>
        </w:r>
        <w:r w:rsidR="001507E2" w:rsidDel="0093763C">
          <w:rPr>
            <w:noProof/>
            <w:webHidden/>
          </w:rPr>
          <w:delText>1</w:delText>
        </w:r>
      </w:del>
    </w:p>
    <w:p w14:paraId="35A2296F" w14:textId="77777777" w:rsidR="000C40AE" w:rsidDel="0093763C" w:rsidRDefault="000C40AE">
      <w:pPr>
        <w:pStyle w:val="TOC2"/>
        <w:tabs>
          <w:tab w:val="left" w:pos="880"/>
          <w:tab w:val="right" w:leader="dot" w:pos="9350"/>
        </w:tabs>
        <w:rPr>
          <w:del w:id="172" w:author="Michael D. Morris" w:date="2019-02-04T08:59:00Z"/>
          <w:rFonts w:asciiTheme="minorHAnsi" w:eastAsiaTheme="minorEastAsia" w:hAnsiTheme="minorHAnsi" w:cstheme="minorBidi"/>
          <w:b w:val="0"/>
          <w:bCs w:val="0"/>
          <w:noProof/>
        </w:rPr>
      </w:pPr>
      <w:del w:id="173" w:author="Michael D. Morris" w:date="2019-02-04T08:59:00Z">
        <w:r w:rsidRPr="0093763C" w:rsidDel="0093763C">
          <w:rPr>
            <w:rStyle w:val="Hyperlink"/>
            <w:noProof/>
          </w:rPr>
          <w:delText>1.2</w:delText>
        </w:r>
        <w:r w:rsidDel="0093763C">
          <w:rPr>
            <w:rFonts w:asciiTheme="minorHAnsi" w:eastAsiaTheme="minorEastAsia" w:hAnsiTheme="minorHAnsi" w:cstheme="minorBidi"/>
            <w:b w:val="0"/>
            <w:bCs w:val="0"/>
            <w:noProof/>
          </w:rPr>
          <w:tab/>
        </w:r>
        <w:r w:rsidRPr="0093763C" w:rsidDel="0093763C">
          <w:rPr>
            <w:rStyle w:val="Hyperlink"/>
            <w:noProof/>
          </w:rPr>
          <w:delText>Purpose</w:delText>
        </w:r>
        <w:r w:rsidDel="0093763C">
          <w:rPr>
            <w:noProof/>
            <w:webHidden/>
          </w:rPr>
          <w:tab/>
        </w:r>
        <w:r w:rsidR="001507E2" w:rsidDel="0093763C">
          <w:rPr>
            <w:noProof/>
            <w:webHidden/>
          </w:rPr>
          <w:delText>1</w:delText>
        </w:r>
      </w:del>
    </w:p>
    <w:p w14:paraId="291C5C72" w14:textId="77777777" w:rsidR="000C40AE" w:rsidDel="0093763C" w:rsidRDefault="000C40AE">
      <w:pPr>
        <w:pStyle w:val="TOC2"/>
        <w:tabs>
          <w:tab w:val="left" w:pos="880"/>
          <w:tab w:val="right" w:leader="dot" w:pos="9350"/>
        </w:tabs>
        <w:rPr>
          <w:del w:id="174" w:author="Michael D. Morris" w:date="2019-02-04T08:59:00Z"/>
          <w:rFonts w:asciiTheme="minorHAnsi" w:eastAsiaTheme="minorEastAsia" w:hAnsiTheme="minorHAnsi" w:cstheme="minorBidi"/>
          <w:b w:val="0"/>
          <w:bCs w:val="0"/>
          <w:noProof/>
        </w:rPr>
      </w:pPr>
      <w:del w:id="175" w:author="Michael D. Morris" w:date="2019-02-04T08:59:00Z">
        <w:r w:rsidRPr="0093763C" w:rsidDel="0093763C">
          <w:rPr>
            <w:rStyle w:val="Hyperlink"/>
            <w:noProof/>
          </w:rPr>
          <w:delText>1.3</w:delText>
        </w:r>
        <w:r w:rsidDel="0093763C">
          <w:rPr>
            <w:rFonts w:asciiTheme="minorHAnsi" w:eastAsiaTheme="minorEastAsia" w:hAnsiTheme="minorHAnsi" w:cstheme="minorBidi"/>
            <w:b w:val="0"/>
            <w:bCs w:val="0"/>
            <w:noProof/>
          </w:rPr>
          <w:tab/>
        </w:r>
        <w:r w:rsidRPr="0093763C" w:rsidDel="0093763C">
          <w:rPr>
            <w:rStyle w:val="Hyperlink"/>
            <w:noProof/>
          </w:rPr>
          <w:delText>Scope</w:delText>
        </w:r>
        <w:r w:rsidDel="0093763C">
          <w:rPr>
            <w:noProof/>
            <w:webHidden/>
          </w:rPr>
          <w:tab/>
        </w:r>
        <w:r w:rsidR="001507E2" w:rsidDel="0093763C">
          <w:rPr>
            <w:noProof/>
            <w:webHidden/>
          </w:rPr>
          <w:delText>1</w:delText>
        </w:r>
      </w:del>
    </w:p>
    <w:p w14:paraId="40134214" w14:textId="77777777" w:rsidR="000C40AE" w:rsidDel="0093763C" w:rsidRDefault="000C40AE">
      <w:pPr>
        <w:pStyle w:val="TOC2"/>
        <w:tabs>
          <w:tab w:val="left" w:pos="880"/>
          <w:tab w:val="right" w:leader="dot" w:pos="9350"/>
        </w:tabs>
        <w:rPr>
          <w:del w:id="176" w:author="Michael D. Morris" w:date="2019-02-04T08:59:00Z"/>
          <w:rFonts w:asciiTheme="minorHAnsi" w:eastAsiaTheme="minorEastAsia" w:hAnsiTheme="minorHAnsi" w:cstheme="minorBidi"/>
          <w:b w:val="0"/>
          <w:bCs w:val="0"/>
          <w:noProof/>
        </w:rPr>
      </w:pPr>
      <w:del w:id="177" w:author="Michael D. Morris" w:date="2019-02-04T08:59:00Z">
        <w:r w:rsidRPr="0093763C" w:rsidDel="0093763C">
          <w:rPr>
            <w:rStyle w:val="Hyperlink"/>
            <w:noProof/>
          </w:rPr>
          <w:delText>1.4</w:delText>
        </w:r>
        <w:r w:rsidDel="0093763C">
          <w:rPr>
            <w:rFonts w:asciiTheme="minorHAnsi" w:eastAsiaTheme="minorEastAsia" w:hAnsiTheme="minorHAnsi" w:cstheme="minorBidi"/>
            <w:b w:val="0"/>
            <w:bCs w:val="0"/>
            <w:noProof/>
          </w:rPr>
          <w:tab/>
        </w:r>
        <w:r w:rsidRPr="0093763C" w:rsidDel="0093763C">
          <w:rPr>
            <w:rStyle w:val="Hyperlink"/>
            <w:noProof/>
          </w:rPr>
          <w:delText>Intended Audience</w:delText>
        </w:r>
        <w:r w:rsidDel="0093763C">
          <w:rPr>
            <w:noProof/>
            <w:webHidden/>
          </w:rPr>
          <w:tab/>
        </w:r>
        <w:r w:rsidR="001507E2" w:rsidDel="0093763C">
          <w:rPr>
            <w:noProof/>
            <w:webHidden/>
          </w:rPr>
          <w:delText>1</w:delText>
        </w:r>
      </w:del>
    </w:p>
    <w:p w14:paraId="3DDAC9BD" w14:textId="77777777" w:rsidR="000C40AE" w:rsidDel="0093763C" w:rsidRDefault="000C40AE">
      <w:pPr>
        <w:pStyle w:val="TOC2"/>
        <w:tabs>
          <w:tab w:val="left" w:pos="880"/>
          <w:tab w:val="right" w:leader="dot" w:pos="9350"/>
        </w:tabs>
        <w:rPr>
          <w:del w:id="178" w:author="Michael D. Morris" w:date="2019-02-04T08:59:00Z"/>
          <w:rFonts w:asciiTheme="minorHAnsi" w:eastAsiaTheme="minorEastAsia" w:hAnsiTheme="minorHAnsi" w:cstheme="minorBidi"/>
          <w:b w:val="0"/>
          <w:bCs w:val="0"/>
          <w:noProof/>
        </w:rPr>
      </w:pPr>
      <w:del w:id="179" w:author="Michael D. Morris" w:date="2019-02-04T08:59:00Z">
        <w:r w:rsidRPr="0093763C" w:rsidDel="0093763C">
          <w:rPr>
            <w:rStyle w:val="Hyperlink"/>
            <w:noProof/>
          </w:rPr>
          <w:delText>1.5</w:delText>
        </w:r>
        <w:r w:rsidDel="0093763C">
          <w:rPr>
            <w:rFonts w:asciiTheme="minorHAnsi" w:eastAsiaTheme="minorEastAsia" w:hAnsiTheme="minorHAnsi" w:cstheme="minorBidi"/>
            <w:b w:val="0"/>
            <w:bCs w:val="0"/>
            <w:noProof/>
          </w:rPr>
          <w:tab/>
        </w:r>
        <w:r w:rsidRPr="0093763C" w:rsidDel="0093763C">
          <w:rPr>
            <w:rStyle w:val="Hyperlink"/>
            <w:noProof/>
          </w:rPr>
          <w:delText>Assumptions</w:delText>
        </w:r>
        <w:r w:rsidDel="0093763C">
          <w:rPr>
            <w:noProof/>
            <w:webHidden/>
          </w:rPr>
          <w:tab/>
        </w:r>
        <w:r w:rsidR="001507E2" w:rsidDel="0093763C">
          <w:rPr>
            <w:noProof/>
            <w:webHidden/>
          </w:rPr>
          <w:delText>1</w:delText>
        </w:r>
      </w:del>
    </w:p>
    <w:p w14:paraId="0D7A34A6" w14:textId="77777777" w:rsidR="000C40AE" w:rsidDel="0093763C" w:rsidRDefault="000C40AE" w:rsidP="0093763C">
      <w:pPr>
        <w:pStyle w:val="TOC1"/>
        <w:rPr>
          <w:del w:id="180" w:author="Michael D. Morris" w:date="2019-02-04T08:59:00Z"/>
          <w:rFonts w:asciiTheme="minorHAnsi" w:eastAsiaTheme="minorEastAsia" w:hAnsiTheme="minorHAnsi" w:cstheme="minorBidi"/>
          <w:noProof/>
          <w:sz w:val="22"/>
          <w:szCs w:val="22"/>
        </w:rPr>
        <w:pPrChange w:id="181" w:author="Michael D. Morris" w:date="2019-02-04T09:00:00Z">
          <w:pPr>
            <w:pStyle w:val="TOC1"/>
            <w:tabs>
              <w:tab w:val="left" w:pos="440"/>
              <w:tab w:val="right" w:leader="dot" w:pos="9350"/>
            </w:tabs>
          </w:pPr>
        </w:pPrChange>
      </w:pPr>
      <w:del w:id="182" w:author="Michael D. Morris" w:date="2019-02-04T08:59:00Z">
        <w:r w:rsidRPr="0093763C" w:rsidDel="0093763C">
          <w:rPr>
            <w:rStyle w:val="Hyperlink"/>
            <w:noProof/>
          </w:rPr>
          <w:delText>2</w:delText>
        </w:r>
        <w:r w:rsidDel="0093763C">
          <w:rPr>
            <w:rFonts w:asciiTheme="minorHAnsi" w:eastAsiaTheme="minorEastAsia" w:hAnsiTheme="minorHAnsi" w:cstheme="minorBidi"/>
            <w:noProof/>
            <w:sz w:val="22"/>
            <w:szCs w:val="22"/>
          </w:rPr>
          <w:tab/>
        </w:r>
        <w:r w:rsidRPr="0093763C" w:rsidDel="0093763C">
          <w:rPr>
            <w:rStyle w:val="Hyperlink"/>
            <w:noProof/>
          </w:rPr>
          <w:delText>XML Schema Simplification</w:delText>
        </w:r>
        <w:r w:rsidDel="0093763C">
          <w:rPr>
            <w:noProof/>
            <w:webHidden/>
          </w:rPr>
          <w:tab/>
        </w:r>
        <w:r w:rsidR="001507E2" w:rsidDel="0093763C">
          <w:rPr>
            <w:noProof/>
            <w:webHidden/>
          </w:rPr>
          <w:delText>2</w:delText>
        </w:r>
      </w:del>
    </w:p>
    <w:p w14:paraId="244287BE" w14:textId="77777777" w:rsidR="000C40AE" w:rsidDel="0093763C" w:rsidRDefault="000C40AE" w:rsidP="0093763C">
      <w:pPr>
        <w:pStyle w:val="TOC1"/>
        <w:rPr>
          <w:del w:id="183" w:author="Michael D. Morris" w:date="2019-02-04T08:59:00Z"/>
          <w:rFonts w:asciiTheme="minorHAnsi" w:eastAsiaTheme="minorEastAsia" w:hAnsiTheme="minorHAnsi" w:cstheme="minorBidi"/>
          <w:noProof/>
          <w:sz w:val="22"/>
          <w:szCs w:val="22"/>
        </w:rPr>
        <w:pPrChange w:id="184" w:author="Michael D. Morris" w:date="2019-02-04T09:00:00Z">
          <w:pPr>
            <w:pStyle w:val="TOC1"/>
            <w:tabs>
              <w:tab w:val="left" w:pos="440"/>
              <w:tab w:val="right" w:leader="dot" w:pos="9350"/>
            </w:tabs>
          </w:pPr>
        </w:pPrChange>
      </w:pPr>
      <w:del w:id="185" w:author="Michael D. Morris" w:date="2019-02-04T08:59:00Z">
        <w:r w:rsidRPr="0093763C" w:rsidDel="0093763C">
          <w:rPr>
            <w:rStyle w:val="Hyperlink"/>
            <w:noProof/>
          </w:rPr>
          <w:delText>3</w:delText>
        </w:r>
        <w:r w:rsidDel="0093763C">
          <w:rPr>
            <w:rFonts w:asciiTheme="minorHAnsi" w:eastAsiaTheme="minorEastAsia" w:hAnsiTheme="minorHAnsi" w:cstheme="minorBidi"/>
            <w:noProof/>
            <w:sz w:val="22"/>
            <w:szCs w:val="22"/>
          </w:rPr>
          <w:tab/>
        </w:r>
        <w:r w:rsidRPr="0093763C" w:rsidDel="0093763C">
          <w:rPr>
            <w:rStyle w:val="Hyperlink"/>
            <w:noProof/>
          </w:rPr>
          <w:delText>JSON Generation and Translation Rules</w:delText>
        </w:r>
        <w:r w:rsidDel="0093763C">
          <w:rPr>
            <w:noProof/>
            <w:webHidden/>
          </w:rPr>
          <w:tab/>
        </w:r>
        <w:r w:rsidR="001507E2" w:rsidDel="0093763C">
          <w:rPr>
            <w:noProof/>
            <w:webHidden/>
          </w:rPr>
          <w:delText>2</w:delText>
        </w:r>
      </w:del>
    </w:p>
    <w:p w14:paraId="275E49C9" w14:textId="77777777" w:rsidR="000C40AE" w:rsidDel="0093763C" w:rsidRDefault="000C40AE">
      <w:pPr>
        <w:pStyle w:val="TOC2"/>
        <w:tabs>
          <w:tab w:val="left" w:pos="880"/>
          <w:tab w:val="right" w:leader="dot" w:pos="9350"/>
        </w:tabs>
        <w:rPr>
          <w:del w:id="186" w:author="Michael D. Morris" w:date="2019-02-04T08:59:00Z"/>
          <w:rFonts w:asciiTheme="minorHAnsi" w:eastAsiaTheme="minorEastAsia" w:hAnsiTheme="minorHAnsi" w:cstheme="minorBidi"/>
          <w:b w:val="0"/>
          <w:bCs w:val="0"/>
          <w:noProof/>
        </w:rPr>
      </w:pPr>
      <w:del w:id="187" w:author="Michael D. Morris" w:date="2019-02-04T08:59:00Z">
        <w:r w:rsidRPr="0093763C" w:rsidDel="0093763C">
          <w:rPr>
            <w:rStyle w:val="Hyperlink"/>
            <w:noProof/>
          </w:rPr>
          <w:delText>3.1</w:delText>
        </w:r>
        <w:r w:rsidDel="0093763C">
          <w:rPr>
            <w:rFonts w:asciiTheme="minorHAnsi" w:eastAsiaTheme="minorEastAsia" w:hAnsiTheme="minorHAnsi" w:cstheme="minorBidi"/>
            <w:b w:val="0"/>
            <w:bCs w:val="0"/>
            <w:noProof/>
          </w:rPr>
          <w:tab/>
        </w:r>
        <w:r w:rsidRPr="0093763C" w:rsidDel="0093763C">
          <w:rPr>
            <w:rStyle w:val="Hyperlink"/>
            <w:noProof/>
          </w:rPr>
          <w:delText>Requirements for Rules</w:delText>
        </w:r>
        <w:r w:rsidDel="0093763C">
          <w:rPr>
            <w:noProof/>
            <w:webHidden/>
          </w:rPr>
          <w:tab/>
        </w:r>
        <w:r w:rsidR="001507E2" w:rsidDel="0093763C">
          <w:rPr>
            <w:noProof/>
            <w:webHidden/>
          </w:rPr>
          <w:delText>2</w:delText>
        </w:r>
      </w:del>
    </w:p>
    <w:p w14:paraId="67415B9D" w14:textId="77777777" w:rsidR="000C40AE" w:rsidDel="0093763C" w:rsidRDefault="000C40AE">
      <w:pPr>
        <w:pStyle w:val="TOC2"/>
        <w:tabs>
          <w:tab w:val="left" w:pos="880"/>
          <w:tab w:val="right" w:leader="dot" w:pos="9350"/>
        </w:tabs>
        <w:rPr>
          <w:del w:id="188" w:author="Michael D. Morris" w:date="2019-02-04T08:59:00Z"/>
          <w:rFonts w:asciiTheme="minorHAnsi" w:eastAsiaTheme="minorEastAsia" w:hAnsiTheme="minorHAnsi" w:cstheme="minorBidi"/>
          <w:b w:val="0"/>
          <w:bCs w:val="0"/>
          <w:noProof/>
        </w:rPr>
      </w:pPr>
      <w:del w:id="189" w:author="Michael D. Morris" w:date="2019-02-04T08:59:00Z">
        <w:r w:rsidRPr="0093763C" w:rsidDel="0093763C">
          <w:rPr>
            <w:rStyle w:val="Hyperlink"/>
            <w:noProof/>
          </w:rPr>
          <w:delText>3.2</w:delText>
        </w:r>
        <w:r w:rsidDel="0093763C">
          <w:rPr>
            <w:rFonts w:asciiTheme="minorHAnsi" w:eastAsiaTheme="minorEastAsia" w:hAnsiTheme="minorHAnsi" w:cstheme="minorBidi"/>
            <w:b w:val="0"/>
            <w:bCs w:val="0"/>
            <w:noProof/>
          </w:rPr>
          <w:tab/>
        </w:r>
        <w:r w:rsidRPr="0093763C" w:rsidDel="0093763C">
          <w:rPr>
            <w:rStyle w:val="Hyperlink"/>
            <w:noProof/>
          </w:rPr>
          <w:delText>General Approach</w:delText>
        </w:r>
        <w:r w:rsidDel="0093763C">
          <w:rPr>
            <w:noProof/>
            <w:webHidden/>
          </w:rPr>
          <w:tab/>
        </w:r>
        <w:r w:rsidR="001507E2" w:rsidDel="0093763C">
          <w:rPr>
            <w:noProof/>
            <w:webHidden/>
          </w:rPr>
          <w:delText>3</w:delText>
        </w:r>
      </w:del>
    </w:p>
    <w:p w14:paraId="51648DB2" w14:textId="77777777" w:rsidR="000C40AE" w:rsidDel="0093763C" w:rsidRDefault="000C40AE">
      <w:pPr>
        <w:pStyle w:val="TOC2"/>
        <w:tabs>
          <w:tab w:val="left" w:pos="880"/>
          <w:tab w:val="right" w:leader="dot" w:pos="9350"/>
        </w:tabs>
        <w:rPr>
          <w:del w:id="190" w:author="Michael D. Morris" w:date="2019-02-04T08:59:00Z"/>
          <w:rFonts w:asciiTheme="minorHAnsi" w:eastAsiaTheme="minorEastAsia" w:hAnsiTheme="minorHAnsi" w:cstheme="minorBidi"/>
          <w:b w:val="0"/>
          <w:bCs w:val="0"/>
          <w:noProof/>
        </w:rPr>
      </w:pPr>
      <w:del w:id="191" w:author="Michael D. Morris" w:date="2019-02-04T08:59:00Z">
        <w:r w:rsidRPr="0093763C" w:rsidDel="0093763C">
          <w:rPr>
            <w:rStyle w:val="Hyperlink"/>
            <w:noProof/>
          </w:rPr>
          <w:delText>3.3</w:delText>
        </w:r>
        <w:r w:rsidDel="0093763C">
          <w:rPr>
            <w:rFonts w:asciiTheme="minorHAnsi" w:eastAsiaTheme="minorEastAsia" w:hAnsiTheme="minorHAnsi" w:cstheme="minorBidi"/>
            <w:b w:val="0"/>
            <w:bCs w:val="0"/>
            <w:noProof/>
          </w:rPr>
          <w:tab/>
        </w:r>
        <w:r w:rsidRPr="0093763C" w:rsidDel="0093763C">
          <w:rPr>
            <w:rStyle w:val="Hyperlink"/>
            <w:noProof/>
          </w:rPr>
          <w:delText>Rules</w:delText>
        </w:r>
        <w:r w:rsidDel="0093763C">
          <w:rPr>
            <w:noProof/>
            <w:webHidden/>
          </w:rPr>
          <w:tab/>
        </w:r>
        <w:r w:rsidR="001507E2" w:rsidDel="0093763C">
          <w:rPr>
            <w:noProof/>
            <w:webHidden/>
          </w:rPr>
          <w:delText>3</w:delText>
        </w:r>
      </w:del>
    </w:p>
    <w:p w14:paraId="199CC294" w14:textId="77777777" w:rsidR="000C40AE" w:rsidDel="0093763C" w:rsidRDefault="000C40AE" w:rsidP="0093763C">
      <w:pPr>
        <w:pStyle w:val="TOC3"/>
        <w:rPr>
          <w:del w:id="192" w:author="Michael D. Morris" w:date="2019-02-04T08:59:00Z"/>
          <w:rFonts w:asciiTheme="minorHAnsi" w:eastAsiaTheme="minorEastAsia" w:hAnsiTheme="minorHAnsi" w:cstheme="minorBidi"/>
          <w:noProof/>
          <w:sz w:val="22"/>
          <w:szCs w:val="22"/>
        </w:rPr>
        <w:pPrChange w:id="193" w:author="Michael D. Morris" w:date="2019-02-04T08:59:00Z">
          <w:pPr>
            <w:pStyle w:val="TOC3"/>
            <w:tabs>
              <w:tab w:val="left" w:pos="1100"/>
              <w:tab w:val="right" w:leader="dot" w:pos="9350"/>
            </w:tabs>
          </w:pPr>
        </w:pPrChange>
      </w:pPr>
      <w:del w:id="194" w:author="Michael D. Morris" w:date="2019-02-04T08:59:00Z">
        <w:r w:rsidRPr="0093763C" w:rsidDel="0093763C">
          <w:rPr>
            <w:rStyle w:val="Hyperlink"/>
            <w:noProof/>
          </w:rPr>
          <w:delText>3.3.1</w:delText>
        </w:r>
        <w:r w:rsidDel="0093763C">
          <w:rPr>
            <w:rFonts w:asciiTheme="minorHAnsi" w:eastAsiaTheme="minorEastAsia" w:hAnsiTheme="minorHAnsi" w:cstheme="minorBidi"/>
            <w:noProof/>
            <w:sz w:val="22"/>
            <w:szCs w:val="22"/>
          </w:rPr>
          <w:tab/>
        </w:r>
        <w:r w:rsidRPr="0093763C" w:rsidDel="0093763C">
          <w:rPr>
            <w:rStyle w:val="Hyperlink"/>
            <w:noProof/>
          </w:rPr>
          <w:delText>Name Collisions</w:delText>
        </w:r>
        <w:r w:rsidDel="0093763C">
          <w:rPr>
            <w:noProof/>
            <w:webHidden/>
          </w:rPr>
          <w:tab/>
        </w:r>
        <w:r w:rsidR="001507E2" w:rsidDel="0093763C">
          <w:rPr>
            <w:noProof/>
            <w:webHidden/>
          </w:rPr>
          <w:delText>4</w:delText>
        </w:r>
      </w:del>
    </w:p>
    <w:p w14:paraId="2DE1643C" w14:textId="77777777" w:rsidR="000C40AE" w:rsidDel="0093763C" w:rsidRDefault="000C40AE" w:rsidP="0093763C">
      <w:pPr>
        <w:pStyle w:val="TOC3"/>
        <w:rPr>
          <w:del w:id="195" w:author="Michael D. Morris" w:date="2019-02-04T08:59:00Z"/>
          <w:rFonts w:asciiTheme="minorHAnsi" w:eastAsiaTheme="minorEastAsia" w:hAnsiTheme="minorHAnsi" w:cstheme="minorBidi"/>
          <w:noProof/>
          <w:sz w:val="22"/>
          <w:szCs w:val="22"/>
        </w:rPr>
        <w:pPrChange w:id="196" w:author="Michael D. Morris" w:date="2019-02-04T08:59:00Z">
          <w:pPr>
            <w:pStyle w:val="TOC3"/>
            <w:tabs>
              <w:tab w:val="left" w:pos="1100"/>
              <w:tab w:val="right" w:leader="dot" w:pos="9350"/>
            </w:tabs>
          </w:pPr>
        </w:pPrChange>
      </w:pPr>
      <w:del w:id="197" w:author="Michael D. Morris" w:date="2019-02-04T08:59:00Z">
        <w:r w:rsidRPr="0093763C" w:rsidDel="0093763C">
          <w:rPr>
            <w:rStyle w:val="Hyperlink"/>
            <w:noProof/>
          </w:rPr>
          <w:delText>3.3.2</w:delText>
        </w:r>
        <w:r w:rsidDel="0093763C">
          <w:rPr>
            <w:rFonts w:asciiTheme="minorHAnsi" w:eastAsiaTheme="minorEastAsia" w:hAnsiTheme="minorHAnsi" w:cstheme="minorBidi"/>
            <w:noProof/>
            <w:sz w:val="22"/>
            <w:szCs w:val="22"/>
          </w:rPr>
          <w:tab/>
        </w:r>
        <w:r w:rsidRPr="0093763C" w:rsidDel="0093763C">
          <w:rPr>
            <w:rStyle w:val="Hyperlink"/>
            <w:noProof/>
          </w:rPr>
          <w:delText>Optional Values, Arrays, or Objects</w:delText>
        </w:r>
        <w:r w:rsidDel="0093763C">
          <w:rPr>
            <w:noProof/>
            <w:webHidden/>
          </w:rPr>
          <w:tab/>
        </w:r>
        <w:r w:rsidR="001507E2" w:rsidDel="0093763C">
          <w:rPr>
            <w:noProof/>
            <w:webHidden/>
          </w:rPr>
          <w:delText>4</w:delText>
        </w:r>
      </w:del>
    </w:p>
    <w:p w14:paraId="3ACF1BAD" w14:textId="77777777" w:rsidR="000C40AE" w:rsidDel="0093763C" w:rsidRDefault="000C40AE" w:rsidP="0093763C">
      <w:pPr>
        <w:pStyle w:val="TOC3"/>
        <w:rPr>
          <w:del w:id="198" w:author="Michael D. Morris" w:date="2019-02-04T08:59:00Z"/>
          <w:rFonts w:asciiTheme="minorHAnsi" w:eastAsiaTheme="minorEastAsia" w:hAnsiTheme="minorHAnsi" w:cstheme="minorBidi"/>
          <w:noProof/>
          <w:sz w:val="22"/>
          <w:szCs w:val="22"/>
        </w:rPr>
        <w:pPrChange w:id="199" w:author="Michael D. Morris" w:date="2019-02-04T08:59:00Z">
          <w:pPr>
            <w:pStyle w:val="TOC3"/>
            <w:tabs>
              <w:tab w:val="left" w:pos="1100"/>
              <w:tab w:val="right" w:leader="dot" w:pos="9350"/>
            </w:tabs>
          </w:pPr>
        </w:pPrChange>
      </w:pPr>
      <w:del w:id="200" w:author="Michael D. Morris" w:date="2019-02-04T08:59:00Z">
        <w:r w:rsidRPr="0093763C" w:rsidDel="0093763C">
          <w:rPr>
            <w:rStyle w:val="Hyperlink"/>
            <w:noProof/>
          </w:rPr>
          <w:delText>3.3.3</w:delText>
        </w:r>
        <w:r w:rsidDel="0093763C">
          <w:rPr>
            <w:rFonts w:asciiTheme="minorHAnsi" w:eastAsiaTheme="minorEastAsia" w:hAnsiTheme="minorHAnsi" w:cstheme="minorBidi"/>
            <w:noProof/>
            <w:sz w:val="22"/>
            <w:szCs w:val="22"/>
          </w:rPr>
          <w:tab/>
        </w:r>
        <w:r w:rsidRPr="0093763C" w:rsidDel="0093763C">
          <w:rPr>
            <w:rStyle w:val="Hyperlink"/>
            <w:noProof/>
          </w:rPr>
          <w:delText>Complex Content with Attribute</w:delText>
        </w:r>
        <w:r w:rsidDel="0093763C">
          <w:rPr>
            <w:noProof/>
            <w:webHidden/>
          </w:rPr>
          <w:tab/>
        </w:r>
        <w:r w:rsidR="001507E2" w:rsidDel="0093763C">
          <w:rPr>
            <w:noProof/>
            <w:webHidden/>
          </w:rPr>
          <w:delText>4</w:delText>
        </w:r>
      </w:del>
    </w:p>
    <w:p w14:paraId="3665996F" w14:textId="77777777" w:rsidR="000C40AE" w:rsidDel="0093763C" w:rsidRDefault="000C40AE" w:rsidP="0093763C">
      <w:pPr>
        <w:pStyle w:val="TOC3"/>
        <w:rPr>
          <w:del w:id="201" w:author="Michael D. Morris" w:date="2019-02-04T08:59:00Z"/>
          <w:rFonts w:asciiTheme="minorHAnsi" w:eastAsiaTheme="minorEastAsia" w:hAnsiTheme="minorHAnsi" w:cstheme="minorBidi"/>
          <w:noProof/>
          <w:sz w:val="22"/>
          <w:szCs w:val="22"/>
        </w:rPr>
        <w:pPrChange w:id="202" w:author="Michael D. Morris" w:date="2019-02-04T08:59:00Z">
          <w:pPr>
            <w:pStyle w:val="TOC3"/>
            <w:tabs>
              <w:tab w:val="left" w:pos="1100"/>
              <w:tab w:val="right" w:leader="dot" w:pos="9350"/>
            </w:tabs>
          </w:pPr>
        </w:pPrChange>
      </w:pPr>
      <w:del w:id="203" w:author="Michael D. Morris" w:date="2019-02-04T08:59:00Z">
        <w:r w:rsidRPr="0093763C" w:rsidDel="0093763C">
          <w:rPr>
            <w:rStyle w:val="Hyperlink"/>
            <w:noProof/>
          </w:rPr>
          <w:delText>3.3.4</w:delText>
        </w:r>
        <w:r w:rsidDel="0093763C">
          <w:rPr>
            <w:rFonts w:asciiTheme="minorHAnsi" w:eastAsiaTheme="minorEastAsia" w:hAnsiTheme="minorHAnsi" w:cstheme="minorBidi"/>
            <w:noProof/>
            <w:sz w:val="22"/>
            <w:szCs w:val="22"/>
          </w:rPr>
          <w:tab/>
        </w:r>
        <w:r w:rsidRPr="0093763C" w:rsidDel="0093763C">
          <w:rPr>
            <w:rStyle w:val="Hyperlink"/>
            <w:noProof/>
          </w:rPr>
          <w:delText>Simple Content with Attribute</w:delText>
        </w:r>
        <w:r w:rsidDel="0093763C">
          <w:rPr>
            <w:noProof/>
            <w:webHidden/>
          </w:rPr>
          <w:tab/>
        </w:r>
        <w:r w:rsidR="001507E2" w:rsidDel="0093763C">
          <w:rPr>
            <w:noProof/>
            <w:webHidden/>
          </w:rPr>
          <w:delText>5</w:delText>
        </w:r>
      </w:del>
    </w:p>
    <w:p w14:paraId="72BC0C24" w14:textId="77777777" w:rsidR="000C40AE" w:rsidDel="0093763C" w:rsidRDefault="000C40AE" w:rsidP="0093763C">
      <w:pPr>
        <w:pStyle w:val="TOC3"/>
        <w:rPr>
          <w:del w:id="204" w:author="Michael D. Morris" w:date="2019-02-04T08:59:00Z"/>
          <w:rFonts w:asciiTheme="minorHAnsi" w:eastAsiaTheme="minorEastAsia" w:hAnsiTheme="minorHAnsi" w:cstheme="minorBidi"/>
          <w:noProof/>
          <w:sz w:val="22"/>
          <w:szCs w:val="22"/>
        </w:rPr>
        <w:pPrChange w:id="205" w:author="Michael D. Morris" w:date="2019-02-04T08:59:00Z">
          <w:pPr>
            <w:pStyle w:val="TOC3"/>
            <w:tabs>
              <w:tab w:val="left" w:pos="1100"/>
              <w:tab w:val="right" w:leader="dot" w:pos="9350"/>
            </w:tabs>
          </w:pPr>
        </w:pPrChange>
      </w:pPr>
      <w:del w:id="206" w:author="Michael D. Morris" w:date="2019-02-04T08:59:00Z">
        <w:r w:rsidRPr="0093763C" w:rsidDel="0093763C">
          <w:rPr>
            <w:rStyle w:val="Hyperlink"/>
            <w:noProof/>
          </w:rPr>
          <w:delText>3.3.5</w:delText>
        </w:r>
        <w:r w:rsidDel="0093763C">
          <w:rPr>
            <w:rFonts w:asciiTheme="minorHAnsi" w:eastAsiaTheme="minorEastAsia" w:hAnsiTheme="minorHAnsi" w:cstheme="minorBidi"/>
            <w:noProof/>
            <w:sz w:val="22"/>
            <w:szCs w:val="22"/>
          </w:rPr>
          <w:tab/>
        </w:r>
        <w:r w:rsidRPr="0093763C" w:rsidDel="0093763C">
          <w:rPr>
            <w:rStyle w:val="Hyperlink"/>
            <w:noProof/>
          </w:rPr>
          <w:delText>XML Types to JSON Types</w:delText>
        </w:r>
        <w:r w:rsidDel="0093763C">
          <w:rPr>
            <w:noProof/>
            <w:webHidden/>
          </w:rPr>
          <w:tab/>
        </w:r>
        <w:r w:rsidR="001507E2" w:rsidDel="0093763C">
          <w:rPr>
            <w:noProof/>
            <w:webHidden/>
          </w:rPr>
          <w:delText>5</w:delText>
        </w:r>
      </w:del>
    </w:p>
    <w:p w14:paraId="332AB298" w14:textId="77777777" w:rsidR="000C40AE" w:rsidDel="0093763C" w:rsidRDefault="000C40AE" w:rsidP="0093763C">
      <w:pPr>
        <w:pStyle w:val="TOC3"/>
        <w:rPr>
          <w:del w:id="207" w:author="Michael D. Morris" w:date="2019-02-04T08:59:00Z"/>
          <w:rFonts w:asciiTheme="minorHAnsi" w:eastAsiaTheme="minorEastAsia" w:hAnsiTheme="minorHAnsi" w:cstheme="minorBidi"/>
          <w:noProof/>
          <w:sz w:val="22"/>
          <w:szCs w:val="22"/>
        </w:rPr>
        <w:pPrChange w:id="208" w:author="Michael D. Morris" w:date="2019-02-04T08:59:00Z">
          <w:pPr>
            <w:pStyle w:val="TOC3"/>
            <w:tabs>
              <w:tab w:val="left" w:pos="1100"/>
              <w:tab w:val="right" w:leader="dot" w:pos="9350"/>
            </w:tabs>
          </w:pPr>
        </w:pPrChange>
      </w:pPr>
      <w:del w:id="209" w:author="Michael D. Morris" w:date="2019-02-04T08:59:00Z">
        <w:r w:rsidRPr="0093763C" w:rsidDel="0093763C">
          <w:rPr>
            <w:rStyle w:val="Hyperlink"/>
            <w:noProof/>
          </w:rPr>
          <w:delText>3.3.6</w:delText>
        </w:r>
        <w:r w:rsidDel="0093763C">
          <w:rPr>
            <w:rFonts w:asciiTheme="minorHAnsi" w:eastAsiaTheme="minorEastAsia" w:hAnsiTheme="minorHAnsi" w:cstheme="minorBidi"/>
            <w:noProof/>
            <w:sz w:val="22"/>
            <w:szCs w:val="22"/>
          </w:rPr>
          <w:tab/>
        </w:r>
        <w:r w:rsidRPr="0093763C" w:rsidDel="0093763C">
          <w:rPr>
            <w:rStyle w:val="Hyperlink"/>
            <w:noProof/>
          </w:rPr>
          <w:delText>Repeatable Element</w:delText>
        </w:r>
        <w:r w:rsidDel="0093763C">
          <w:rPr>
            <w:noProof/>
            <w:webHidden/>
          </w:rPr>
          <w:tab/>
        </w:r>
        <w:r w:rsidR="001507E2" w:rsidDel="0093763C">
          <w:rPr>
            <w:noProof/>
            <w:webHidden/>
          </w:rPr>
          <w:delText>6</w:delText>
        </w:r>
      </w:del>
    </w:p>
    <w:p w14:paraId="08125241" w14:textId="039DE75C" w:rsidR="000C40AE" w:rsidDel="0093763C" w:rsidRDefault="000C40AE" w:rsidP="0093763C">
      <w:pPr>
        <w:pStyle w:val="TOC3"/>
        <w:rPr>
          <w:del w:id="210" w:author="Michael D. Morris" w:date="2019-02-04T08:59:00Z"/>
          <w:rFonts w:asciiTheme="minorHAnsi" w:eastAsiaTheme="minorEastAsia" w:hAnsiTheme="minorHAnsi" w:cstheme="minorBidi"/>
          <w:noProof/>
          <w:sz w:val="22"/>
          <w:szCs w:val="22"/>
        </w:rPr>
        <w:pPrChange w:id="211" w:author="Michael D. Morris" w:date="2019-02-04T08:59:00Z">
          <w:pPr>
            <w:pStyle w:val="TOC3"/>
            <w:tabs>
              <w:tab w:val="left" w:pos="1100"/>
              <w:tab w:val="right" w:leader="dot" w:pos="9350"/>
            </w:tabs>
          </w:pPr>
        </w:pPrChange>
      </w:pPr>
      <w:del w:id="212" w:author="Michael D. Morris" w:date="2019-02-04T08:59:00Z">
        <w:r w:rsidRPr="0093763C" w:rsidDel="0093763C">
          <w:rPr>
            <w:rStyle w:val="Hyperlink"/>
            <w:noProof/>
          </w:rPr>
          <w:delText>3.3.7</w:delText>
        </w:r>
        <w:r w:rsidDel="0093763C">
          <w:rPr>
            <w:rFonts w:asciiTheme="minorHAnsi" w:eastAsiaTheme="minorEastAsia" w:hAnsiTheme="minorHAnsi" w:cstheme="minorBidi"/>
            <w:noProof/>
            <w:sz w:val="22"/>
            <w:szCs w:val="22"/>
          </w:rPr>
          <w:tab/>
        </w:r>
        <w:r w:rsidRPr="0093763C" w:rsidDel="0093763C">
          <w:rPr>
            <w:rStyle w:val="Hyperlink"/>
            <w:noProof/>
          </w:rPr>
          <w:delText>XML List Type</w:delText>
        </w:r>
        <w:r w:rsidDel="0093763C">
          <w:rPr>
            <w:noProof/>
            <w:webHidden/>
          </w:rPr>
          <w:tab/>
        </w:r>
        <w:r w:rsidR="001507E2" w:rsidDel="0093763C">
          <w:rPr>
            <w:noProof/>
            <w:webHidden/>
          </w:rPr>
          <w:delText>7</w:delText>
        </w:r>
      </w:del>
    </w:p>
    <w:p w14:paraId="41EA43B5" w14:textId="77777777" w:rsidR="000C40AE" w:rsidDel="0093763C" w:rsidRDefault="000C40AE" w:rsidP="0093763C">
      <w:pPr>
        <w:pStyle w:val="TOC3"/>
        <w:rPr>
          <w:del w:id="213" w:author="Michael D. Morris" w:date="2019-02-04T08:59:00Z"/>
          <w:rFonts w:asciiTheme="minorHAnsi" w:eastAsiaTheme="minorEastAsia" w:hAnsiTheme="minorHAnsi" w:cstheme="minorBidi"/>
          <w:noProof/>
          <w:sz w:val="22"/>
          <w:szCs w:val="22"/>
        </w:rPr>
        <w:pPrChange w:id="214" w:author="Michael D. Morris" w:date="2019-02-04T08:59:00Z">
          <w:pPr>
            <w:pStyle w:val="TOC3"/>
            <w:tabs>
              <w:tab w:val="left" w:pos="1100"/>
              <w:tab w:val="right" w:leader="dot" w:pos="9350"/>
            </w:tabs>
          </w:pPr>
        </w:pPrChange>
      </w:pPr>
      <w:del w:id="215" w:author="Michael D. Morris" w:date="2019-02-04T08:59:00Z">
        <w:r w:rsidRPr="0093763C" w:rsidDel="0093763C">
          <w:rPr>
            <w:rStyle w:val="Hyperlink"/>
            <w:noProof/>
          </w:rPr>
          <w:delText>3.3.8</w:delText>
        </w:r>
        <w:r w:rsidDel="0093763C">
          <w:rPr>
            <w:rFonts w:asciiTheme="minorHAnsi" w:eastAsiaTheme="minorEastAsia" w:hAnsiTheme="minorHAnsi" w:cstheme="minorBidi"/>
            <w:noProof/>
            <w:sz w:val="22"/>
            <w:szCs w:val="22"/>
          </w:rPr>
          <w:tab/>
        </w:r>
        <w:r w:rsidRPr="0093763C" w:rsidDel="0093763C">
          <w:rPr>
            <w:rStyle w:val="Hyperlink"/>
            <w:noProof/>
          </w:rPr>
          <w:delText>Nillable Elements</w:delText>
        </w:r>
        <w:r w:rsidDel="0093763C">
          <w:rPr>
            <w:noProof/>
            <w:webHidden/>
          </w:rPr>
          <w:tab/>
        </w:r>
        <w:r w:rsidR="001507E2" w:rsidDel="0093763C">
          <w:rPr>
            <w:noProof/>
            <w:webHidden/>
          </w:rPr>
          <w:delText>7</w:delText>
        </w:r>
      </w:del>
    </w:p>
    <w:p w14:paraId="53344427" w14:textId="77777777" w:rsidR="000C40AE" w:rsidDel="0093763C" w:rsidRDefault="000C40AE" w:rsidP="0093763C">
      <w:pPr>
        <w:pStyle w:val="TOC3"/>
        <w:rPr>
          <w:del w:id="216" w:author="Michael D. Morris" w:date="2019-02-04T08:59:00Z"/>
          <w:rFonts w:asciiTheme="minorHAnsi" w:eastAsiaTheme="minorEastAsia" w:hAnsiTheme="minorHAnsi" w:cstheme="minorBidi"/>
          <w:noProof/>
          <w:sz w:val="22"/>
          <w:szCs w:val="22"/>
        </w:rPr>
        <w:pPrChange w:id="217" w:author="Michael D. Morris" w:date="2019-02-04T08:59:00Z">
          <w:pPr>
            <w:pStyle w:val="TOC3"/>
            <w:tabs>
              <w:tab w:val="left" w:pos="1100"/>
              <w:tab w:val="right" w:leader="dot" w:pos="9350"/>
            </w:tabs>
          </w:pPr>
        </w:pPrChange>
      </w:pPr>
      <w:del w:id="218" w:author="Michael D. Morris" w:date="2019-02-04T08:59:00Z">
        <w:r w:rsidRPr="0093763C" w:rsidDel="0093763C">
          <w:rPr>
            <w:rStyle w:val="Hyperlink"/>
            <w:noProof/>
          </w:rPr>
          <w:delText>3.3.9</w:delText>
        </w:r>
        <w:r w:rsidDel="0093763C">
          <w:rPr>
            <w:rFonts w:asciiTheme="minorHAnsi" w:eastAsiaTheme="minorEastAsia" w:hAnsiTheme="minorHAnsi" w:cstheme="minorBidi"/>
            <w:noProof/>
            <w:sz w:val="22"/>
            <w:szCs w:val="22"/>
          </w:rPr>
          <w:tab/>
        </w:r>
        <w:r w:rsidRPr="0093763C" w:rsidDel="0093763C">
          <w:rPr>
            <w:rStyle w:val="Hyperlink"/>
            <w:noProof/>
          </w:rPr>
          <w:delText>Required Empty Simple Element</w:delText>
        </w:r>
        <w:r w:rsidDel="0093763C">
          <w:rPr>
            <w:noProof/>
            <w:webHidden/>
          </w:rPr>
          <w:tab/>
        </w:r>
        <w:r w:rsidR="001507E2" w:rsidDel="0093763C">
          <w:rPr>
            <w:noProof/>
            <w:webHidden/>
          </w:rPr>
          <w:delText>7</w:delText>
        </w:r>
      </w:del>
    </w:p>
    <w:p w14:paraId="17277E5D" w14:textId="5BC177A2" w:rsidR="000C40AE" w:rsidDel="0093763C" w:rsidRDefault="000C40AE" w:rsidP="0093763C">
      <w:pPr>
        <w:pStyle w:val="TOC3"/>
        <w:rPr>
          <w:del w:id="219" w:author="Michael D. Morris" w:date="2019-02-04T08:59:00Z"/>
          <w:rFonts w:asciiTheme="minorHAnsi" w:eastAsiaTheme="minorEastAsia" w:hAnsiTheme="minorHAnsi" w:cstheme="minorBidi"/>
          <w:noProof/>
          <w:sz w:val="22"/>
          <w:szCs w:val="22"/>
        </w:rPr>
        <w:pPrChange w:id="220" w:author="Michael D. Morris" w:date="2019-02-04T08:59:00Z">
          <w:pPr>
            <w:pStyle w:val="TOC3"/>
            <w:tabs>
              <w:tab w:val="left" w:pos="1320"/>
              <w:tab w:val="right" w:leader="dot" w:pos="9350"/>
            </w:tabs>
          </w:pPr>
        </w:pPrChange>
      </w:pPr>
      <w:del w:id="221" w:author="Michael D. Morris" w:date="2019-02-04T08:59:00Z">
        <w:r w:rsidRPr="0093763C" w:rsidDel="0093763C">
          <w:rPr>
            <w:rStyle w:val="Hyperlink"/>
            <w:noProof/>
          </w:rPr>
          <w:delText>3.3.10</w:delText>
        </w:r>
        <w:r w:rsidDel="0093763C">
          <w:rPr>
            <w:rFonts w:asciiTheme="minorHAnsi" w:eastAsiaTheme="minorEastAsia" w:hAnsiTheme="minorHAnsi" w:cstheme="minorBidi"/>
            <w:noProof/>
            <w:sz w:val="22"/>
            <w:szCs w:val="22"/>
          </w:rPr>
          <w:tab/>
        </w:r>
        <w:r w:rsidRPr="0093763C" w:rsidDel="0093763C">
          <w:rPr>
            <w:rStyle w:val="Hyperlink"/>
            <w:noProof/>
          </w:rPr>
          <w:delText>Required Empty Complex Content Element</w:delText>
        </w:r>
        <w:r w:rsidDel="0093763C">
          <w:rPr>
            <w:noProof/>
            <w:webHidden/>
          </w:rPr>
          <w:tab/>
        </w:r>
        <w:r w:rsidR="001507E2" w:rsidDel="0093763C">
          <w:rPr>
            <w:noProof/>
            <w:webHidden/>
          </w:rPr>
          <w:delText>8</w:delText>
        </w:r>
      </w:del>
    </w:p>
    <w:p w14:paraId="6127625E" w14:textId="77777777" w:rsidR="000C40AE" w:rsidDel="0093763C" w:rsidRDefault="000C40AE" w:rsidP="0093763C">
      <w:pPr>
        <w:pStyle w:val="TOC3"/>
        <w:rPr>
          <w:del w:id="222" w:author="Michael D. Morris" w:date="2019-02-04T08:59:00Z"/>
          <w:rFonts w:asciiTheme="minorHAnsi" w:eastAsiaTheme="minorEastAsia" w:hAnsiTheme="minorHAnsi" w:cstheme="minorBidi"/>
          <w:noProof/>
          <w:sz w:val="22"/>
          <w:szCs w:val="22"/>
        </w:rPr>
        <w:pPrChange w:id="223" w:author="Michael D. Morris" w:date="2019-02-04T08:59:00Z">
          <w:pPr>
            <w:pStyle w:val="TOC3"/>
            <w:tabs>
              <w:tab w:val="left" w:pos="1320"/>
              <w:tab w:val="right" w:leader="dot" w:pos="9350"/>
            </w:tabs>
          </w:pPr>
        </w:pPrChange>
      </w:pPr>
      <w:del w:id="224" w:author="Michael D. Morris" w:date="2019-02-04T08:59:00Z">
        <w:r w:rsidRPr="0093763C" w:rsidDel="0093763C">
          <w:rPr>
            <w:rStyle w:val="Hyperlink"/>
            <w:noProof/>
          </w:rPr>
          <w:delText>3.3.11</w:delText>
        </w:r>
        <w:r w:rsidDel="0093763C">
          <w:rPr>
            <w:rFonts w:asciiTheme="minorHAnsi" w:eastAsiaTheme="minorEastAsia" w:hAnsiTheme="minorHAnsi" w:cstheme="minorBidi"/>
            <w:noProof/>
            <w:sz w:val="22"/>
            <w:szCs w:val="22"/>
          </w:rPr>
          <w:tab/>
        </w:r>
        <w:r w:rsidRPr="0093763C" w:rsidDel="0093763C">
          <w:rPr>
            <w:rStyle w:val="Hyperlink"/>
            <w:noProof/>
          </w:rPr>
          <w:delText>Sequence and Choice</w:delText>
        </w:r>
        <w:r w:rsidDel="0093763C">
          <w:rPr>
            <w:noProof/>
            <w:webHidden/>
          </w:rPr>
          <w:tab/>
        </w:r>
        <w:r w:rsidR="001507E2" w:rsidDel="0093763C">
          <w:rPr>
            <w:noProof/>
            <w:webHidden/>
          </w:rPr>
          <w:delText>8</w:delText>
        </w:r>
      </w:del>
    </w:p>
    <w:p w14:paraId="3EF58CE9" w14:textId="77777777" w:rsidR="000C40AE" w:rsidDel="0093763C" w:rsidRDefault="000C40AE" w:rsidP="0093763C">
      <w:pPr>
        <w:pStyle w:val="TOC3"/>
        <w:rPr>
          <w:del w:id="225" w:author="Michael D. Morris" w:date="2019-02-04T08:59:00Z"/>
          <w:rFonts w:asciiTheme="minorHAnsi" w:eastAsiaTheme="minorEastAsia" w:hAnsiTheme="minorHAnsi" w:cstheme="minorBidi"/>
          <w:noProof/>
          <w:sz w:val="22"/>
          <w:szCs w:val="22"/>
        </w:rPr>
        <w:pPrChange w:id="226" w:author="Michael D. Morris" w:date="2019-02-04T08:59:00Z">
          <w:pPr>
            <w:pStyle w:val="TOC3"/>
            <w:tabs>
              <w:tab w:val="left" w:pos="1320"/>
              <w:tab w:val="right" w:leader="dot" w:pos="9350"/>
            </w:tabs>
          </w:pPr>
        </w:pPrChange>
      </w:pPr>
      <w:del w:id="227" w:author="Michael D. Morris" w:date="2019-02-04T08:59:00Z">
        <w:r w:rsidRPr="0093763C" w:rsidDel="0093763C">
          <w:rPr>
            <w:rStyle w:val="Hyperlink"/>
            <w:noProof/>
          </w:rPr>
          <w:delText>3.3.12</w:delText>
        </w:r>
        <w:r w:rsidDel="0093763C">
          <w:rPr>
            <w:rFonts w:asciiTheme="minorHAnsi" w:eastAsiaTheme="minorEastAsia" w:hAnsiTheme="minorHAnsi" w:cstheme="minorBidi"/>
            <w:noProof/>
            <w:sz w:val="22"/>
            <w:szCs w:val="22"/>
          </w:rPr>
          <w:tab/>
        </w:r>
        <w:r w:rsidRPr="0093763C" w:rsidDel="0093763C">
          <w:rPr>
            <w:rStyle w:val="Hyperlink"/>
            <w:noProof/>
          </w:rPr>
          <w:delText>Union Types</w:delText>
        </w:r>
        <w:r w:rsidDel="0093763C">
          <w:rPr>
            <w:noProof/>
            <w:webHidden/>
          </w:rPr>
          <w:tab/>
        </w:r>
        <w:r w:rsidR="001507E2" w:rsidDel="0093763C">
          <w:rPr>
            <w:noProof/>
            <w:webHidden/>
          </w:rPr>
          <w:delText>8</w:delText>
        </w:r>
      </w:del>
    </w:p>
    <w:p w14:paraId="6D2B9B89" w14:textId="28175912" w:rsidR="000C40AE" w:rsidDel="0093763C" w:rsidRDefault="000C40AE" w:rsidP="0093763C">
      <w:pPr>
        <w:pStyle w:val="TOC3"/>
        <w:rPr>
          <w:del w:id="228" w:author="Michael D. Morris" w:date="2019-02-04T08:59:00Z"/>
          <w:rFonts w:asciiTheme="minorHAnsi" w:eastAsiaTheme="minorEastAsia" w:hAnsiTheme="minorHAnsi" w:cstheme="minorBidi"/>
          <w:noProof/>
          <w:sz w:val="22"/>
          <w:szCs w:val="22"/>
        </w:rPr>
        <w:pPrChange w:id="229" w:author="Michael D. Morris" w:date="2019-02-04T08:59:00Z">
          <w:pPr>
            <w:pStyle w:val="TOC3"/>
            <w:tabs>
              <w:tab w:val="left" w:pos="1320"/>
              <w:tab w:val="right" w:leader="dot" w:pos="9350"/>
            </w:tabs>
          </w:pPr>
        </w:pPrChange>
      </w:pPr>
      <w:del w:id="230" w:author="Michael D. Morris" w:date="2019-02-04T08:59:00Z">
        <w:r w:rsidRPr="0093763C" w:rsidDel="0093763C">
          <w:rPr>
            <w:rStyle w:val="Hyperlink"/>
            <w:noProof/>
          </w:rPr>
          <w:delText>3.3.13</w:delText>
        </w:r>
        <w:r w:rsidDel="0093763C">
          <w:rPr>
            <w:rFonts w:asciiTheme="minorHAnsi" w:eastAsiaTheme="minorEastAsia" w:hAnsiTheme="minorHAnsi" w:cstheme="minorBidi"/>
            <w:noProof/>
            <w:sz w:val="22"/>
            <w:szCs w:val="22"/>
          </w:rPr>
          <w:tab/>
        </w:r>
        <w:r w:rsidRPr="0093763C" w:rsidDel="0093763C">
          <w:rPr>
            <w:rStyle w:val="Hyperlink"/>
            <w:noProof/>
          </w:rPr>
          <w:delText>Facets</w:delText>
        </w:r>
        <w:r w:rsidDel="0093763C">
          <w:rPr>
            <w:noProof/>
            <w:webHidden/>
          </w:rPr>
          <w:tab/>
        </w:r>
        <w:r w:rsidR="001507E2" w:rsidDel="0093763C">
          <w:rPr>
            <w:noProof/>
            <w:webHidden/>
          </w:rPr>
          <w:delText>9</w:delText>
        </w:r>
      </w:del>
    </w:p>
    <w:p w14:paraId="3CFACF41" w14:textId="77777777" w:rsidR="000C40AE" w:rsidDel="0093763C" w:rsidRDefault="000C40AE" w:rsidP="0093763C">
      <w:pPr>
        <w:pStyle w:val="TOC3"/>
        <w:rPr>
          <w:del w:id="231" w:author="Michael D. Morris" w:date="2019-02-04T08:59:00Z"/>
          <w:rFonts w:asciiTheme="minorHAnsi" w:eastAsiaTheme="minorEastAsia" w:hAnsiTheme="minorHAnsi" w:cstheme="minorBidi"/>
          <w:noProof/>
          <w:sz w:val="22"/>
          <w:szCs w:val="22"/>
        </w:rPr>
        <w:pPrChange w:id="232" w:author="Michael D. Morris" w:date="2019-02-04T08:59:00Z">
          <w:pPr>
            <w:pStyle w:val="TOC3"/>
            <w:tabs>
              <w:tab w:val="left" w:pos="1320"/>
              <w:tab w:val="right" w:leader="dot" w:pos="9350"/>
            </w:tabs>
          </w:pPr>
        </w:pPrChange>
      </w:pPr>
      <w:del w:id="233" w:author="Michael D. Morris" w:date="2019-02-04T08:59:00Z">
        <w:r w:rsidRPr="0093763C" w:rsidDel="0093763C">
          <w:rPr>
            <w:rStyle w:val="Hyperlink"/>
            <w:noProof/>
          </w:rPr>
          <w:delText>3.3.14</w:delText>
        </w:r>
        <w:r w:rsidDel="0093763C">
          <w:rPr>
            <w:rFonts w:asciiTheme="minorHAnsi" w:eastAsiaTheme="minorEastAsia" w:hAnsiTheme="minorHAnsi" w:cstheme="minorBidi"/>
            <w:noProof/>
            <w:sz w:val="22"/>
            <w:szCs w:val="22"/>
          </w:rPr>
          <w:tab/>
        </w:r>
        <w:r w:rsidRPr="0093763C" w:rsidDel="0093763C">
          <w:rPr>
            <w:rStyle w:val="Hyperlink"/>
            <w:noProof/>
          </w:rPr>
          <w:delText>Namespaces</w:delText>
        </w:r>
        <w:r w:rsidDel="0093763C">
          <w:rPr>
            <w:noProof/>
            <w:webHidden/>
          </w:rPr>
          <w:tab/>
        </w:r>
        <w:r w:rsidR="001507E2" w:rsidDel="0093763C">
          <w:rPr>
            <w:noProof/>
            <w:webHidden/>
          </w:rPr>
          <w:delText>9</w:delText>
        </w:r>
      </w:del>
    </w:p>
    <w:p w14:paraId="7CEDCD72" w14:textId="77777777" w:rsidR="000C40AE" w:rsidDel="0093763C" w:rsidRDefault="000C40AE" w:rsidP="0093763C">
      <w:pPr>
        <w:pStyle w:val="TOC3"/>
        <w:rPr>
          <w:del w:id="234" w:author="Michael D. Morris" w:date="2019-02-04T08:59:00Z"/>
          <w:rFonts w:asciiTheme="minorHAnsi" w:eastAsiaTheme="minorEastAsia" w:hAnsiTheme="minorHAnsi" w:cstheme="minorBidi"/>
          <w:noProof/>
          <w:sz w:val="22"/>
          <w:szCs w:val="22"/>
        </w:rPr>
        <w:pPrChange w:id="235" w:author="Michael D. Morris" w:date="2019-02-04T08:59:00Z">
          <w:pPr>
            <w:pStyle w:val="TOC3"/>
            <w:tabs>
              <w:tab w:val="left" w:pos="1320"/>
              <w:tab w:val="right" w:leader="dot" w:pos="9350"/>
            </w:tabs>
          </w:pPr>
        </w:pPrChange>
      </w:pPr>
      <w:del w:id="236" w:author="Michael D. Morris" w:date="2019-02-04T08:59:00Z">
        <w:r w:rsidRPr="0093763C" w:rsidDel="0093763C">
          <w:rPr>
            <w:rStyle w:val="Hyperlink"/>
            <w:noProof/>
          </w:rPr>
          <w:delText>3.3.15</w:delText>
        </w:r>
        <w:r w:rsidDel="0093763C">
          <w:rPr>
            <w:rFonts w:asciiTheme="minorHAnsi" w:eastAsiaTheme="minorEastAsia" w:hAnsiTheme="minorHAnsi" w:cstheme="minorBidi"/>
            <w:noProof/>
            <w:sz w:val="22"/>
            <w:szCs w:val="22"/>
          </w:rPr>
          <w:tab/>
        </w:r>
        <w:r w:rsidRPr="0093763C" w:rsidDel="0093763C">
          <w:rPr>
            <w:rStyle w:val="Hyperlink"/>
            <w:noProof/>
          </w:rPr>
          <w:delText>Schema Information</w:delText>
        </w:r>
        <w:r w:rsidDel="0093763C">
          <w:rPr>
            <w:noProof/>
            <w:webHidden/>
          </w:rPr>
          <w:tab/>
        </w:r>
        <w:r w:rsidR="001507E2" w:rsidDel="0093763C">
          <w:rPr>
            <w:noProof/>
            <w:webHidden/>
          </w:rPr>
          <w:delText>9</w:delText>
        </w:r>
      </w:del>
    </w:p>
    <w:p w14:paraId="49EF90A4" w14:textId="77777777" w:rsidR="000C40AE" w:rsidDel="0093763C" w:rsidRDefault="000C40AE" w:rsidP="0093763C">
      <w:pPr>
        <w:pStyle w:val="TOC3"/>
        <w:rPr>
          <w:del w:id="237" w:author="Michael D. Morris" w:date="2019-02-04T08:59:00Z"/>
          <w:rFonts w:asciiTheme="minorHAnsi" w:eastAsiaTheme="minorEastAsia" w:hAnsiTheme="minorHAnsi" w:cstheme="minorBidi"/>
          <w:noProof/>
          <w:sz w:val="22"/>
          <w:szCs w:val="22"/>
        </w:rPr>
        <w:pPrChange w:id="238" w:author="Michael D. Morris" w:date="2019-02-04T08:59:00Z">
          <w:pPr>
            <w:pStyle w:val="TOC3"/>
            <w:tabs>
              <w:tab w:val="left" w:pos="1320"/>
              <w:tab w:val="right" w:leader="dot" w:pos="9350"/>
            </w:tabs>
          </w:pPr>
        </w:pPrChange>
      </w:pPr>
      <w:del w:id="239" w:author="Michael D. Morris" w:date="2019-02-04T08:59:00Z">
        <w:r w:rsidRPr="0093763C" w:rsidDel="0093763C">
          <w:rPr>
            <w:rStyle w:val="Hyperlink"/>
            <w:noProof/>
          </w:rPr>
          <w:delText>3.3.16</w:delText>
        </w:r>
        <w:r w:rsidDel="0093763C">
          <w:rPr>
            <w:rFonts w:asciiTheme="minorHAnsi" w:eastAsiaTheme="minorEastAsia" w:hAnsiTheme="minorHAnsi" w:cstheme="minorBidi"/>
            <w:noProof/>
            <w:sz w:val="22"/>
            <w:szCs w:val="22"/>
          </w:rPr>
          <w:tab/>
        </w:r>
        <w:r w:rsidRPr="0093763C" w:rsidDel="0093763C">
          <w:rPr>
            <w:rStyle w:val="Hyperlink"/>
            <w:noProof/>
          </w:rPr>
          <w:delText>Root Element</w:delText>
        </w:r>
        <w:r w:rsidDel="0093763C">
          <w:rPr>
            <w:noProof/>
            <w:webHidden/>
          </w:rPr>
          <w:tab/>
        </w:r>
        <w:r w:rsidR="001507E2" w:rsidDel="0093763C">
          <w:rPr>
            <w:noProof/>
            <w:webHidden/>
          </w:rPr>
          <w:delText>9</w:delText>
        </w:r>
      </w:del>
    </w:p>
    <w:p w14:paraId="068CB1BB" w14:textId="22C0CB80" w:rsidR="000C40AE" w:rsidDel="0093763C" w:rsidRDefault="000C40AE" w:rsidP="0093763C">
      <w:pPr>
        <w:pStyle w:val="TOC3"/>
        <w:rPr>
          <w:del w:id="240" w:author="Michael D. Morris" w:date="2019-02-04T08:59:00Z"/>
          <w:rFonts w:asciiTheme="minorHAnsi" w:eastAsiaTheme="minorEastAsia" w:hAnsiTheme="minorHAnsi" w:cstheme="minorBidi"/>
          <w:noProof/>
          <w:sz w:val="22"/>
          <w:szCs w:val="22"/>
        </w:rPr>
        <w:pPrChange w:id="241" w:author="Michael D. Morris" w:date="2019-02-04T08:59:00Z">
          <w:pPr>
            <w:pStyle w:val="TOC3"/>
            <w:tabs>
              <w:tab w:val="left" w:pos="1320"/>
              <w:tab w:val="right" w:leader="dot" w:pos="9350"/>
            </w:tabs>
          </w:pPr>
        </w:pPrChange>
      </w:pPr>
      <w:del w:id="242" w:author="Michael D. Morris" w:date="2019-02-04T08:59:00Z">
        <w:r w:rsidRPr="0093763C" w:rsidDel="0093763C">
          <w:rPr>
            <w:rStyle w:val="Hyperlink"/>
            <w:noProof/>
          </w:rPr>
          <w:delText>3.3.17</w:delText>
        </w:r>
        <w:r w:rsidDel="0093763C">
          <w:rPr>
            <w:rFonts w:asciiTheme="minorHAnsi" w:eastAsiaTheme="minorEastAsia" w:hAnsiTheme="minorHAnsi" w:cstheme="minorBidi"/>
            <w:noProof/>
            <w:sz w:val="22"/>
            <w:szCs w:val="22"/>
          </w:rPr>
          <w:tab/>
        </w:r>
        <w:r w:rsidRPr="0093763C" w:rsidDel="0093763C">
          <w:rPr>
            <w:rStyle w:val="Hyperlink"/>
            <w:noProof/>
          </w:rPr>
          <w:delText>XPath Expressions</w:delText>
        </w:r>
        <w:r w:rsidDel="0093763C">
          <w:rPr>
            <w:noProof/>
            <w:webHidden/>
          </w:rPr>
          <w:tab/>
        </w:r>
        <w:r w:rsidR="001507E2" w:rsidDel="0093763C">
          <w:rPr>
            <w:noProof/>
            <w:webHidden/>
          </w:rPr>
          <w:delText>10</w:delText>
        </w:r>
      </w:del>
    </w:p>
    <w:p w14:paraId="5E8B17B7" w14:textId="77777777" w:rsidR="000C40AE" w:rsidDel="0093763C" w:rsidRDefault="000C40AE" w:rsidP="0093763C">
      <w:pPr>
        <w:pStyle w:val="TOC3"/>
        <w:rPr>
          <w:del w:id="243" w:author="Michael D. Morris" w:date="2019-02-04T08:59:00Z"/>
          <w:rFonts w:asciiTheme="minorHAnsi" w:eastAsiaTheme="minorEastAsia" w:hAnsiTheme="minorHAnsi" w:cstheme="minorBidi"/>
          <w:noProof/>
          <w:sz w:val="22"/>
          <w:szCs w:val="22"/>
        </w:rPr>
        <w:pPrChange w:id="244" w:author="Michael D. Morris" w:date="2019-02-04T08:59:00Z">
          <w:pPr>
            <w:pStyle w:val="TOC3"/>
            <w:tabs>
              <w:tab w:val="left" w:pos="1320"/>
              <w:tab w:val="right" w:leader="dot" w:pos="9350"/>
            </w:tabs>
          </w:pPr>
        </w:pPrChange>
      </w:pPr>
      <w:del w:id="245" w:author="Michael D. Morris" w:date="2019-02-04T08:59:00Z">
        <w:r w:rsidRPr="0093763C" w:rsidDel="0093763C">
          <w:rPr>
            <w:rStyle w:val="Hyperlink"/>
            <w:noProof/>
          </w:rPr>
          <w:delText>3.3.18</w:delText>
        </w:r>
        <w:r w:rsidDel="0093763C">
          <w:rPr>
            <w:rFonts w:asciiTheme="minorHAnsi" w:eastAsiaTheme="minorEastAsia" w:hAnsiTheme="minorHAnsi" w:cstheme="minorBidi"/>
            <w:noProof/>
            <w:sz w:val="22"/>
            <w:szCs w:val="22"/>
          </w:rPr>
          <w:tab/>
        </w:r>
        <w:r w:rsidRPr="0093763C" w:rsidDel="0093763C">
          <w:rPr>
            <w:rStyle w:val="Hyperlink"/>
            <w:noProof/>
          </w:rPr>
          <w:delText>XML Features Not Translated</w:delText>
        </w:r>
        <w:r w:rsidDel="0093763C">
          <w:rPr>
            <w:noProof/>
            <w:webHidden/>
          </w:rPr>
          <w:tab/>
        </w:r>
        <w:r w:rsidR="001507E2" w:rsidDel="0093763C">
          <w:rPr>
            <w:noProof/>
            <w:webHidden/>
          </w:rPr>
          <w:delText>10</w:delText>
        </w:r>
      </w:del>
    </w:p>
    <w:p w14:paraId="1919BDF2" w14:textId="594BBDAC" w:rsidR="000C40AE" w:rsidDel="0093763C" w:rsidRDefault="000C40AE" w:rsidP="0093763C">
      <w:pPr>
        <w:pStyle w:val="TOC1"/>
        <w:rPr>
          <w:del w:id="246" w:author="Michael D. Morris" w:date="2019-02-04T08:59:00Z"/>
          <w:rFonts w:asciiTheme="minorHAnsi" w:eastAsiaTheme="minorEastAsia" w:hAnsiTheme="minorHAnsi" w:cstheme="minorBidi"/>
          <w:noProof/>
          <w:sz w:val="22"/>
          <w:szCs w:val="22"/>
        </w:rPr>
        <w:pPrChange w:id="247" w:author="Michael D. Morris" w:date="2019-02-04T09:00:00Z">
          <w:pPr>
            <w:pStyle w:val="TOC1"/>
            <w:tabs>
              <w:tab w:val="left" w:pos="440"/>
              <w:tab w:val="right" w:leader="dot" w:pos="9350"/>
            </w:tabs>
          </w:pPr>
        </w:pPrChange>
      </w:pPr>
      <w:del w:id="248" w:author="Michael D. Morris" w:date="2019-02-04T08:59:00Z">
        <w:r w:rsidRPr="0093763C" w:rsidDel="0093763C">
          <w:rPr>
            <w:rStyle w:val="Hyperlink"/>
            <w:noProof/>
          </w:rPr>
          <w:delText>4</w:delText>
        </w:r>
        <w:r w:rsidDel="0093763C">
          <w:rPr>
            <w:rFonts w:asciiTheme="minorHAnsi" w:eastAsiaTheme="minorEastAsia" w:hAnsiTheme="minorHAnsi" w:cstheme="minorBidi"/>
            <w:noProof/>
            <w:sz w:val="22"/>
            <w:szCs w:val="22"/>
          </w:rPr>
          <w:tab/>
        </w:r>
        <w:r w:rsidRPr="0093763C" w:rsidDel="0093763C">
          <w:rPr>
            <w:rStyle w:val="Hyperlink"/>
            <w:noProof/>
          </w:rPr>
          <w:delText>Tools Support</w:delText>
        </w:r>
        <w:r w:rsidDel="0093763C">
          <w:rPr>
            <w:noProof/>
            <w:webHidden/>
          </w:rPr>
          <w:tab/>
        </w:r>
        <w:r w:rsidR="001507E2" w:rsidDel="0093763C">
          <w:rPr>
            <w:noProof/>
            <w:webHidden/>
          </w:rPr>
          <w:delText>11</w:delText>
        </w:r>
      </w:del>
    </w:p>
    <w:p w14:paraId="0B98A710" w14:textId="77777777" w:rsidR="000C40AE" w:rsidDel="0093763C" w:rsidRDefault="000C40AE">
      <w:pPr>
        <w:pStyle w:val="TOC2"/>
        <w:tabs>
          <w:tab w:val="left" w:pos="880"/>
          <w:tab w:val="right" w:leader="dot" w:pos="9350"/>
        </w:tabs>
        <w:rPr>
          <w:del w:id="249" w:author="Michael D. Morris" w:date="2019-02-04T08:59:00Z"/>
          <w:rFonts w:asciiTheme="minorHAnsi" w:eastAsiaTheme="minorEastAsia" w:hAnsiTheme="minorHAnsi" w:cstheme="minorBidi"/>
          <w:b w:val="0"/>
          <w:bCs w:val="0"/>
          <w:noProof/>
        </w:rPr>
      </w:pPr>
      <w:del w:id="250" w:author="Michael D. Morris" w:date="2019-02-04T08:59:00Z">
        <w:r w:rsidRPr="0093763C" w:rsidDel="0093763C">
          <w:rPr>
            <w:rStyle w:val="Hyperlink"/>
            <w:noProof/>
          </w:rPr>
          <w:delText>4.1</w:delText>
        </w:r>
        <w:r w:rsidDel="0093763C">
          <w:rPr>
            <w:rFonts w:asciiTheme="minorHAnsi" w:eastAsiaTheme="minorEastAsia" w:hAnsiTheme="minorHAnsi" w:cstheme="minorBidi"/>
            <w:b w:val="0"/>
            <w:bCs w:val="0"/>
            <w:noProof/>
          </w:rPr>
          <w:tab/>
        </w:r>
        <w:r w:rsidRPr="0093763C" w:rsidDel="0093763C">
          <w:rPr>
            <w:rStyle w:val="Hyperlink"/>
            <w:noProof/>
          </w:rPr>
          <w:delText>Java JAXB</w:delText>
        </w:r>
        <w:r w:rsidDel="0093763C">
          <w:rPr>
            <w:noProof/>
            <w:webHidden/>
          </w:rPr>
          <w:tab/>
        </w:r>
        <w:r w:rsidR="001507E2" w:rsidDel="0093763C">
          <w:rPr>
            <w:noProof/>
            <w:webHidden/>
          </w:rPr>
          <w:delText>11</w:delText>
        </w:r>
      </w:del>
    </w:p>
    <w:p w14:paraId="7A4DC27D" w14:textId="77777777" w:rsidR="000C40AE" w:rsidDel="0093763C" w:rsidRDefault="000C40AE">
      <w:pPr>
        <w:pStyle w:val="TOC2"/>
        <w:tabs>
          <w:tab w:val="left" w:pos="880"/>
          <w:tab w:val="right" w:leader="dot" w:pos="9350"/>
        </w:tabs>
        <w:rPr>
          <w:del w:id="251" w:author="Michael D. Morris" w:date="2019-02-04T08:59:00Z"/>
          <w:rFonts w:asciiTheme="minorHAnsi" w:eastAsiaTheme="minorEastAsia" w:hAnsiTheme="minorHAnsi" w:cstheme="minorBidi"/>
          <w:b w:val="0"/>
          <w:bCs w:val="0"/>
          <w:noProof/>
        </w:rPr>
      </w:pPr>
      <w:del w:id="252" w:author="Michael D. Morris" w:date="2019-02-04T08:59:00Z">
        <w:r w:rsidRPr="0093763C" w:rsidDel="0093763C">
          <w:rPr>
            <w:rStyle w:val="Hyperlink"/>
            <w:noProof/>
          </w:rPr>
          <w:delText>4.2</w:delText>
        </w:r>
        <w:r w:rsidDel="0093763C">
          <w:rPr>
            <w:rFonts w:asciiTheme="minorHAnsi" w:eastAsiaTheme="minorEastAsia" w:hAnsiTheme="minorHAnsi" w:cstheme="minorBidi"/>
            <w:b w:val="0"/>
            <w:bCs w:val="0"/>
            <w:noProof/>
          </w:rPr>
          <w:tab/>
        </w:r>
        <w:r w:rsidRPr="0093763C" w:rsidDel="0093763C">
          <w:rPr>
            <w:rStyle w:val="Hyperlink"/>
            <w:noProof/>
          </w:rPr>
          <w:delText>Python</w:delText>
        </w:r>
        <w:r w:rsidDel="0093763C">
          <w:rPr>
            <w:noProof/>
            <w:webHidden/>
          </w:rPr>
          <w:tab/>
        </w:r>
        <w:r w:rsidR="001507E2" w:rsidDel="0093763C">
          <w:rPr>
            <w:noProof/>
            <w:webHidden/>
          </w:rPr>
          <w:delText>11</w:delText>
        </w:r>
      </w:del>
    </w:p>
    <w:p w14:paraId="142B1FA9" w14:textId="77777777" w:rsidR="000C40AE" w:rsidDel="0093763C" w:rsidRDefault="000C40AE">
      <w:pPr>
        <w:pStyle w:val="TOC2"/>
        <w:tabs>
          <w:tab w:val="left" w:pos="880"/>
          <w:tab w:val="right" w:leader="dot" w:pos="9350"/>
        </w:tabs>
        <w:rPr>
          <w:del w:id="253" w:author="Michael D. Morris" w:date="2019-02-04T08:59:00Z"/>
          <w:rFonts w:asciiTheme="minorHAnsi" w:eastAsiaTheme="minorEastAsia" w:hAnsiTheme="minorHAnsi" w:cstheme="minorBidi"/>
          <w:b w:val="0"/>
          <w:bCs w:val="0"/>
          <w:noProof/>
        </w:rPr>
      </w:pPr>
      <w:del w:id="254" w:author="Michael D. Morris" w:date="2019-02-04T08:59:00Z">
        <w:r w:rsidRPr="0093763C" w:rsidDel="0093763C">
          <w:rPr>
            <w:rStyle w:val="Hyperlink"/>
            <w:noProof/>
          </w:rPr>
          <w:delText>4.3</w:delText>
        </w:r>
        <w:r w:rsidDel="0093763C">
          <w:rPr>
            <w:rFonts w:asciiTheme="minorHAnsi" w:eastAsiaTheme="minorEastAsia" w:hAnsiTheme="minorHAnsi" w:cstheme="minorBidi"/>
            <w:b w:val="0"/>
            <w:bCs w:val="0"/>
            <w:noProof/>
          </w:rPr>
          <w:tab/>
        </w:r>
        <w:r w:rsidRPr="0093763C" w:rsidDel="0093763C">
          <w:rPr>
            <w:rStyle w:val="Hyperlink"/>
            <w:noProof/>
          </w:rPr>
          <w:delText>A4L Tool Set</w:delText>
        </w:r>
        <w:r w:rsidDel="0093763C">
          <w:rPr>
            <w:noProof/>
            <w:webHidden/>
          </w:rPr>
          <w:tab/>
        </w:r>
        <w:r w:rsidR="001507E2" w:rsidDel="0093763C">
          <w:rPr>
            <w:noProof/>
            <w:webHidden/>
          </w:rPr>
          <w:delText>11</w:delText>
        </w:r>
      </w:del>
    </w:p>
    <w:p w14:paraId="556A5FC0" w14:textId="77777777" w:rsidR="000C40AE" w:rsidDel="0093763C" w:rsidRDefault="000C40AE">
      <w:pPr>
        <w:pStyle w:val="TOC2"/>
        <w:tabs>
          <w:tab w:val="left" w:pos="880"/>
          <w:tab w:val="right" w:leader="dot" w:pos="9350"/>
        </w:tabs>
        <w:rPr>
          <w:del w:id="255" w:author="Michael D. Morris" w:date="2019-02-04T08:59:00Z"/>
          <w:rFonts w:asciiTheme="minorHAnsi" w:eastAsiaTheme="minorEastAsia" w:hAnsiTheme="minorHAnsi" w:cstheme="minorBidi"/>
          <w:b w:val="0"/>
          <w:bCs w:val="0"/>
          <w:noProof/>
        </w:rPr>
      </w:pPr>
      <w:del w:id="256" w:author="Michael D. Morris" w:date="2019-02-04T08:59:00Z">
        <w:r w:rsidRPr="0093763C" w:rsidDel="0093763C">
          <w:rPr>
            <w:rStyle w:val="Hyperlink"/>
            <w:noProof/>
          </w:rPr>
          <w:delText>4.4</w:delText>
        </w:r>
        <w:r w:rsidDel="0093763C">
          <w:rPr>
            <w:rFonts w:asciiTheme="minorHAnsi" w:eastAsiaTheme="minorEastAsia" w:hAnsiTheme="minorHAnsi" w:cstheme="minorBidi"/>
            <w:b w:val="0"/>
            <w:bCs w:val="0"/>
            <w:noProof/>
          </w:rPr>
          <w:tab/>
        </w:r>
        <w:r w:rsidRPr="0093763C" w:rsidDel="0093763C">
          <w:rPr>
            <w:rStyle w:val="Hyperlink"/>
            <w:noProof/>
          </w:rPr>
          <w:delText>CAMV Editor</w:delText>
        </w:r>
        <w:r w:rsidDel="0093763C">
          <w:rPr>
            <w:noProof/>
            <w:webHidden/>
          </w:rPr>
          <w:tab/>
        </w:r>
        <w:r w:rsidR="001507E2" w:rsidDel="0093763C">
          <w:rPr>
            <w:noProof/>
            <w:webHidden/>
          </w:rPr>
          <w:delText>11</w:delText>
        </w:r>
      </w:del>
    </w:p>
    <w:p w14:paraId="6CE81BEB" w14:textId="49B856F6" w:rsidR="000C40AE" w:rsidDel="0093763C" w:rsidRDefault="000C40AE" w:rsidP="0093763C">
      <w:pPr>
        <w:pStyle w:val="TOC1"/>
        <w:rPr>
          <w:del w:id="257" w:author="Michael D. Morris" w:date="2019-02-04T08:59:00Z"/>
          <w:rFonts w:asciiTheme="minorHAnsi" w:eastAsiaTheme="minorEastAsia" w:hAnsiTheme="minorHAnsi" w:cstheme="minorBidi"/>
          <w:noProof/>
          <w:sz w:val="22"/>
          <w:szCs w:val="22"/>
        </w:rPr>
        <w:pPrChange w:id="258" w:author="Michael D. Morris" w:date="2019-02-04T09:00:00Z">
          <w:pPr>
            <w:pStyle w:val="TOC1"/>
            <w:tabs>
              <w:tab w:val="right" w:leader="dot" w:pos="9350"/>
            </w:tabs>
          </w:pPr>
        </w:pPrChange>
      </w:pPr>
      <w:del w:id="259" w:author="Michael D. Morris" w:date="2019-02-04T08:59:00Z">
        <w:r w:rsidRPr="0093763C" w:rsidDel="0093763C">
          <w:rPr>
            <w:rStyle w:val="Hyperlink"/>
            <w:noProof/>
          </w:rPr>
          <w:delText>Appendix A: Revision History</w:delText>
        </w:r>
        <w:r w:rsidDel="0093763C">
          <w:rPr>
            <w:noProof/>
            <w:webHidden/>
          </w:rPr>
          <w:tab/>
        </w:r>
        <w:r w:rsidR="001507E2" w:rsidDel="0093763C">
          <w:rPr>
            <w:noProof/>
            <w:webHidden/>
          </w:rPr>
          <w:delText>12</w:delText>
        </w:r>
      </w:del>
    </w:p>
    <w:p w14:paraId="1F83F80A" w14:textId="77777777" w:rsidR="000C40AE" w:rsidDel="0093763C" w:rsidRDefault="000C40AE" w:rsidP="0093763C">
      <w:pPr>
        <w:pStyle w:val="TOC1"/>
        <w:rPr>
          <w:del w:id="260" w:author="Michael D. Morris" w:date="2019-02-04T08:59:00Z"/>
          <w:rFonts w:asciiTheme="minorHAnsi" w:eastAsiaTheme="minorEastAsia" w:hAnsiTheme="minorHAnsi" w:cstheme="minorBidi"/>
          <w:noProof/>
          <w:sz w:val="22"/>
          <w:szCs w:val="22"/>
        </w:rPr>
        <w:pPrChange w:id="261" w:author="Michael D. Morris" w:date="2019-02-04T09:00:00Z">
          <w:pPr>
            <w:pStyle w:val="TOC1"/>
            <w:tabs>
              <w:tab w:val="right" w:leader="dot" w:pos="9350"/>
            </w:tabs>
          </w:pPr>
        </w:pPrChange>
      </w:pPr>
      <w:del w:id="262" w:author="Michael D. Morris" w:date="2019-02-04T08:59:00Z">
        <w:r w:rsidRPr="0093763C" w:rsidDel="0093763C">
          <w:rPr>
            <w:rStyle w:val="Hyperlink"/>
            <w:noProof/>
          </w:rPr>
          <w:delText>Appendix B: References</w:delText>
        </w:r>
        <w:r w:rsidDel="0093763C">
          <w:rPr>
            <w:noProof/>
            <w:webHidden/>
          </w:rPr>
          <w:tab/>
        </w:r>
        <w:r w:rsidR="001507E2" w:rsidDel="0093763C">
          <w:rPr>
            <w:noProof/>
            <w:webHidden/>
          </w:rPr>
          <w:delText>12</w:delText>
        </w:r>
      </w:del>
    </w:p>
    <w:p w14:paraId="62B6197C" w14:textId="681234CE" w:rsidR="00BD55CE" w:rsidRPr="001408D1" w:rsidRDefault="00BD55CE" w:rsidP="0093763C">
      <w:pPr>
        <w:pStyle w:val="TOC1"/>
      </w:pPr>
      <w:r w:rsidRPr="00BD55CE">
        <w:lastRenderedPageBreak/>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263" w:name="_Toc409096258"/>
      <w:bookmarkStart w:id="264" w:name="_Toc409700585"/>
      <w:bookmarkStart w:id="265" w:name="_Toc163495"/>
      <w:r w:rsidRPr="00BD55CE">
        <w:t>Introduction</w:t>
      </w:r>
      <w:bookmarkEnd w:id="263"/>
      <w:bookmarkEnd w:id="264"/>
      <w:bookmarkEnd w:id="265"/>
    </w:p>
    <w:p w14:paraId="390EA51F" w14:textId="77777777" w:rsidR="00BD55CE" w:rsidRDefault="00BD55CE" w:rsidP="00595634">
      <w:pPr>
        <w:pStyle w:val="Heading2"/>
      </w:pPr>
      <w:bookmarkStart w:id="266" w:name="_Toc409096259"/>
      <w:bookmarkStart w:id="267" w:name="_Toc409700586"/>
      <w:bookmarkStart w:id="268" w:name="_Toc163496"/>
      <w:r w:rsidRPr="00BD55CE">
        <w:t>Overview</w:t>
      </w:r>
      <w:bookmarkEnd w:id="266"/>
      <w:bookmarkEnd w:id="267"/>
      <w:bookmarkEnd w:id="268"/>
    </w:p>
    <w:p w14:paraId="12D3F3B4" w14:textId="202BBCB3"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269" w:name="_Toc93185944"/>
      <w:bookmarkStart w:id="270" w:name="_Toc93187414"/>
      <w:bookmarkStart w:id="271" w:name="_Toc93194015"/>
      <w:bookmarkStart w:id="272" w:name="_Toc93799987"/>
      <w:bookmarkStart w:id="273" w:name="_Toc52685221"/>
      <w:bookmarkStart w:id="274" w:name="_Toc409096260"/>
      <w:bookmarkStart w:id="275" w:name="_Toc409700587"/>
      <w:bookmarkStart w:id="276" w:name="_Toc163497"/>
      <w:bookmarkEnd w:id="269"/>
      <w:bookmarkEnd w:id="270"/>
      <w:bookmarkEnd w:id="271"/>
      <w:bookmarkEnd w:id="272"/>
      <w:r w:rsidRPr="00BD55CE">
        <w:t>Purpose</w:t>
      </w:r>
      <w:bookmarkEnd w:id="273"/>
      <w:bookmarkEnd w:id="274"/>
      <w:bookmarkEnd w:id="275"/>
      <w:bookmarkEnd w:id="276"/>
    </w:p>
    <w:p w14:paraId="70E0B199" w14:textId="15C5AF70"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del w:id="277" w:author="Steve Margenau" w:date="2019-01-30T12:52:00Z">
        <w:r w:rsidDel="004B5DEC">
          <w:delText xml:space="preserve"> code</w:delText>
        </w:r>
      </w:del>
      <w:r>
        <w:t xml:space="preserve">.  For example, a repeatable element in </w:t>
      </w:r>
      <w:ins w:id="278" w:author="Steve Margenau" w:date="2019-01-30T12:55:00Z">
        <w:r w:rsidR="00CC2680">
          <w:t xml:space="preserve">an </w:t>
        </w:r>
      </w:ins>
      <w:r>
        <w:t xml:space="preserve">XML schema that </w:t>
      </w:r>
      <w:ins w:id="279" w:author="Steve Margenau" w:date="2019-01-30T12:52:00Z">
        <w:r w:rsidR="004B5DEC">
          <w:t>exi</w:t>
        </w:r>
      </w:ins>
      <w:ins w:id="280" w:author="Steve Margenau" w:date="2019-01-30T12:53:00Z">
        <w:r w:rsidR="004B5DEC">
          <w:t xml:space="preserve">sts as </w:t>
        </w:r>
      </w:ins>
      <w:del w:id="281" w:author="Steve Margenau" w:date="2019-01-30T12:53:00Z">
        <w:r w:rsidDel="004B5DEC">
          <w:delText xml:space="preserve">is </w:delText>
        </w:r>
      </w:del>
      <w:r>
        <w:t>a single element in an XML instance document</w:t>
      </w:r>
      <w:del w:id="282" w:author="Steve Margenau" w:date="2019-01-30T12:53:00Z">
        <w:r w:rsidDel="004B5DEC">
          <w:delText>,</w:delText>
        </w:r>
      </w:del>
      <w:r>
        <w:t xml:space="preserve"> would be rendered in JSON as a </w:t>
      </w:r>
      <w:r w:rsidR="00997D63">
        <w:t>name-value pair (e.g., {"A": 3}</w:t>
      </w:r>
      <w:r>
        <w:t>, but if the element was repeated, it would be serialized as a JSON array (e.g., {"A": [3, 4]})</w:t>
      </w:r>
      <w:r w:rsidR="00C1000A">
        <w:t xml:space="preserve">. The receiving </w:t>
      </w:r>
      <w:ins w:id="283" w:author="Steve Margenau" w:date="2019-01-30T12:53:00Z">
        <w:r w:rsidR="00CC2680">
          <w:t>application</w:t>
        </w:r>
      </w:ins>
      <w:del w:id="284" w:author="Steve Margenau" w:date="2019-01-30T12:54:00Z">
        <w:r w:rsidR="00C1000A" w:rsidDel="00CC2680">
          <w:delText>program</w:delText>
        </w:r>
      </w:del>
      <w:r w:rsidR="00C1000A">
        <w:t xml:space="preserve"> </w:t>
      </w:r>
      <w:del w:id="285" w:author="Steve Margenau" w:date="2019-01-30T12:54:00Z">
        <w:r w:rsidR="00C1000A" w:rsidDel="00CC2680">
          <w:delText xml:space="preserve">then </w:delText>
        </w:r>
      </w:del>
      <w:r w:rsidR="00C1000A">
        <w:t xml:space="preserve">must </w:t>
      </w:r>
      <w:r>
        <w:t>do type checking and process the two cases differently.  In the data</w:t>
      </w:r>
      <w:ins w:id="286" w:author="Steve Margenau" w:date="2019-01-30T12:54:00Z">
        <w:r w:rsidR="00CC2680">
          <w:t>-</w:t>
        </w:r>
      </w:ins>
      <w:del w:id="287" w:author="Steve Margenau" w:date="2019-01-30T12:54:00Z">
        <w:r w:rsidDel="00CC2680">
          <w:delText xml:space="preserve"> </w:delText>
        </w:r>
      </w:del>
      <w:r>
        <w:t>model</w:t>
      </w:r>
      <w:ins w:id="288" w:author="Steve Margenau" w:date="2019-01-30T12:54:00Z">
        <w:r w:rsidR="00CC2680">
          <w:t>-</w:t>
        </w:r>
      </w:ins>
      <w:del w:id="289" w:author="Steve Margenau" w:date="2019-01-30T12:54:00Z">
        <w:r w:rsidDel="00CC2680">
          <w:delText xml:space="preserve"> </w:delText>
        </w:r>
      </w:del>
      <w:r>
        <w:t>aware situation, the type would always be an array and type checking would not be needed.</w:t>
      </w:r>
    </w:p>
    <w:p w14:paraId="6D86E6CE" w14:textId="140FB82F" w:rsidR="00BD55CE" w:rsidRPr="00E93EEF" w:rsidRDefault="003B7C41" w:rsidP="00E93EEF">
      <w:r>
        <w:t>This document is the first step in establishing JSON as a s</w:t>
      </w:r>
      <w:r w:rsidR="00997D63">
        <w:t xml:space="preserve">tandard of </w:t>
      </w:r>
      <w:ins w:id="290" w:author="Steve Margenau" w:date="2019-01-30T12:57:00Z">
        <w:r w:rsidR="00CC2680">
          <w:t xml:space="preserve">data </w:t>
        </w:r>
      </w:ins>
      <w:r w:rsidR="00997D63">
        <w:t xml:space="preserve">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91" w:name="_Toc52685222"/>
      <w:bookmarkStart w:id="292" w:name="_Toc409096261"/>
      <w:bookmarkStart w:id="293" w:name="_Toc409700588"/>
      <w:bookmarkStart w:id="294" w:name="_Toc163498"/>
      <w:r w:rsidRPr="00BD55CE">
        <w:t>Scope</w:t>
      </w:r>
      <w:bookmarkEnd w:id="291"/>
      <w:bookmarkEnd w:id="292"/>
      <w:bookmarkEnd w:id="293"/>
      <w:bookmarkEnd w:id="294"/>
    </w:p>
    <w:p w14:paraId="2873C7BF" w14:textId="0EB44EB9" w:rsidR="00BD55CE" w:rsidRPr="00BD55CE" w:rsidRDefault="00F11989" w:rsidP="00395EAA">
      <w:r>
        <w:t>This document applies to the exchange of JSON</w:t>
      </w:r>
      <w:ins w:id="295" w:author="Steve Margenau" w:date="2019-01-30T12:58:00Z">
        <w:r w:rsidR="003931F7">
          <w:t>-</w:t>
        </w:r>
      </w:ins>
      <w:del w:id="296" w:author="Steve Margenau" w:date="2019-01-30T12:58:00Z">
        <w:r w:rsidDel="003931F7">
          <w:delText xml:space="preserve"> </w:delText>
        </w:r>
      </w:del>
      <w:r>
        <w:t xml:space="preserve">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97" w:name="_Toc93185948"/>
      <w:bookmarkStart w:id="298" w:name="_Toc93187418"/>
      <w:bookmarkStart w:id="299" w:name="_Toc93194019"/>
      <w:bookmarkStart w:id="300" w:name="_Toc93799991"/>
      <w:bookmarkStart w:id="301" w:name="_Toc93185950"/>
      <w:bookmarkStart w:id="302" w:name="_Toc93187420"/>
      <w:bookmarkStart w:id="303" w:name="_Toc93194021"/>
      <w:bookmarkStart w:id="304" w:name="_Toc93799993"/>
      <w:bookmarkStart w:id="305" w:name="_Toc93185951"/>
      <w:bookmarkStart w:id="306" w:name="_Toc93187421"/>
      <w:bookmarkStart w:id="307" w:name="_Toc93194022"/>
      <w:bookmarkStart w:id="308" w:name="_Toc93799994"/>
      <w:bookmarkStart w:id="309" w:name="_Toc93185952"/>
      <w:bookmarkStart w:id="310" w:name="_Toc93187422"/>
      <w:bookmarkStart w:id="311" w:name="_Toc93194023"/>
      <w:bookmarkStart w:id="312" w:name="_Toc93799995"/>
      <w:bookmarkStart w:id="313" w:name="_Toc93185953"/>
      <w:bookmarkStart w:id="314" w:name="_Toc93187423"/>
      <w:bookmarkStart w:id="315" w:name="_Toc93194024"/>
      <w:bookmarkStart w:id="316" w:name="_Toc93799996"/>
      <w:bookmarkStart w:id="317" w:name="_Toc93185955"/>
      <w:bookmarkStart w:id="318" w:name="_Toc93187425"/>
      <w:bookmarkStart w:id="319" w:name="_Toc93194026"/>
      <w:bookmarkStart w:id="320" w:name="_Toc93799998"/>
      <w:bookmarkStart w:id="321" w:name="_Toc409096262"/>
      <w:bookmarkStart w:id="322" w:name="_Toc409700589"/>
      <w:bookmarkStart w:id="323" w:name="_Toc52685223"/>
      <w:bookmarkStart w:id="324" w:name="_Toc163499"/>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BD55CE">
        <w:t>Intended Audience</w:t>
      </w:r>
      <w:bookmarkEnd w:id="321"/>
      <w:bookmarkEnd w:id="322"/>
      <w:bookmarkEnd w:id="324"/>
    </w:p>
    <w:p w14:paraId="36F93422" w14:textId="5AB878F1" w:rsidR="00395EAA" w:rsidRDefault="00CC425A" w:rsidP="00395EAA">
      <w:r>
        <w:t xml:space="preserve">The audience for this document </w:t>
      </w:r>
      <w:ins w:id="325" w:author="Steve Margenau" w:date="2019-01-30T12:58:00Z">
        <w:r w:rsidR="003931F7">
          <w:t>consists of</w:t>
        </w:r>
      </w:ins>
      <w:del w:id="326" w:author="Steve Margenau" w:date="2019-01-30T12:58:00Z">
        <w:r w:rsidDel="003931F7">
          <w:delText>is</w:delText>
        </w:r>
      </w:del>
      <w:r>
        <w:t xml:space="preserve"> m</w:t>
      </w:r>
      <w:r w:rsidR="00F11989">
        <w:t xml:space="preserve">anagers and programmers wishing to exchange </w:t>
      </w:r>
      <w:r>
        <w:t>JSON content compliant with the PESC data model for any of its standards.</w:t>
      </w:r>
      <w:r w:rsidR="00395EAA">
        <w:t xml:space="preserve">  </w:t>
      </w:r>
      <w:bookmarkStart w:id="327" w:name="_Toc52685224"/>
      <w:bookmarkStart w:id="328" w:name="_Toc409096264"/>
      <w:bookmarkEnd w:id="323"/>
    </w:p>
    <w:p w14:paraId="1ABFBD38" w14:textId="1151C675" w:rsidR="00BD55CE" w:rsidRDefault="00BD55CE" w:rsidP="00395EAA">
      <w:pPr>
        <w:pStyle w:val="Heading2"/>
      </w:pPr>
      <w:bookmarkStart w:id="329" w:name="_Toc163500"/>
      <w:r w:rsidRPr="00BD55CE">
        <w:t>Assumptions</w:t>
      </w:r>
      <w:bookmarkEnd w:id="327"/>
      <w:bookmarkEnd w:id="328"/>
      <w:bookmarkEnd w:id="329"/>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330" w:name="_Toc163501"/>
      <w:r>
        <w:t>XML Schema Simplification</w:t>
      </w:r>
      <w:bookmarkEnd w:id="330"/>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0AABBE8"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9116CB">
        <w:t>.</w:t>
      </w:r>
      <w:r w:rsidR="001A2831" w:rsidRPr="00E727AF">
        <w:t xml:space="preserve"> </w:t>
      </w:r>
    </w:p>
    <w:p w14:paraId="2B9AF936" w14:textId="53A2F34C" w:rsidR="001A2831" w:rsidRDefault="001A2831" w:rsidP="001A2831">
      <w:pPr>
        <w:pStyle w:val="ListParagraph"/>
        <w:numPr>
          <w:ilvl w:val="0"/>
          <w:numId w:val="34"/>
        </w:numPr>
        <w:spacing w:after="160" w:line="259" w:lineRule="auto"/>
        <w:contextualSpacing/>
      </w:pPr>
      <w:r>
        <w:t>Limit</w:t>
      </w:r>
      <w:r w:rsidR="006549C3">
        <w:t xml:space="preserve"> the</w:t>
      </w:r>
      <w:r w:rsidR="009116CB">
        <w:t xml:space="preserve"> use of attributes.</w:t>
      </w:r>
    </w:p>
    <w:p w14:paraId="73574602" w14:textId="2D5C7C0F"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r w:rsidR="009116CB">
        <w:t>.</w:t>
      </w:r>
    </w:p>
    <w:p w14:paraId="7625C02C" w14:textId="752CB834" w:rsidR="001A2831" w:rsidRDefault="001A2831" w:rsidP="001A2831">
      <w:pPr>
        <w:pStyle w:val="ListParagraph"/>
        <w:numPr>
          <w:ilvl w:val="0"/>
          <w:numId w:val="34"/>
        </w:numPr>
        <w:spacing w:after="160" w:line="259" w:lineRule="auto"/>
        <w:contextualSpacing/>
      </w:pPr>
      <w:r>
        <w:t>Do not define global elements in XML schemas</w:t>
      </w:r>
      <w:r w:rsidR="009116CB">
        <w:t xml:space="preserve"> as this will require namespace</w:t>
      </w:r>
      <w:ins w:id="331" w:author="Steve Margenau" w:date="2019-01-30T13:22:00Z">
        <w:r w:rsidR="00CF219B">
          <w:t xml:space="preserve"> </w:t>
        </w:r>
      </w:ins>
      <w:del w:id="332" w:author="Steve Margenau" w:date="2019-01-30T13:22:00Z">
        <w:r w:rsidR="009116CB" w:rsidDel="00CF219B">
          <w:delText>.</w:delText>
        </w:r>
      </w:del>
      <w:r>
        <w:t>qualification of elements in instance documents.</w:t>
      </w:r>
    </w:p>
    <w:p w14:paraId="1DC2CD40" w14:textId="0732EF71"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ins w:id="333" w:author="Steve Margenau" w:date="2019-01-30T13:22:00Z">
        <w:r w:rsidR="00CF219B">
          <w:t>. H</w:t>
        </w:r>
      </w:ins>
      <w:del w:id="334" w:author="Steve Margenau" w:date="2019-01-30T13:22:00Z">
        <w:r w:rsidDel="00CF219B">
          <w:delText>; h</w:delText>
        </w:r>
      </w:del>
      <w:r>
        <w:t>owever, an element can be repeatable.</w:t>
      </w:r>
    </w:p>
    <w:p w14:paraId="24CAB28E" w14:textId="2FC866E3" w:rsidR="00CC425A" w:rsidRDefault="00CC425A" w:rsidP="003B7C41">
      <w:pPr>
        <w:pStyle w:val="Heading1"/>
      </w:pPr>
      <w:bookmarkStart w:id="335" w:name="_Toc163502"/>
      <w:r>
        <w:t>JSON Generation</w:t>
      </w:r>
      <w:r w:rsidR="001A2831">
        <w:t xml:space="preserve"> and Translation Rules</w:t>
      </w:r>
      <w:bookmarkEnd w:id="335"/>
    </w:p>
    <w:p w14:paraId="4B2E0C19" w14:textId="58BE4824" w:rsidR="000C4134" w:rsidRDefault="00CC425A" w:rsidP="00CC425A">
      <w:pPr>
        <w:pStyle w:val="Heading2"/>
      </w:pPr>
      <w:bookmarkStart w:id="336" w:name="_Toc163503"/>
      <w:r>
        <w:t>Requirements</w:t>
      </w:r>
      <w:r w:rsidR="001C28AE">
        <w:t xml:space="preserve"> for Rules</w:t>
      </w:r>
      <w:bookmarkEnd w:id="336"/>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31776B60" w:rsidR="00985009" w:rsidRDefault="006F7A25" w:rsidP="00CD52A6">
      <w:pPr>
        <w:pStyle w:val="ListParagraph"/>
        <w:numPr>
          <w:ilvl w:val="0"/>
          <w:numId w:val="31"/>
        </w:numPr>
        <w:ind w:left="720"/>
      </w:pPr>
      <w:r>
        <w:t xml:space="preserve">The </w:t>
      </w:r>
      <w:r w:rsidR="00BB7896">
        <w:t>name "value"</w:t>
      </w:r>
      <w:r w:rsidR="009116CB">
        <w:t xml:space="preserve"> will be </w:t>
      </w:r>
      <w:r>
        <w:t xml:space="preserve">used to </w:t>
      </w:r>
      <w:del w:id="337" w:author="Steve Margenau" w:date="2019-01-30T13:23:00Z">
        <w:r w:rsidDel="00550861">
          <w:delText xml:space="preserve">name </w:delText>
        </w:r>
      </w:del>
      <w:ins w:id="338" w:author="Steve Margenau" w:date="2019-01-30T13:23:00Z">
        <w:r w:rsidR="00550861">
          <w:t xml:space="preserve">designate </w:t>
        </w:r>
      </w:ins>
      <w:r>
        <w:t>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w:t>
      </w:r>
      <w:del w:id="339" w:author="Steve Margenau" w:date="2019-01-30T13:24:00Z">
        <w:r w:rsidR="002D3455" w:rsidDel="00550861">
          <w:delText xml:space="preserve">as </w:delText>
        </w:r>
      </w:del>
      <w:r w:rsidR="002D3455">
        <w:t>expressed in</w:t>
      </w:r>
      <w:r w:rsidR="00E31D21">
        <w:t xml:space="preserve"> XML schemas</w:t>
      </w:r>
      <w:r w:rsidR="002D3455">
        <w:t xml:space="preserve"> </w:t>
      </w:r>
      <w:ins w:id="340" w:author="Steve Margenau" w:date="2019-01-30T13:25:00Z">
        <w:r w:rsidR="00550861">
          <w:t>and</w:t>
        </w:r>
      </w:ins>
      <w:del w:id="341" w:author="Steve Margenau" w:date="2019-01-30T13:25:00Z">
        <w:r w:rsidR="002D3455" w:rsidDel="00550861">
          <w:delText>as</w:delText>
        </w:r>
      </w:del>
      <w:r w:rsidR="002D3455">
        <w:t xml:space="preserve"> interpreted by the rules below</w:t>
      </w:r>
      <w:r w:rsidR="00E31D21">
        <w:t xml:space="preserve">. </w:t>
      </w:r>
    </w:p>
    <w:p w14:paraId="7B829659" w14:textId="024809F3" w:rsidR="00E31D21" w:rsidRDefault="00985009" w:rsidP="00985009">
      <w:pPr>
        <w:pStyle w:val="ListParagraph"/>
        <w:numPr>
          <w:ilvl w:val="0"/>
          <w:numId w:val="29"/>
        </w:numPr>
        <w:spacing w:after="160" w:line="259" w:lineRule="auto"/>
        <w:contextualSpacing/>
      </w:pPr>
      <w:r w:rsidRPr="00985009">
        <w:t>Although there are no specific required reserved words</w:t>
      </w:r>
      <w:ins w:id="342" w:author="Steve Margenau" w:date="2019-01-30T13:25:00Z">
        <w:r w:rsidR="00550861">
          <w:t>,</w:t>
        </w:r>
      </w:ins>
      <w:r w:rsidRPr="00985009">
        <w:t xml:space="preserve"> the intent is to allow </w:t>
      </w:r>
      <w:del w:id="343" w:author="Steve Margenau" w:date="2019-01-30T13:26:00Z">
        <w:r w:rsidRPr="00985009" w:rsidDel="00550861">
          <w:delText xml:space="preserve">for </w:delText>
        </w:r>
      </w:del>
      <w:r w:rsidRPr="00985009">
        <w:t>implementers to utilize JSON-LD</w:t>
      </w:r>
      <w:ins w:id="344" w:author="Steve Margenau" w:date="2019-01-30T13:26:00Z">
        <w:r w:rsidR="00550861">
          <w:t>; thus</w:t>
        </w:r>
      </w:ins>
      <w:del w:id="345" w:author="Steve Margenau" w:date="2019-01-30T13:26:00Z">
        <w:r w:rsidRPr="00985009" w:rsidDel="00550861">
          <w:delText xml:space="preserve"> so</w:delText>
        </w:r>
      </w:del>
      <w:r w:rsidRPr="00985009">
        <w:t xml:space="preserve"> no "@" sign plus key words should be present unless following</w:t>
      </w:r>
      <w:hyperlink r:id="rId22" w:anchor="syntax-tokens-and-keywords" w:history="1">
        <w:r w:rsidRPr="00985009">
          <w:rPr>
            <w:rStyle w:val="Hyperlink"/>
          </w:rPr>
          <w:t xml:space="preserve"> JSON-LD</w:t>
        </w:r>
      </w:hyperlink>
      <w:r w:rsidRPr="00985009">
        <w:t xml:space="preserve"> syntax.</w:t>
      </w:r>
      <w:r>
        <w:t xml:space="preserve">  The link to these key words can be found at </w:t>
      </w:r>
      <w:hyperlink r:id="rId23" w:anchor="syntax-tokens-and-keywords" w:history="1">
        <w:r w:rsidRPr="009116CB">
          <w:rPr>
            <w:rStyle w:val="Hyperlink"/>
          </w:rPr>
          <w:t>https://json-ld.org/spec/FCGS/json-ld/20180607/#syntax-tokens-and-keywords</w:t>
        </w:r>
      </w:hyperlink>
      <w:ins w:id="346" w:author="Steve Margenau" w:date="2019-01-30T13:27:00Z">
        <w:r w:rsidR="00550861">
          <w:rPr>
            <w:rStyle w:val="Hyperlink"/>
          </w:rPr>
          <w:t>.</w:t>
        </w:r>
      </w:ins>
    </w:p>
    <w:p w14:paraId="28F2FB23" w14:textId="43856B9F" w:rsidR="00E31D21" w:rsidRDefault="00E31D21" w:rsidP="00E31D21">
      <w:pPr>
        <w:pStyle w:val="ListParagraph"/>
        <w:numPr>
          <w:ilvl w:val="0"/>
          <w:numId w:val="29"/>
        </w:numPr>
        <w:spacing w:after="160" w:line="259" w:lineRule="auto"/>
        <w:contextualSpacing/>
      </w:pPr>
      <w:r>
        <w:t xml:space="preserve">Any information </w:t>
      </w:r>
      <w:ins w:id="347" w:author="Steve Margenau" w:date="2019-01-30T13:28:00Z">
        <w:r w:rsidR="00550861">
          <w:t xml:space="preserve">needed </w:t>
        </w:r>
      </w:ins>
      <w:r>
        <w:t xml:space="preserve">for translating from JSON back to XML </w:t>
      </w:r>
      <w:r w:rsidR="001A2831">
        <w:t>shall</w:t>
      </w:r>
      <w:r>
        <w:t xml:space="preserve"> not be contained in the JSON itself. For example, "@" or "_" will not appear before </w:t>
      </w:r>
      <w:ins w:id="348" w:author="Steve Margenau" w:date="2019-01-30T13:29:00Z">
        <w:r w:rsidR="00550861">
          <w:t xml:space="preserve">an </w:t>
        </w:r>
      </w:ins>
      <w:r>
        <w:t>a</w:t>
      </w:r>
      <w:r w:rsidR="00381366">
        <w:t>ttribute name</w:t>
      </w:r>
      <w:del w:id="349" w:author="Steve Margenau" w:date="2019-01-30T13:29:00Z">
        <w:r w:rsidR="00381366" w:rsidDel="00550861">
          <w:delText>s</w:delText>
        </w:r>
      </w:del>
      <w:r w:rsidR="00381366">
        <w:t xml:space="preserve"> to denote that name</w:t>
      </w:r>
      <w:r>
        <w:t xml:space="preserve"> was </w:t>
      </w:r>
      <w:r w:rsidR="00381366">
        <w:t xml:space="preserve">associated with </w:t>
      </w:r>
      <w:r>
        <w:t xml:space="preserve">an XML attribute.  This will allow programmers to view </w:t>
      </w:r>
      <w:r w:rsidR="00501AE0">
        <w:t xml:space="preserve">PESC </w:t>
      </w:r>
      <w:r>
        <w:t xml:space="preserve">JSON as they would </w:t>
      </w:r>
      <w:del w:id="350" w:author="Steve Margenau" w:date="2019-01-30T13:29:00Z">
        <w:r w:rsidDel="00550861">
          <w:delText xml:space="preserve">for </w:delText>
        </w:r>
      </w:del>
      <w:r>
        <w:t>any application natively using JSON.</w:t>
      </w:r>
      <w:r w:rsidR="00FC5B69">
        <w:t xml:space="preserve">   However, translation tools </w:t>
      </w:r>
      <w:r w:rsidR="002715A7">
        <w:t xml:space="preserve">may use metadata gathered by the tool from the XML schema </w:t>
      </w:r>
      <w:ins w:id="351" w:author="Steve Margenau" w:date="2019-01-30T13:31:00Z">
        <w:r w:rsidR="00B82C06">
          <w:t xml:space="preserve">for translating </w:t>
        </w:r>
      </w:ins>
      <w:del w:id="352" w:author="Steve Margenau" w:date="2019-01-30T13:31:00Z">
        <w:r w:rsidR="002715A7" w:rsidDel="00B82C06">
          <w:delText xml:space="preserve">to be used to translate </w:delText>
        </w:r>
      </w:del>
      <w:r w:rsidR="002715A7">
        <w:t>JSON back to XML.  For example, the  JAXB framework keeps information about attributes as Java annotatons</w:t>
      </w:r>
      <w:ins w:id="353" w:author="Steve Margenau" w:date="2019-01-30T13:33:00Z">
        <w:r w:rsidR="00FD4B38">
          <w:t>. This allows</w:t>
        </w:r>
      </w:ins>
      <w:del w:id="354" w:author="Steve Margenau" w:date="2019-01-30T13:33:00Z">
        <w:r w:rsidR="002715A7" w:rsidDel="00FD4B38">
          <w:delText xml:space="preserve"> </w:delText>
        </w:r>
      </w:del>
      <w:ins w:id="355" w:author="Steve Margenau" w:date="2019-01-30T13:32:00Z">
        <w:r w:rsidR="00AD7D53">
          <w:t xml:space="preserve"> </w:t>
        </w:r>
      </w:ins>
      <w:del w:id="356" w:author="Steve Margenau" w:date="2019-01-30T13:32:00Z">
        <w:r w:rsidR="002715A7" w:rsidDel="00AD7D53">
          <w:delText xml:space="preserve">so that this is used by </w:delText>
        </w:r>
      </w:del>
      <w:r w:rsidR="002715A7">
        <w:t xml:space="preserve">JAXB </w:t>
      </w:r>
      <w:ins w:id="357" w:author="Steve Margenau" w:date="2019-01-30T13:33:00Z">
        <w:r w:rsidR="00FD4B38">
          <w:t>to</w:t>
        </w:r>
      </w:ins>
      <w:ins w:id="358" w:author="Steve Margenau" w:date="2019-01-30T13:32:00Z">
        <w:r w:rsidR="00AD7D53">
          <w:t xml:space="preserve"> use </w:t>
        </w:r>
      </w:ins>
      <w:ins w:id="359" w:author="Steve Margenau" w:date="2019-01-30T13:33:00Z">
        <w:r w:rsidR="00AD7D53">
          <w:t>th</w:t>
        </w:r>
      </w:ins>
      <w:ins w:id="360" w:author="Steve Margenau" w:date="2019-01-30T13:34:00Z">
        <w:r w:rsidR="00D62FEF">
          <w:t>ese annotations</w:t>
        </w:r>
      </w:ins>
      <w:ins w:id="361" w:author="Steve Margenau" w:date="2019-01-30T13:33:00Z">
        <w:r w:rsidR="00AD7D53">
          <w:t xml:space="preserve"> </w:t>
        </w:r>
      </w:ins>
      <w:ins w:id="362" w:author="Steve Margenau" w:date="2019-01-30T13:34:00Z">
        <w:r w:rsidR="00FD4B38">
          <w:t xml:space="preserve">for creating </w:t>
        </w:r>
      </w:ins>
      <w:del w:id="363" w:author="Steve Margenau" w:date="2019-01-30T13:34:00Z">
        <w:r w:rsidR="002715A7" w:rsidDel="00FD4B38">
          <w:delText xml:space="preserve">to create </w:delText>
        </w:r>
      </w:del>
      <w:r w:rsidR="002715A7">
        <w:t>attributes in XML from JSON</w:t>
      </w:r>
      <w:ins w:id="364" w:author="Steve Margenau" w:date="2019-01-30T13:34:00Z">
        <w:r w:rsidR="00FD4B38">
          <w:t>,</w:t>
        </w:r>
      </w:ins>
      <w:r w:rsidR="002715A7">
        <w:t xml:space="preserve"> just by matching the property name.</w:t>
      </w:r>
    </w:p>
    <w:p w14:paraId="5A5A0852" w14:textId="25C62FCD"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ins w:id="365" w:author="Steve Margenau" w:date="2019-01-30T13:35:00Z">
        <w:r w:rsidR="006C216E">
          <w:t>,</w:t>
        </w:r>
      </w:ins>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1507E2">
        <w:t>3.3.8</w:t>
      </w:r>
      <w:r w:rsidR="00206781">
        <w:fldChar w:fldCharType="end"/>
      </w:r>
      <w:r w:rsidR="00206781">
        <w:t xml:space="preserve"> Nillable Elements)</w:t>
      </w:r>
      <w:r w:rsidR="00BB7896">
        <w:t>.</w:t>
      </w:r>
    </w:p>
    <w:p w14:paraId="483BB827" w14:textId="3B35B995"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del w:id="366" w:author="Steve Margenau" w:date="2019-01-30T13:35:00Z">
        <w:r w:rsidDel="006C216E">
          <w:delText>program</w:delText>
        </w:r>
      </w:del>
      <w:ins w:id="367" w:author="Steve Margenau" w:date="2019-01-30T13:35:00Z">
        <w:r w:rsidR="006C216E">
          <w:t>application</w:t>
        </w:r>
      </w:ins>
      <w:r>
        <w:t>.</w:t>
      </w:r>
    </w:p>
    <w:p w14:paraId="4A241250" w14:textId="2162A447" w:rsidR="00985009" w:rsidRDefault="008B5D92" w:rsidP="00985009">
      <w:pPr>
        <w:pStyle w:val="Heading2"/>
      </w:pPr>
      <w:bookmarkStart w:id="368" w:name="_Toc163504"/>
      <w:r>
        <w:t>General Approach</w:t>
      </w:r>
      <w:bookmarkEnd w:id="368"/>
    </w:p>
    <w:p w14:paraId="14D3E7E7" w14:textId="6162E267"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w:t>
      </w:r>
      <w:ins w:id="369" w:author="Steve Margenau" w:date="2019-01-30T13:39:00Z">
        <w:r w:rsidR="00B509D7">
          <w:rPr>
            <w:rFonts w:ascii="sans-serif" w:eastAsia="Times New Roman" w:hAnsi="sans-serif" w:cs="Times New Roman"/>
            <w:sz w:val="24"/>
            <w:szCs w:val="24"/>
          </w:rPr>
          <w:t>,</w:t>
        </w:r>
      </w:ins>
      <w:r w:rsidR="0015271D" w:rsidRPr="00172025">
        <w:rPr>
          <w:rFonts w:ascii="sans-serif" w:eastAsia="Times New Roman" w:hAnsi="sans-serif" w:cs="Times New Roman"/>
          <w:sz w:val="24"/>
          <w:szCs w:val="24"/>
        </w:rPr>
        <w:t xml:space="preserve"> </w:t>
      </w:r>
      <w:del w:id="370" w:author="Steve Margenau" w:date="2019-01-30T13:39:00Z">
        <w:r w:rsidR="0015271D" w:rsidRPr="00172025" w:rsidDel="00B509D7">
          <w:rPr>
            <w:rFonts w:ascii="sans-serif" w:eastAsia="Times New Roman" w:hAnsi="sans-serif" w:cs="Times New Roman"/>
            <w:sz w:val="24"/>
            <w:szCs w:val="24"/>
          </w:rPr>
          <w:delText>(</w:delText>
        </w:r>
      </w:del>
      <w:r w:rsidR="0015271D" w:rsidRPr="00172025">
        <w:rPr>
          <w:rFonts w:ascii="sans-serif" w:eastAsia="Times New Roman" w:hAnsi="sans-serif" w:cs="Times New Roman"/>
          <w:sz w:val="24"/>
          <w:szCs w:val="24"/>
        </w:rPr>
        <w:t>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w:t>
      </w:r>
      <w:ins w:id="371" w:author="Steve Margenau" w:date="2019-01-30T13:39:00Z">
        <w:r w:rsidR="00B509D7">
          <w:rPr>
            <w:rFonts w:ascii="sans-serif" w:eastAsia="Times New Roman" w:hAnsi="sans-serif" w:cs="Times New Roman"/>
            <w:sz w:val="24"/>
            <w:szCs w:val="24"/>
          </w:rPr>
          <w:t>,</w:t>
        </w:r>
      </w:ins>
      <w:del w:id="372" w:author="Steve Margenau" w:date="2019-01-30T13:39:00Z">
        <w:r w:rsidR="0015271D" w:rsidRPr="00172025" w:rsidDel="00B509D7">
          <w:rPr>
            <w:rFonts w:ascii="sans-serif" w:eastAsia="Times New Roman" w:hAnsi="sans-serif" w:cs="Times New Roman"/>
            <w:sz w:val="24"/>
            <w:szCs w:val="24"/>
          </w:rPr>
          <w:delText>)</w:delText>
        </w:r>
      </w:del>
      <w:r w:rsidR="0015271D" w:rsidRPr="00172025">
        <w:rPr>
          <w:rFonts w:ascii="sans-serif" w:eastAsia="Times New Roman" w:hAnsi="sans-serif" w:cs="Times New Roman"/>
          <w:sz w:val="24"/>
          <w:szCs w:val="24"/>
        </w:rPr>
        <w:t xml:space="preserve"> b</w:t>
      </w:r>
      <w:r w:rsidR="00CD52A6">
        <w:rPr>
          <w:rFonts w:ascii="sans-serif" w:eastAsia="Times New Roman" w:hAnsi="sans-serif" w:cs="Times New Roman"/>
          <w:sz w:val="24"/>
          <w:szCs w:val="24"/>
        </w:rPr>
        <w:t xml:space="preserve">ecomes the JSON value. </w:t>
      </w:r>
      <w:r w:rsidR="00212831">
        <w:rPr>
          <w:rFonts w:ascii="sans-serif" w:eastAsia="Times New Roman" w:hAnsi="sans-serif" w:cs="Times New Roman"/>
          <w:sz w:val="24"/>
          <w:szCs w:val="24"/>
        </w:rPr>
        <w:t>W</w:t>
      </w:r>
      <w:r w:rsidR="0015271D" w:rsidRPr="00172025">
        <w:rPr>
          <w:rFonts w:ascii="sans-serif" w:eastAsia="Times New Roman" w:hAnsi="sans-serif" w:cs="Times New Roman"/>
          <w:sz w:val="24"/>
          <w:szCs w:val="24"/>
        </w:rPr>
        <w:t xml:space="preserve">hen XML attributes </w:t>
      </w:r>
      <w:r w:rsidR="00212831">
        <w:rPr>
          <w:rFonts w:ascii="sans-serif" w:eastAsia="Times New Roman" w:hAnsi="sans-serif" w:cs="Times New Roman"/>
          <w:sz w:val="24"/>
          <w:szCs w:val="24"/>
        </w:rPr>
        <w:t>are</w:t>
      </w:r>
      <w:r w:rsidR="0015271D" w:rsidRPr="00172025">
        <w:rPr>
          <w:rFonts w:ascii="sans-serif" w:eastAsia="Times New Roman" w:hAnsi="sans-serif" w:cs="Times New Roman"/>
          <w:sz w:val="24"/>
          <w:szCs w:val="24"/>
        </w:rPr>
        <w:t xml:space="preserve"> present,</w:t>
      </w:r>
      <w:r w:rsidRPr="00172025">
        <w:rPr>
          <w:rFonts w:ascii="sans-serif" w:eastAsia="Times New Roman" w:hAnsi="sans-serif" w:cs="Times New Roman"/>
          <w:sz w:val="24"/>
          <w:szCs w:val="24"/>
        </w:rPr>
        <w:t xml:space="preserve"> </w:t>
      </w:r>
      <w:r w:rsidR="00212831">
        <w:rPr>
          <w:rFonts w:ascii="sans-serif" w:eastAsia="Times New Roman" w:hAnsi="sans-serif" w:cs="Times New Roman"/>
          <w:sz w:val="24"/>
          <w:szCs w:val="24"/>
        </w:rPr>
        <w:t xml:space="preserve">even for simple content, </w:t>
      </w:r>
      <w:r w:rsidRPr="00172025">
        <w:rPr>
          <w:rFonts w:ascii="sans-serif" w:eastAsia="Times New Roman" w:hAnsi="sans-serif" w:cs="Times New Roman"/>
          <w:sz w:val="24"/>
          <w:szCs w:val="24"/>
        </w:rPr>
        <w:t xml:space="preserve">the JSON value part </w:t>
      </w:r>
      <w:r w:rsidR="00212831">
        <w:rPr>
          <w:rFonts w:ascii="sans-serif" w:eastAsia="Times New Roman" w:hAnsi="sans-serif" w:cs="Times New Roman"/>
          <w:sz w:val="24"/>
          <w:szCs w:val="24"/>
        </w:rPr>
        <w:t>will</w:t>
      </w:r>
      <w:r w:rsidR="00212831" w:rsidRPr="00172025">
        <w:rPr>
          <w:rFonts w:ascii="sans-serif" w:eastAsia="Times New Roman" w:hAnsi="sans-serif" w:cs="Times New Roman"/>
          <w:sz w:val="24"/>
          <w:szCs w:val="24"/>
        </w:rPr>
        <w:t xml:space="preserve"> </w:t>
      </w:r>
      <w:r w:rsidRPr="00172025">
        <w:rPr>
          <w:rFonts w:ascii="sans-serif" w:eastAsia="Times New Roman" w:hAnsi="sans-serif" w:cs="Times New Roman"/>
          <w:sz w:val="24"/>
          <w:szCs w:val="24"/>
        </w:rPr>
        <w:t xml:space="preserve">always </w:t>
      </w:r>
      <w:r w:rsidR="00212831">
        <w:rPr>
          <w:rFonts w:ascii="sans-serif" w:eastAsia="Times New Roman" w:hAnsi="sans-serif" w:cs="Times New Roman"/>
          <w:sz w:val="24"/>
          <w:szCs w:val="24"/>
        </w:rPr>
        <w:t xml:space="preserve">be </w:t>
      </w:r>
      <w:r w:rsidRPr="00172025">
        <w:rPr>
          <w:rFonts w:ascii="sans-serif" w:eastAsia="Times New Roman" w:hAnsi="sans-serif" w:cs="Times New Roman"/>
          <w:sz w:val="24"/>
          <w:szCs w:val="24"/>
        </w:rPr>
        <w:t xml:space="preserve">an object. </w:t>
      </w:r>
      <w:r w:rsidR="006D11B9" w:rsidRPr="00172025">
        <w:rPr>
          <w:rFonts w:ascii="sans-serif" w:eastAsia="Times New Roman" w:hAnsi="sans-serif" w:cs="Times New Roman"/>
          <w:sz w:val="24"/>
          <w:szCs w:val="24"/>
        </w:rPr>
        <w:t xml:space="preserve">Attributes </w:t>
      </w:r>
      <w:r w:rsidR="006D11B9">
        <w:rPr>
          <w:rFonts w:ascii="sans-serif" w:eastAsia="Times New Roman" w:hAnsi="sans-serif" w:cs="Times New Roman"/>
          <w:sz w:val="24"/>
          <w:szCs w:val="24"/>
        </w:rPr>
        <w:t>are translated as a</w:t>
      </w:r>
      <w:r w:rsidR="006D11B9" w:rsidRPr="00172025">
        <w:rPr>
          <w:rFonts w:ascii="sans-serif" w:eastAsia="Times New Roman" w:hAnsi="sans-serif" w:cs="Times New Roman"/>
          <w:sz w:val="24"/>
          <w:szCs w:val="24"/>
        </w:rPr>
        <w:t xml:space="preserve"> property representing simple name</w:t>
      </w:r>
      <w:r w:rsidR="006D11B9">
        <w:rPr>
          <w:rFonts w:ascii="sans-serif" w:eastAsia="Times New Roman" w:hAnsi="sans-serif" w:cs="Times New Roman"/>
          <w:sz w:val="24"/>
          <w:szCs w:val="24"/>
        </w:rPr>
        <w:t>-</w:t>
      </w:r>
      <w:r w:rsidR="006D11B9" w:rsidRPr="00172025">
        <w:rPr>
          <w:rFonts w:ascii="sans-serif" w:eastAsia="Times New Roman" w:hAnsi="sans-serif" w:cs="Times New Roman"/>
          <w:sz w:val="24"/>
          <w:szCs w:val="24"/>
        </w:rPr>
        <w:t>value pairs.</w:t>
      </w:r>
      <w:r w:rsidR="0015271D" w:rsidRPr="00172025">
        <w:rPr>
          <w:rFonts w:ascii="sans-serif" w:eastAsia="Times New Roman" w:hAnsi="sans-serif" w:cs="Times New Roman"/>
          <w:sz w:val="24"/>
          <w:szCs w:val="24"/>
        </w:rPr>
        <w:t xml:space="preserve">When </w:t>
      </w:r>
      <w:r w:rsidR="00212831">
        <w:rPr>
          <w:rFonts w:ascii="sans-serif" w:eastAsia="Times New Roman" w:hAnsi="sans-serif" w:cs="Times New Roman"/>
          <w:sz w:val="24"/>
          <w:szCs w:val="24"/>
        </w:rPr>
        <w:t>an XML</w:t>
      </w:r>
      <w:r w:rsidR="00212831" w:rsidRPr="00172025">
        <w:rPr>
          <w:rFonts w:ascii="sans-serif" w:eastAsia="Times New Roman" w:hAnsi="sans-serif" w:cs="Times New Roman"/>
          <w:sz w:val="24"/>
          <w:szCs w:val="24"/>
        </w:rPr>
        <w:t xml:space="preserve"> </w:t>
      </w:r>
      <w:r w:rsidR="0015271D" w:rsidRPr="00172025">
        <w:rPr>
          <w:rFonts w:ascii="sans-serif" w:eastAsia="Times New Roman" w:hAnsi="sans-serif" w:cs="Times New Roman"/>
          <w:sz w:val="24"/>
          <w:szCs w:val="24"/>
        </w:rPr>
        <w:t xml:space="preserve">object </w:t>
      </w:r>
      <w:r w:rsidR="00CD52A6">
        <w:rPr>
          <w:rFonts w:ascii="sans-serif" w:eastAsia="Times New Roman" w:hAnsi="sans-serif" w:cs="Times New Roman"/>
          <w:sz w:val="24"/>
          <w:szCs w:val="24"/>
        </w:rPr>
        <w:t xml:space="preserve">contains </w:t>
      </w:r>
      <w:r w:rsidR="00212831">
        <w:rPr>
          <w:rFonts w:ascii="sans-serif" w:eastAsia="Times New Roman" w:hAnsi="sans-serif" w:cs="Times New Roman"/>
          <w:sz w:val="24"/>
          <w:szCs w:val="24"/>
        </w:rPr>
        <w:t xml:space="preserve">attributes and </w:t>
      </w:r>
      <w:r w:rsidR="00CD52A6">
        <w:rPr>
          <w:rFonts w:ascii="sans-serif" w:eastAsia="Times New Roman" w:hAnsi="sans-serif" w:cs="Times New Roman"/>
          <w:sz w:val="24"/>
          <w:szCs w:val="24"/>
        </w:rPr>
        <w:t>simple content</w:t>
      </w:r>
      <w:r w:rsidRPr="00172025">
        <w:rPr>
          <w:rFonts w:ascii="sans-serif" w:eastAsia="Times New Roman" w:hAnsi="sans-serif" w:cs="Times New Roman"/>
          <w:sz w:val="24"/>
          <w:szCs w:val="24"/>
        </w:rPr>
        <w:t xml:space="preserve">,  a property named ‘value’  </w:t>
      </w:r>
      <w:r w:rsidR="006D11B9">
        <w:rPr>
          <w:rFonts w:ascii="sans-serif" w:eastAsia="Times New Roman" w:hAnsi="sans-serif" w:cs="Times New Roman"/>
          <w:sz w:val="24"/>
          <w:szCs w:val="24"/>
        </w:rPr>
        <w:t>will have</w:t>
      </w:r>
      <w:r w:rsidR="00212831">
        <w:rPr>
          <w:rFonts w:ascii="sans-serif" w:eastAsia="Times New Roman" w:hAnsi="sans-serif" w:cs="Times New Roman"/>
          <w:sz w:val="24"/>
          <w:szCs w:val="24"/>
        </w:rPr>
        <w:t xml:space="preserve"> </w:t>
      </w:r>
      <w:r w:rsidRPr="00172025">
        <w:rPr>
          <w:rFonts w:ascii="sans-serif" w:eastAsia="Times New Roman" w:hAnsi="sans-serif" w:cs="Times New Roman"/>
          <w:sz w:val="24"/>
          <w:szCs w:val="24"/>
        </w:rPr>
        <w:t>the value of the tag in the XML.</w:t>
      </w:r>
      <w:r w:rsidR="0015271D" w:rsidRPr="00172025">
        <w:rPr>
          <w:rFonts w:ascii="sans-serif" w:eastAsia="Times New Roman" w:hAnsi="sans-serif" w:cs="Times New Roman"/>
          <w:sz w:val="24"/>
          <w:szCs w:val="24"/>
        </w:rPr>
        <w:t xml:space="preserve">  </w:t>
      </w:r>
    </w:p>
    <w:p w14:paraId="1945D881" w14:textId="4B727138"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 xml:space="preserve">TAGNAME&gt;TAGVALUE&lt;/TAGNAME&gt; </w:t>
      </w:r>
      <w:ins w:id="373" w:author="Steve Margenau" w:date="2019-01-30T13:40:00Z">
        <w:r w:rsidR="00B509D7">
          <w:rPr>
            <w:rFonts w:ascii="sans-serif" w:eastAsia="Times New Roman" w:hAnsi="sans-serif" w:cs="Times New Roman"/>
            <w:sz w:val="24"/>
            <w:szCs w:val="24"/>
          </w:rPr>
          <w:t>becomes</w:t>
        </w:r>
      </w:ins>
      <w:del w:id="374" w:author="Steve Margenau" w:date="2019-01-30T13:40:00Z">
        <w:r w:rsidR="00063772" w:rsidRPr="00172025" w:rsidDel="00B509D7">
          <w:rPr>
            <w:rFonts w:ascii="sans-serif" w:eastAsia="Times New Roman" w:hAnsi="sans-serif" w:cs="Times New Roman"/>
            <w:sz w:val="24"/>
            <w:szCs w:val="24"/>
          </w:rPr>
          <w:delText>=&gt;</w:delText>
        </w:r>
      </w:del>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&lt;TAGNAME 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atrValue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&gt;TAGVALUE&lt;/TAGNAME&gt; </w:t>
      </w:r>
      <w:ins w:id="375" w:author="Steve Margenau" w:date="2019-01-30T13:40:00Z">
        <w:r w:rsidR="00B509D7">
          <w:rPr>
            <w:rFonts w:ascii="sans-serif" w:eastAsia="Times New Roman" w:hAnsi="sans-serif" w:cs="Times New Roman"/>
            <w:sz w:val="24"/>
            <w:szCs w:val="24"/>
          </w:rPr>
          <w:t>becomes</w:t>
        </w:r>
      </w:ins>
      <w:del w:id="376" w:author="Steve Margenau" w:date="2019-01-30T13:40:00Z">
        <w:r w:rsidR="005C1933" w:rsidRPr="00172025" w:rsidDel="00B509D7">
          <w:rPr>
            <w:rFonts w:ascii="sans-serif" w:eastAsia="Times New Roman" w:hAnsi="sans-serif" w:cs="Times New Roman"/>
            <w:sz w:val="24"/>
            <w:szCs w:val="24"/>
          </w:rPr>
          <w:delText>=&gt;</w:delText>
        </w:r>
      </w:del>
      <w:r w:rsidR="005C1933" w:rsidRPr="00172025">
        <w:rPr>
          <w:rFonts w:ascii="sans-serif" w:eastAsia="Times New Roman" w:hAnsi="sans-serif" w:cs="Times New Roman"/>
          <w:sz w:val="24"/>
          <w:szCs w:val="24"/>
        </w:rPr>
        <w: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attrValue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34B98A51"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having  JSON take the form of </w:t>
      </w:r>
      <w:ins w:id="377" w:author="Steve Margenau" w:date="2019-01-30T13:43:00Z">
        <w:r w:rsidR="00E24081">
          <w:rPr>
            <w:rFonts w:eastAsia="Times New Roman" w:cs="Times New Roman"/>
          </w:rPr>
          <w:t>typical</w:t>
        </w:r>
      </w:ins>
      <w:ins w:id="378" w:author="Steve Margenau" w:date="2019-01-30T13:44:00Z">
        <w:r w:rsidR="006F5473">
          <w:rPr>
            <w:rFonts w:eastAsia="Times New Roman" w:cs="Times New Roman"/>
          </w:rPr>
          <w:t>/customary</w:t>
        </w:r>
      </w:ins>
      <w:del w:id="379" w:author="Steve Margenau" w:date="2019-01-30T13:43:00Z">
        <w:r w:rsidR="00B70CBC" w:rsidRPr="00EF35F8" w:rsidDel="00E24081">
          <w:rPr>
            <w:rFonts w:eastAsia="Times New Roman" w:cs="Times New Roman"/>
          </w:rPr>
          <w:delText>customary</w:delText>
        </w:r>
      </w:del>
      <w:r w:rsidRPr="00EF35F8">
        <w:rPr>
          <w:rFonts w:eastAsia="Times New Roman" w:cs="Times New Roman"/>
        </w:rPr>
        <w:t xml:space="preserve"> JSON</w:t>
      </w:r>
      <w:r w:rsidR="008A4936" w:rsidRPr="00EF35F8">
        <w:rPr>
          <w:rFonts w:eastAsia="Times New Roman" w:cs="Times New Roman"/>
        </w:rPr>
        <w:t>,</w:t>
      </w:r>
      <w:r w:rsidR="009116CB">
        <w:rPr>
          <w:rFonts w:eastAsia="Times New Roman" w:cs="Times New Roman"/>
        </w:rPr>
        <w:t xml:space="preserve"> </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w:t>
      </w:r>
      <w:ins w:id="380" w:author="Steve Margenau" w:date="2019-01-30T13:44:00Z">
        <w:r w:rsidR="006F5473">
          <w:rPr>
            <w:rFonts w:eastAsia="Times New Roman" w:cs="Times New Roman"/>
          </w:rPr>
          <w:t xml:space="preserve">, </w:t>
        </w:r>
      </w:ins>
      <w:r w:rsidRPr="00EF35F8">
        <w:rPr>
          <w:rFonts w:eastAsia="Times New Roman" w:cs="Times New Roman"/>
        </w:rPr>
        <w:t xml:space="preserve">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w:t>
      </w:r>
      <w:ins w:id="381" w:author="Steve Margenau" w:date="2019-01-30T13:45:00Z">
        <w:r w:rsidR="006F5473">
          <w:rPr>
            <w:rFonts w:eastAsia="Times New Roman" w:cs="Times New Roman"/>
          </w:rPr>
          <w:t>,</w:t>
        </w:r>
      </w:ins>
      <w:r w:rsidRPr="00EF35F8">
        <w:rPr>
          <w:rFonts w:eastAsia="Times New Roman" w:cs="Times New Roman"/>
        </w:rPr>
        <w:t xml:space="preserve"> if you are conveying a science question where significant digits matter, a direction</w:t>
      </w:r>
      <w:ins w:id="382" w:author="Steve Margenau" w:date="2019-01-30T13:45:00Z">
        <w:r w:rsidR="006F5473">
          <w:rPr>
            <w:rFonts w:eastAsia="Times New Roman" w:cs="Times New Roman"/>
          </w:rPr>
          <w:t>al</w:t>
        </w:r>
      </w:ins>
      <w:r w:rsidRPr="00EF35F8">
        <w:rPr>
          <w:rFonts w:eastAsia="Times New Roman" w:cs="Times New Roman"/>
        </w:rPr>
        <w:t xml:space="preserve"> heading where leading zeros should be maintained, or </w:t>
      </w:r>
      <w:ins w:id="383" w:author="Steve Margenau" w:date="2019-01-30T13:46:00Z">
        <w:r w:rsidR="006F5473">
          <w:rPr>
            <w:rFonts w:eastAsia="Times New Roman" w:cs="Times New Roman"/>
          </w:rPr>
          <w:t>a similar case,</w:t>
        </w:r>
      </w:ins>
      <w:del w:id="384" w:author="Steve Margenau" w:date="2019-01-30T13:46:00Z">
        <w:r w:rsidRPr="00EF35F8" w:rsidDel="006F5473">
          <w:rPr>
            <w:rFonts w:eastAsia="Times New Roman" w:cs="Times New Roman"/>
          </w:rPr>
          <w:delText>something similar</w:delText>
        </w:r>
      </w:del>
      <w:r w:rsidRPr="00EF35F8">
        <w:rPr>
          <w:rFonts w:eastAsia="Times New Roman" w:cs="Times New Roman"/>
        </w:rPr>
        <w:t xml:space="preserve"> you should ensure your data schema uses a string based type and not a numeric one.  The astute reader will realize that this problem is nothing new</w:t>
      </w:r>
      <w:r w:rsidR="00212831">
        <w:rPr>
          <w:rFonts w:eastAsia="Times New Roman" w:cs="Times New Roman"/>
        </w:rPr>
        <w:t>;</w:t>
      </w:r>
      <w:ins w:id="385" w:author="Steve Margenau" w:date="2019-01-30T13:47:00Z">
        <w:r w:rsidR="006F5473">
          <w:rPr>
            <w:rFonts w:eastAsia="Times New Roman" w:cs="Times New Roman"/>
          </w:rPr>
          <w:t xml:space="preserve"> </w:t>
        </w:r>
      </w:ins>
      <w:r w:rsidRPr="00EF35F8">
        <w:rPr>
          <w:rFonts w:eastAsia="Times New Roman" w:cs="Times New Roman"/>
        </w:rPr>
        <w:t>however</w:t>
      </w:r>
      <w:r w:rsidR="00212831">
        <w:rPr>
          <w:rFonts w:eastAsia="Times New Roman" w:cs="Times New Roman"/>
        </w:rPr>
        <w:t>,</w:t>
      </w:r>
      <w:r w:rsidRPr="00EF35F8">
        <w:rPr>
          <w:rFonts w:eastAsia="Times New Roman" w:cs="Times New Roman"/>
        </w:rPr>
        <w:t xml:space="preserve"> if one chooses to convert XML into JSON, it is much more likely to </w:t>
      </w:r>
      <w:del w:id="386" w:author="Steve Margenau" w:date="2019-01-30T13:47:00Z">
        <w:r w:rsidRPr="00EF35F8" w:rsidDel="006F5473">
          <w:rPr>
            <w:rFonts w:eastAsia="Times New Roman" w:cs="Times New Roman"/>
          </w:rPr>
          <w:delText xml:space="preserve">now </w:delText>
        </w:r>
      </w:del>
      <w:r w:rsidRPr="00EF35F8">
        <w:rPr>
          <w:rFonts w:eastAsia="Times New Roman" w:cs="Times New Roman"/>
        </w:rPr>
        <w:t>occur.</w:t>
      </w:r>
    </w:p>
    <w:p w14:paraId="5E5CBE22" w14:textId="77777777" w:rsidR="00933692" w:rsidRPr="00EF35F8" w:rsidRDefault="00933692" w:rsidP="00933692">
      <w:pPr>
        <w:spacing w:after="100" w:line="240" w:lineRule="auto"/>
        <w:rPr>
          <w:rFonts w:eastAsia="Times New Roman" w:cs="Times New Roman"/>
        </w:rPr>
      </w:pPr>
    </w:p>
    <w:p w14:paraId="26F7163D" w14:textId="0BF0419F" w:rsidR="00933692" w:rsidRPr="00EF35F8" w:rsidRDefault="00933692" w:rsidP="00933692">
      <w:pPr>
        <w:spacing w:after="100" w:line="240" w:lineRule="auto"/>
        <w:rPr>
          <w:rFonts w:eastAsia="Times New Roman" w:cs="Times New Roman"/>
        </w:rPr>
      </w:pPr>
      <w:r w:rsidRPr="00EF35F8">
        <w:rPr>
          <w:rFonts w:eastAsia="Times New Roman" w:cs="Times New Roman"/>
        </w:rPr>
        <w:t>Similarly</w:t>
      </w:r>
      <w:ins w:id="387" w:author="Steve Margenau" w:date="2019-01-30T13:47:00Z">
        <w:r w:rsidR="001C6902">
          <w:rPr>
            <w:rFonts w:eastAsia="Times New Roman" w:cs="Times New Roman"/>
          </w:rPr>
          <w:t>,</w:t>
        </w:r>
      </w:ins>
      <w:r w:rsidRPr="00EF35F8">
        <w:rPr>
          <w:rFonts w:eastAsia="Times New Roman" w:cs="Times New Roman"/>
        </w:rPr>
        <w:t xml:space="preserve"> JSON has no requirement to maintain the order of elements while XML does.  This means that if you convert JSON into XML you either need to </w:t>
      </w:r>
      <w:del w:id="388" w:author="Steve Margenau" w:date="2019-01-30T13:47:00Z">
        <w:r w:rsidRPr="00EF35F8" w:rsidDel="001C6902">
          <w:rPr>
            <w:rFonts w:eastAsia="Times New Roman" w:cs="Times New Roman"/>
          </w:rPr>
          <w:delText xml:space="preserve">both </w:delText>
        </w:r>
      </w:del>
      <w:r w:rsidRPr="00EF35F8">
        <w:rPr>
          <w:rFonts w:eastAsia="Times New Roman" w:cs="Times New Roman"/>
        </w:rPr>
        <w:t xml:space="preserve">produce elements in the expected order </w:t>
      </w:r>
      <w:ins w:id="389" w:author="Steve Margenau" w:date="2019-01-30T13:47:00Z">
        <w:r w:rsidR="001C6902">
          <w:rPr>
            <w:rFonts w:eastAsia="Times New Roman" w:cs="Times New Roman"/>
          </w:rPr>
          <w:t>AND</w:t>
        </w:r>
      </w:ins>
      <w:del w:id="390" w:author="Steve Margenau" w:date="2019-01-30T13:47:00Z">
        <w:r w:rsidRPr="00EF35F8" w:rsidDel="001C6902">
          <w:rPr>
            <w:rFonts w:eastAsia="Times New Roman" w:cs="Times New Roman"/>
          </w:rPr>
          <w:delText>and</w:delText>
        </w:r>
      </w:del>
      <w:r w:rsidRPr="00EF35F8">
        <w:rPr>
          <w:rFonts w:eastAsia="Times New Roman" w:cs="Times New Roman"/>
        </w:rPr>
        <w:t xml:space="preserve"> use JSON tools that maintain that</w:t>
      </w:r>
      <w:ins w:id="391" w:author="Steve Margenau" w:date="2019-01-30T13:48:00Z">
        <w:r w:rsidR="001C6902">
          <w:rPr>
            <w:rFonts w:eastAsia="Times New Roman" w:cs="Times New Roman"/>
          </w:rPr>
          <w:t xml:space="preserve"> </w:t>
        </w:r>
      </w:ins>
      <w:del w:id="392" w:author="Steve Margenau" w:date="2019-01-30T13:48:00Z">
        <w:r w:rsidRPr="00EF35F8" w:rsidDel="001C6902">
          <w:rPr>
            <w:rFonts w:eastAsia="Times New Roman" w:cs="Times New Roman"/>
          </w:rPr>
          <w:delText xml:space="preserve"> given </w:delText>
        </w:r>
      </w:del>
      <w:r w:rsidRPr="00EF35F8">
        <w:rPr>
          <w:rFonts w:eastAsia="Times New Roman" w:cs="Times New Roman"/>
        </w:rPr>
        <w:t>order</w:t>
      </w:r>
      <w:ins w:id="393" w:author="Steve Margenau" w:date="2019-01-30T13:47:00Z">
        <w:r w:rsidR="001C6902">
          <w:rPr>
            <w:rFonts w:eastAsia="Times New Roman" w:cs="Times New Roman"/>
          </w:rPr>
          <w:t>,</w:t>
        </w:r>
      </w:ins>
      <w:r w:rsidRPr="00EF35F8">
        <w:rPr>
          <w:rFonts w:eastAsia="Times New Roman" w:cs="Times New Roman"/>
        </w:rPr>
        <w:t xml:space="preserve">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394" w:name="_Toc163505"/>
      <w:r>
        <w:t>Rules</w:t>
      </w:r>
      <w:bookmarkEnd w:id="394"/>
    </w:p>
    <w:p w14:paraId="5E706591" w14:textId="787A634A" w:rsidR="002E2E6B" w:rsidRDefault="001A2831" w:rsidP="001A2831">
      <w:r>
        <w:t>As with XML, it is understood that exchange partners may decide that certain rules</w:t>
      </w:r>
      <w:ins w:id="395" w:author="Steve Margenau" w:date="2019-01-30T13:50:00Z">
        <w:r w:rsidR="00E414AE">
          <w:t>,</w:t>
        </w:r>
      </w:ins>
      <w:del w:id="396" w:author="Steve Margenau" w:date="2019-01-30T13:50:00Z">
        <w:r w:rsidDel="00E414AE">
          <w:delText xml:space="preserve"> </w:delText>
        </w:r>
      </w:del>
      <w:ins w:id="397" w:author="Steve Margenau" w:date="2019-01-30T13:50:00Z">
        <w:r w:rsidR="00E414AE">
          <w:t xml:space="preserve"> </w:t>
        </w:r>
      </w:ins>
      <w:r>
        <w:t>as specified below</w:t>
      </w:r>
      <w:ins w:id="398" w:author="Steve Margenau" w:date="2019-01-30T13:50:00Z">
        <w:r w:rsidR="00E414AE">
          <w:t>,</w:t>
        </w:r>
      </w:ins>
      <w:r>
        <w:t xml:space="preserve"> do not fit their business models or tools. The JSON produced</w:t>
      </w:r>
      <w:r w:rsidR="00D574CA">
        <w:t xml:space="preserve"> </w:t>
      </w:r>
      <w:r w:rsidR="007A78CA">
        <w:t xml:space="preserve">by violating these rules </w:t>
      </w:r>
      <w:r w:rsidR="00D574CA">
        <w:t xml:space="preserve">would not be considered </w:t>
      </w:r>
      <w:r>
        <w:t>PESC</w:t>
      </w:r>
      <w:ins w:id="399" w:author="Steve Margenau" w:date="2019-01-30T13:52:00Z">
        <w:r w:rsidR="00E414AE">
          <w:t>-</w:t>
        </w:r>
      </w:ins>
      <w:del w:id="400" w:author="Steve Margenau" w:date="2019-01-30T13:52:00Z">
        <w:r w:rsidDel="00E414AE">
          <w:delText xml:space="preserve"> </w:delText>
        </w:r>
      </w:del>
      <w:r>
        <w:t xml:space="preserve">compliant and may not work in an exchange expecting </w:t>
      </w:r>
      <w:r w:rsidR="00501AE0">
        <w:t xml:space="preserve">such </w:t>
      </w:r>
      <w:r>
        <w:t>compliance</w:t>
      </w:r>
      <w:ins w:id="401" w:author="Steve Margenau" w:date="2019-01-30T13:50:00Z">
        <w:r w:rsidR="00E414AE">
          <w:t>. H</w:t>
        </w:r>
      </w:ins>
      <w:del w:id="402" w:author="Steve Margenau" w:date="2019-01-30T13:50:00Z">
        <w:r w:rsidR="00206781" w:rsidDel="00E414AE">
          <w:delText>; h</w:delText>
        </w:r>
      </w:del>
      <w:r w:rsidR="00206781">
        <w:t>owever,</w:t>
      </w:r>
      <w:r w:rsidR="00D574CA">
        <w:t xml:space="preserve"> </w:t>
      </w:r>
      <w:r>
        <w:t xml:space="preserve">PESC </w:t>
      </w:r>
      <w:r w:rsidR="00206781">
        <w:t>still</w:t>
      </w:r>
      <w:r>
        <w:t xml:space="preserve"> encourage</w:t>
      </w:r>
      <w:r w:rsidR="00206781">
        <w:t>s that exchanges use</w:t>
      </w:r>
      <w:r>
        <w:t xml:space="preserve"> standards as guidelines</w:t>
      </w:r>
      <w:ins w:id="403" w:author="Steve Margenau" w:date="2019-01-30T13:50:00Z">
        <w:r w:rsidR="00E414AE">
          <w:t>,</w:t>
        </w:r>
      </w:ins>
      <w:r>
        <w:t xml:space="preserve"> even if not compliant. </w:t>
      </w:r>
      <w:r w:rsidR="008E5FC0">
        <w:t>PESC</w:t>
      </w:r>
      <w:r>
        <w:t xml:space="preserve"> would also appreciate feedback as to the reasons for the deviations so that standards</w:t>
      </w:r>
      <w:r w:rsidR="00206781">
        <w:t xml:space="preserve"> may be improved</w:t>
      </w:r>
      <w:r w:rsidR="009116CB">
        <w:t>.</w:t>
      </w:r>
    </w:p>
    <w:p w14:paraId="7540ACAA" w14:textId="67304464" w:rsidR="008E5FC0" w:rsidRDefault="008E5FC0" w:rsidP="001A2831">
      <w:r>
        <w:t>The examples below assume element A, which is part of a complex type, is bei</w:t>
      </w:r>
      <w:r w:rsidR="009268E8">
        <w:t>ng defined by a type definition</w:t>
      </w:r>
      <w:r w:rsidR="009116CB">
        <w:t>.</w:t>
      </w:r>
    </w:p>
    <w:p w14:paraId="4D2CE361" w14:textId="25103B8D" w:rsidR="008E5FC0" w:rsidRDefault="007A78CA" w:rsidP="008E5FC0">
      <w:pPr>
        <w:pStyle w:val="NoSpacing"/>
      </w:pPr>
      <w:r>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bookmarkStart w:id="404" w:name="_Toc163506"/>
      <w:r>
        <w:t>Name Collisions</w:t>
      </w:r>
      <w:bookmarkEnd w:id="404"/>
    </w:p>
    <w:p w14:paraId="41D2FF7D" w14:textId="0BE70D8B"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w:t>
      </w:r>
      <w:ins w:id="405" w:author="Michael D. Morris" w:date="2019-02-04T08:52:00Z">
        <w:r w:rsidR="00927249">
          <w:t xml:space="preserve"> property</w:t>
        </w:r>
      </w:ins>
      <w:del w:id="406" w:author="Michael D. Morris" w:date="2019-02-04T08:52:00Z">
        <w:r w:rsidDel="00927249">
          <w:delText xml:space="preserve"> attribute</w:delText>
        </w:r>
      </w:del>
      <w:r>
        <w:t xml:space="preserve"> name</w:t>
      </w:r>
      <w:ins w:id="407" w:author="Michael D. Morris" w:date="2019-02-04T08:52:00Z">
        <w:r w:rsidR="00927249">
          <w:t xml:space="preserve"> </w:t>
        </w:r>
      </w:ins>
      <w:r>
        <w:t xml:space="preserve"> </w:t>
      </w:r>
      <w:ins w:id="408" w:author="Michael D. Morris" w:date="2019-02-04T08:52:00Z">
        <w:r w:rsidR="00927249">
          <w:t xml:space="preserve">ih JSON </w:t>
        </w:r>
      </w:ins>
      <w:r>
        <w:t>should be preceded</w:t>
      </w:r>
      <w:r w:rsidR="00B9526F">
        <w:t xml:space="preserve"> by an underscore (i.</w:t>
      </w:r>
      <w:commentRangeStart w:id="409"/>
      <w:r w:rsidR="00B9526F">
        <w:t>e</w:t>
      </w:r>
      <w:commentRangeEnd w:id="409"/>
      <w:r w:rsidR="00260D4E">
        <w:rPr>
          <w:rStyle w:val="CommentReference"/>
          <w:rFonts w:ascii="Book Antiqua" w:eastAsia="Times New Roman" w:hAnsi="Book Antiqua" w:cs="Times New Roman"/>
        </w:rPr>
        <w:commentReference w:id="409"/>
      </w:r>
      <w:r w:rsidR="00B9526F">
        <w:t>.</w:t>
      </w:r>
      <w:ins w:id="410" w:author="Michael D. Morris" w:date="2019-02-04T08:52:00Z">
        <w:r w:rsidR="00927249">
          <w:t>,</w:t>
        </w:r>
      </w:ins>
      <w:r w:rsidR="00B9526F">
        <w:t xml:space="preserve"> </w:t>
      </w:r>
      <w:r w:rsidR="00DE3569">
        <w:t>"_"</w:t>
      </w:r>
      <w:r w:rsidR="00B9526F">
        <w:t>)</w:t>
      </w:r>
      <w:r w:rsidR="00DE3569">
        <w:t>.</w:t>
      </w:r>
    </w:p>
    <w:p w14:paraId="4A7F3514" w14:textId="54E099AA" w:rsidR="00DE3569" w:rsidRDefault="00B9526F" w:rsidP="00B9526F">
      <w:pPr>
        <w:pStyle w:val="Heading3"/>
      </w:pPr>
      <w:bookmarkStart w:id="411" w:name="_Toc163507"/>
      <w:r>
        <w:t xml:space="preserve">Optional </w:t>
      </w:r>
      <w:r w:rsidR="00DE3569">
        <w:t>Values, Arrays, or Objects</w:t>
      </w:r>
      <w:bookmarkEnd w:id="411"/>
    </w:p>
    <w:p w14:paraId="6D66F255" w14:textId="6C7D621F" w:rsidR="00DE3569" w:rsidRPr="00DE3569" w:rsidRDefault="00DE3569" w:rsidP="00DE3569">
      <w:r>
        <w:t>If the following rules would result in empty JSON values ("", [], {}), the name-value pair for that element may be omitted from the JSON if the element in XML is not required.</w:t>
      </w:r>
    </w:p>
    <w:p w14:paraId="46FD74A6" w14:textId="2864B9B5" w:rsidR="00D574CA" w:rsidRDefault="00D574CA" w:rsidP="00D574CA">
      <w:pPr>
        <w:pStyle w:val="Heading3"/>
      </w:pPr>
      <w:bookmarkStart w:id="412" w:name="_Toc163508"/>
      <w:r>
        <w:t>Complex Content</w:t>
      </w:r>
      <w:r w:rsidR="0045144B">
        <w:t xml:space="preserve"> with Attribute</w:t>
      </w:r>
      <w:bookmarkEnd w:id="412"/>
    </w:p>
    <w:p w14:paraId="188D3FB5" w14:textId="4C1A7D8F" w:rsidR="006F7A25" w:rsidRDefault="001C28AE" w:rsidP="001C28AE">
      <w:r>
        <w:t>Attributes on a complex element with complex content wil</w:t>
      </w:r>
      <w:r w:rsidR="006C6676">
        <w:t>l be treated as another name-</w:t>
      </w:r>
      <w:r>
        <w:t>value pai</w:t>
      </w:r>
      <w:r w:rsidR="008E5FC0">
        <w:t>r in the object</w:t>
      </w:r>
      <w:ins w:id="413" w:author="Steve Margenau" w:date="2019-01-30T13:58:00Z">
        <w:r w:rsidR="00260D4E">
          <w:t>’</w:t>
        </w:r>
      </w:ins>
      <w:r w:rsidR="008E5FC0">
        <w: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1648181"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r w:rsidR="006D11B9">
        <w:rPr>
          <w:highlight w:val="white"/>
        </w:rPr>
        <w:t>"</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2B3F53C4" w:rsidR="006C6676" w:rsidRDefault="00CB4682" w:rsidP="00C52CAF">
      <w:pPr>
        <w:pStyle w:val="NoSpacing"/>
      </w:pPr>
      <w:r>
        <w:t>&lt;A</w:t>
      </w:r>
      <w:r w:rsidR="006C6676">
        <w:t xml:space="preserve"> attr="text"&gt;&lt;B&gt;text2&lt;/B&gt;&lt;/A&gt; </w:t>
      </w:r>
      <w:ins w:id="414" w:author="Steve Margenau" w:date="2019-01-30T13:59:00Z">
        <w:r w:rsidR="003A787B">
          <w:t xml:space="preserve">becomes </w:t>
        </w:r>
      </w:ins>
      <w:del w:id="415" w:author="Steve Margenau" w:date="2019-01-30T13:59:00Z">
        <w:r w:rsidR="006C6676" w:rsidDel="003A787B">
          <w:sym w:font="Wingdings" w:char="F0E0"/>
        </w:r>
      </w:del>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059FDA13" w:rsidR="007A78CA" w:rsidRDefault="007A78CA" w:rsidP="00C52CAF">
      <w:pPr>
        <w:pStyle w:val="NoSpacing"/>
      </w:pPr>
      <w:r>
        <w:t xml:space="preserve">&lt;A attr="text"&gt;&lt;/A&gt; </w:t>
      </w:r>
      <w:ins w:id="416" w:author="Steve Margenau" w:date="2019-01-30T14:00:00Z">
        <w:r w:rsidR="003A787B">
          <w:t xml:space="preserve">becomes </w:t>
        </w:r>
      </w:ins>
      <w:del w:id="417" w:author="Steve Margenau" w:date="2019-01-30T14:00:00Z">
        <w:r w:rsidDel="003A787B">
          <w:sym w:font="Wingdings" w:char="F0E0"/>
        </w:r>
      </w:del>
      <w:r>
        <w:t>"A":{"attr": "text"}</w:t>
      </w:r>
    </w:p>
    <w:p w14:paraId="5751B490" w14:textId="1770E626" w:rsidR="007A78CA" w:rsidRDefault="007A78CA" w:rsidP="00C52CAF">
      <w:pPr>
        <w:pStyle w:val="NoSpacing"/>
      </w:pPr>
      <w:r>
        <w:t xml:space="preserve">&lt;A&gt;&lt;B&gt;text2&lt;/B&gt;&lt;/A&gt; </w:t>
      </w:r>
      <w:ins w:id="418" w:author="Steve Margenau" w:date="2019-01-30T14:00:00Z">
        <w:r w:rsidR="003A787B">
          <w:t xml:space="preserve">becomes </w:t>
        </w:r>
      </w:ins>
      <w:del w:id="419" w:author="Steve Margenau" w:date="2019-01-30T14:00:00Z">
        <w:r w:rsidDel="003A787B">
          <w:sym w:font="Wingdings" w:char="F0E0"/>
        </w:r>
      </w:del>
      <w:r>
        <w:t>"A":{"B": "text2"}</w:t>
      </w:r>
    </w:p>
    <w:p w14:paraId="0DB884C3" w14:textId="7BBB6AAC" w:rsidR="00C52CAF" w:rsidRDefault="008E5FC0" w:rsidP="007A78CA">
      <w:pPr>
        <w:pStyle w:val="NoSpacing"/>
      </w:pPr>
      <w:r>
        <w:t>&lt;A/&gt;</w:t>
      </w:r>
      <w:ins w:id="420" w:author="Steve Margenau" w:date="2019-01-30T14:00:00Z">
        <w:r w:rsidR="002F5453">
          <w:t xml:space="preserve"> </w:t>
        </w:r>
        <w:r w:rsidR="003A787B">
          <w:t xml:space="preserve">becomes </w:t>
        </w:r>
      </w:ins>
      <w:del w:id="421" w:author="Steve Margenau" w:date="2019-01-30T14:00:00Z">
        <w:r w:rsidDel="003A787B">
          <w:sym w:font="Wingdings" w:char="F0E0"/>
        </w:r>
      </w:del>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5FF836A1" w:rsidR="00C1000A" w:rsidRPr="00C1000A" w:rsidRDefault="00C1000A" w:rsidP="00C52CAF">
      <w:pPr>
        <w:pStyle w:val="NoSpacing"/>
      </w:pPr>
      <w:r w:rsidRPr="00C1000A">
        <w:t>attr="text</w:t>
      </w:r>
      <w:r w:rsidR="00901E48">
        <w:t>"</w:t>
      </w:r>
      <w:r w:rsidR="001B277E">
        <w:t xml:space="preserve"> and B</w:t>
      </w:r>
      <w:r w:rsidRPr="00C1000A">
        <w:t>=</w:t>
      </w:r>
      <w:r w:rsidR="007A78CA">
        <w:t>"</w:t>
      </w:r>
      <w:r w:rsidRPr="00C1000A">
        <w:t>text2</w:t>
      </w:r>
      <w:r w:rsidR="007A78CA">
        <w:t>"</w:t>
      </w:r>
      <w:ins w:id="422" w:author="Steve Margenau" w:date="2019-01-30T14:01:00Z">
        <w:r w:rsidR="002F5453">
          <w:t xml:space="preserve"> </w:t>
        </w:r>
      </w:ins>
      <w:ins w:id="423" w:author="Steve Margenau" w:date="2019-01-30T14:00:00Z">
        <w:r w:rsidR="002F5453">
          <w:t xml:space="preserve">becomes </w:t>
        </w:r>
      </w:ins>
      <w:del w:id="424" w:author="Steve Margenau" w:date="2019-01-30T14:00:00Z">
        <w:r w:rsidRPr="00C1000A" w:rsidDel="002F5453">
          <w:sym w:font="Wingdings" w:char="F0E0"/>
        </w:r>
      </w:del>
      <w:r w:rsidR="001B277E">
        <w:t>"A":{"attr": "text", "B</w:t>
      </w:r>
      <w:r w:rsidRPr="00C1000A">
        <w:t>":  "text2"}</w:t>
      </w:r>
    </w:p>
    <w:p w14:paraId="214E7AFF" w14:textId="025FFFC3" w:rsidR="00C52CAF" w:rsidRDefault="00C1000A" w:rsidP="00C52CAF">
      <w:pPr>
        <w:pStyle w:val="NoSpacing"/>
      </w:pPr>
      <w:r>
        <w:t>attr</w:t>
      </w:r>
      <w:r w:rsidR="003F2F03">
        <w:t>=</w:t>
      </w:r>
      <w:r>
        <w:t>"</w:t>
      </w:r>
      <w:r w:rsidR="003F2F03">
        <w:t>text</w:t>
      </w:r>
      <w:r>
        <w:t>"</w:t>
      </w:r>
      <w:r w:rsidR="003F2F03">
        <w:t xml:space="preserve"> and </w:t>
      </w:r>
      <w:r w:rsidR="00C52CAF">
        <w:t>B=</w:t>
      </w:r>
      <w:r w:rsidR="003F2F03">
        <w:t>n</w:t>
      </w:r>
      <w:r w:rsidR="009B1612">
        <w:t xml:space="preserve">o data </w:t>
      </w:r>
      <w:ins w:id="425" w:author="Steve Margenau" w:date="2019-01-30T14:01:00Z">
        <w:r w:rsidR="002F5453">
          <w:t xml:space="preserve">becomes </w:t>
        </w:r>
      </w:ins>
      <w:del w:id="426" w:author="Steve Margenau" w:date="2019-01-30T14:01:00Z">
        <w:r w:rsidR="009B1612" w:rsidDel="002F5453">
          <w:sym w:font="Wingdings" w:char="F0E0"/>
        </w:r>
      </w:del>
      <w:r w:rsidR="00C52CAF">
        <w:t>"A":{"attr":</w:t>
      </w:r>
      <w:r w:rsidR="0039258B">
        <w:t xml:space="preserve"> </w:t>
      </w:r>
      <w:r w:rsidR="00C52CAF">
        <w:t>"text"}</w:t>
      </w:r>
    </w:p>
    <w:p w14:paraId="2A0B15D3" w14:textId="2D520D98" w:rsidR="00901E48" w:rsidRDefault="00901E48" w:rsidP="00901E48">
      <w:pPr>
        <w:pStyle w:val="NoSpacing"/>
      </w:pPr>
      <w:r>
        <w:t xml:space="preserve">attr=no data and B=no data </w:t>
      </w:r>
      <w:ins w:id="427" w:author="Steve Margenau" w:date="2019-01-30T14:01:00Z">
        <w:r w:rsidR="002F5453">
          <w:t xml:space="preserve">becomes </w:t>
        </w:r>
      </w:ins>
      <w:del w:id="428" w:author="Steve Margenau" w:date="2019-01-30T14:01:00Z">
        <w:r w:rsidDel="002F5453">
          <w:sym w:font="Wingdings" w:char="F0E0"/>
        </w:r>
      </w:del>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429" w:name="_Toc163509"/>
      <w:r>
        <w:t xml:space="preserve">Simple </w:t>
      </w:r>
      <w:r w:rsidR="00E93EEF">
        <w:t>Content</w:t>
      </w:r>
      <w:r w:rsidR="0045144B">
        <w:t xml:space="preserve"> with Attribute</w:t>
      </w:r>
      <w:bookmarkEnd w:id="429"/>
    </w:p>
    <w:p w14:paraId="45B9AB57" w14:textId="2F248672" w:rsidR="009B1612" w:rsidRPr="00A2500A" w:rsidRDefault="006454E9" w:rsidP="00A2500A">
      <w:ins w:id="430" w:author="Steve Margenau" w:date="2019-01-30T14:06:00Z">
        <w:r>
          <w:t>S</w:t>
        </w:r>
      </w:ins>
      <w:del w:id="431" w:author="Steve Margenau" w:date="2019-01-30T14:06:00Z">
        <w:r w:rsidR="00C52CAF" w:rsidDel="006454E9">
          <w:delText>The s</w:delText>
        </w:r>
      </w:del>
      <w:r w:rsidR="00C52CAF">
        <w:t xml:space="preserve">imple content </w:t>
      </w:r>
      <w:r w:rsidR="00834D46">
        <w:t xml:space="preserve">with an attribute </w:t>
      </w:r>
      <w:r w:rsidR="00C52CAF">
        <w:t>will be converted into a</w:t>
      </w:r>
      <w:r w:rsidR="00834D46">
        <w:t xml:space="preserve"> JSON </w:t>
      </w:r>
      <w:r w:rsidR="00C52CAF">
        <w:t>object named for the simple element.  If the attribute is optional according to the schema,</w:t>
      </w:r>
      <w:r w:rsidR="003F2F03">
        <w:t xml:space="preserve"> the attribute will be generated only if it has a value</w:t>
      </w:r>
      <w:ins w:id="432" w:author="Steve Margenau" w:date="2019-01-30T14:07:00Z">
        <w:r w:rsidR="00616308">
          <w:t xml:space="preserve">. </w:t>
        </w:r>
      </w:ins>
      <w:del w:id="433" w:author="Steve Margenau" w:date="2019-01-30T14:07:00Z">
        <w:r w:rsidR="00901E48" w:rsidDel="00616308">
          <w:delText>;</w:delText>
        </w:r>
      </w:del>
      <w:r w:rsidR="00901E48">
        <w:t xml:space="preserve"> </w:t>
      </w:r>
      <w:ins w:id="434" w:author="Steve Margenau" w:date="2019-01-30T14:07:00Z">
        <w:r w:rsidR="00616308">
          <w:t>H</w:t>
        </w:r>
      </w:ins>
      <w:del w:id="435" w:author="Steve Margenau" w:date="2019-01-30T14:07:00Z">
        <w:r w:rsidR="00901E48" w:rsidDel="00616308">
          <w:delText>h</w:delText>
        </w:r>
      </w:del>
      <w:r w:rsidR="00901E48">
        <w:t>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645CABD7" w:rsidR="009B1612" w:rsidRDefault="009B1612" w:rsidP="009B1612">
      <w:pPr>
        <w:pStyle w:val="NoSpacing"/>
      </w:pPr>
      <w:r>
        <w:t xml:space="preserve">&lt;A attr="text"&gt;text2&lt;/A&gt; </w:t>
      </w:r>
      <w:ins w:id="436" w:author="Steve Margenau" w:date="2019-01-30T14:09:00Z">
        <w:r w:rsidR="00616308">
          <w:t xml:space="preserve">becomes </w:t>
        </w:r>
      </w:ins>
      <w:del w:id="437" w:author="Steve Margenau" w:date="2019-01-30T14:09:00Z">
        <w:r w:rsidDel="00616308">
          <w:sym w:font="Wingdings" w:char="F0E0"/>
        </w:r>
      </w:del>
      <w:r>
        <w:t>"A":{"attr":"text","value":"text2"}</w:t>
      </w:r>
    </w:p>
    <w:p w14:paraId="40689376" w14:textId="640FC184" w:rsidR="00C1000A" w:rsidRDefault="00C1000A" w:rsidP="009B1612">
      <w:pPr>
        <w:pStyle w:val="NoSpacing"/>
      </w:pPr>
      <w:r>
        <w:t>&lt;A&gt;text2&lt;/A</w:t>
      </w:r>
      <w:r w:rsidR="006D11B9">
        <w:t>&gt;</w:t>
      </w:r>
      <w:ins w:id="438" w:author="Steve Margenau" w:date="2019-01-30T14:09:00Z">
        <w:r w:rsidR="00616308">
          <w:t xml:space="preserve"> becomes </w:t>
        </w:r>
      </w:ins>
      <w:del w:id="439" w:author="Steve Margenau" w:date="2019-01-30T14:09:00Z">
        <w:r w:rsidR="00901E48" w:rsidDel="00616308">
          <w:sym w:font="Wingdings" w:char="F0E0"/>
        </w:r>
      </w:del>
      <w:r w:rsidR="00901E48">
        <w:t>"A":</w:t>
      </w:r>
      <w:r w:rsidR="00834D46">
        <w:t xml:space="preserve"> </w:t>
      </w:r>
      <w:r w:rsidR="00901E48">
        <w:t>{"value":</w:t>
      </w:r>
      <w:r w:rsidR="00834D46">
        <w:t xml:space="preserve"> </w:t>
      </w:r>
      <w:r w:rsidR="00901E48">
        <w:t>"text2"}</w:t>
      </w:r>
    </w:p>
    <w:p w14:paraId="437AD8FC" w14:textId="7754D638" w:rsidR="003326E8" w:rsidRDefault="008E5FC0" w:rsidP="009B1612">
      <w:pPr>
        <w:pStyle w:val="NoSpacing"/>
      </w:pPr>
      <w:r>
        <w:t>&lt;A/&gt;</w:t>
      </w:r>
      <w:ins w:id="440" w:author="Steve Margenau" w:date="2019-01-30T14:09:00Z">
        <w:r w:rsidR="00616308">
          <w:t xml:space="preserve"> becomes </w:t>
        </w:r>
      </w:ins>
      <w:del w:id="441" w:author="Steve Margenau" w:date="2019-01-30T14:09:00Z">
        <w:r w:rsidDel="00616308">
          <w:sym w:font="Wingdings" w:char="F0E0"/>
        </w:r>
      </w:del>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442" w:name="_Toc163510"/>
      <w:r>
        <w:t>XML Types to JSON Types</w:t>
      </w:r>
      <w:bookmarkEnd w:id="442"/>
    </w:p>
    <w:p w14:paraId="0C0D2E28" w14:textId="340361B1" w:rsidR="003F2F03" w:rsidRDefault="00957C60" w:rsidP="00B247B8">
      <w:pPr>
        <w:pStyle w:val="NoSpacing"/>
        <w:rPr>
          <w:ins w:id="443" w:author="Steve Margenau" w:date="2019-01-30T14:12:00Z"/>
        </w:rPr>
      </w:pPr>
      <w:r>
        <w:t>The schema type determines the type of a JSON value.</w:t>
      </w:r>
      <w:del w:id="444" w:author="Steve Margenau" w:date="2019-01-30T14:12:00Z">
        <w:r w:rsidDel="00415083">
          <w:delText xml:space="preserve"> </w:delText>
        </w:r>
      </w:del>
    </w:p>
    <w:p w14:paraId="00C79C65" w14:textId="77777777" w:rsidR="00415083" w:rsidRDefault="00415083" w:rsidP="00B247B8">
      <w:pPr>
        <w:pStyle w:val="NoSpacing"/>
      </w:pPr>
    </w:p>
    <w:p w14:paraId="489D27F7" w14:textId="77777777" w:rsidR="006736FD" w:rsidRDefault="006736FD" w:rsidP="00B247B8">
      <w:pPr>
        <w:pStyle w:val="NoSpacing"/>
      </w:pPr>
      <w:r>
        <w:t xml:space="preserve">xs:string, xs:token, etc. </w:t>
      </w:r>
    </w:p>
    <w:p w14:paraId="3246BF2E" w14:textId="04C7810C" w:rsidR="00957C60" w:rsidRDefault="006736FD" w:rsidP="006736FD">
      <w:pPr>
        <w:pStyle w:val="NoSpacing"/>
        <w:ind w:firstLine="288"/>
        <w:rPr>
          <w:ins w:id="445" w:author="Steve Margenau" w:date="2019-01-30T14:12:00Z"/>
        </w:rPr>
      </w:pPr>
      <w:r>
        <w:t>&lt;A&gt;3.3&lt;/A&gt;</w:t>
      </w:r>
      <w:r w:rsidR="00957C60">
        <w:t xml:space="preserve"> </w:t>
      </w:r>
      <w:ins w:id="446" w:author="Steve Margenau" w:date="2019-01-30T14:11:00Z">
        <w:r w:rsidR="00415083">
          <w:t xml:space="preserve">becomes </w:t>
        </w:r>
      </w:ins>
      <w:del w:id="447" w:author="Steve Margenau" w:date="2019-01-30T14:11:00Z">
        <w:r w:rsidR="00957C60" w:rsidDel="00415083">
          <w:sym w:font="Wingdings" w:char="F0E0"/>
        </w:r>
      </w:del>
      <w:r w:rsidR="00957C60">
        <w:t>"A":</w:t>
      </w:r>
      <w:r w:rsidR="00B247B8">
        <w:t xml:space="preserve"> </w:t>
      </w:r>
      <w:r w:rsidR="00957C60">
        <w:t>"3</w:t>
      </w:r>
      <w:r w:rsidR="00B247B8">
        <w:t>.3</w:t>
      </w:r>
      <w:r>
        <w:t>"</w:t>
      </w:r>
    </w:p>
    <w:p w14:paraId="74AE5F3B" w14:textId="77777777" w:rsidR="00415083" w:rsidRDefault="00415083" w:rsidP="006736FD">
      <w:pPr>
        <w:pStyle w:val="NoSpacing"/>
        <w:ind w:firstLine="288"/>
      </w:pPr>
    </w:p>
    <w:p w14:paraId="05733842" w14:textId="77777777" w:rsidR="006736FD" w:rsidRDefault="00957C60" w:rsidP="00B247B8">
      <w:pPr>
        <w:pStyle w:val="NoSpacing"/>
      </w:pPr>
      <w:r>
        <w:t>xs:integer, xs:decimal, etc</w:t>
      </w:r>
      <w:r w:rsidR="006736FD">
        <w:t xml:space="preserve">. </w:t>
      </w:r>
    </w:p>
    <w:p w14:paraId="72A1D9FD" w14:textId="608856C5" w:rsidR="00957C60" w:rsidRDefault="006736FD" w:rsidP="006736FD">
      <w:pPr>
        <w:pStyle w:val="NoSpacing"/>
        <w:ind w:firstLine="288"/>
        <w:rPr>
          <w:ins w:id="448" w:author="Steve Margenau" w:date="2019-01-30T14:12:00Z"/>
        </w:rPr>
      </w:pPr>
      <w:r>
        <w:t>&lt;A&gt;3.3&lt;/A&gt;</w:t>
      </w:r>
      <w:r w:rsidR="00957C60">
        <w:t xml:space="preserve"> </w:t>
      </w:r>
      <w:ins w:id="449" w:author="Steve Margenau" w:date="2019-01-30T14:11:00Z">
        <w:r w:rsidR="00415083">
          <w:t xml:space="preserve">becomes </w:t>
        </w:r>
      </w:ins>
      <w:del w:id="450" w:author="Steve Margenau" w:date="2019-01-30T14:11:00Z">
        <w:r w:rsidR="00957C60" w:rsidDel="00415083">
          <w:sym w:font="Wingdings" w:char="F0E0"/>
        </w:r>
      </w:del>
      <w:r w:rsidR="00957C60">
        <w:t>"A":</w:t>
      </w:r>
      <w:r w:rsidR="00B247B8">
        <w:t xml:space="preserve"> </w:t>
      </w:r>
      <w:r w:rsidR="00957C60">
        <w:t>3</w:t>
      </w:r>
      <w:r w:rsidR="00B247B8">
        <w:t>.3</w:t>
      </w:r>
    </w:p>
    <w:p w14:paraId="6975B994" w14:textId="77777777" w:rsidR="00415083" w:rsidRDefault="00415083" w:rsidP="006736FD">
      <w:pPr>
        <w:pStyle w:val="NoSpacing"/>
        <w:ind w:firstLine="288"/>
      </w:pPr>
    </w:p>
    <w:p w14:paraId="6C3E6A4D" w14:textId="77777777" w:rsidR="006736FD" w:rsidRDefault="00957C60" w:rsidP="00B247B8">
      <w:pPr>
        <w:pStyle w:val="NoSpacing"/>
      </w:pPr>
      <w:r>
        <w:t>xs:</w:t>
      </w:r>
      <w:r w:rsidR="006736FD">
        <w:t xml:space="preserve">boolean  </w:t>
      </w:r>
    </w:p>
    <w:p w14:paraId="467DB9F3" w14:textId="645D3FD3" w:rsidR="00957C60" w:rsidRDefault="006736FD" w:rsidP="006736FD">
      <w:pPr>
        <w:pStyle w:val="NoSpacing"/>
        <w:ind w:firstLine="288"/>
        <w:rPr>
          <w:ins w:id="451" w:author="Steve Margenau" w:date="2019-01-30T14:13:00Z"/>
        </w:rPr>
      </w:pPr>
      <w:r>
        <w:t>&lt;A&gt;true&lt;/A&gt;</w:t>
      </w:r>
      <w:ins w:id="452" w:author="Steve Margenau" w:date="2019-01-30T14:12:00Z">
        <w:r w:rsidR="00415083">
          <w:t xml:space="preserve"> becomes </w:t>
        </w:r>
      </w:ins>
      <w:del w:id="453" w:author="Steve Margenau" w:date="2019-01-30T14:12:00Z">
        <w:r w:rsidR="00957C60" w:rsidDel="00415083">
          <w:sym w:font="Wingdings" w:char="F0E0"/>
        </w:r>
      </w:del>
      <w:r w:rsidR="00E30F09">
        <w:t>"A": true</w:t>
      </w:r>
    </w:p>
    <w:p w14:paraId="6866726B" w14:textId="77777777" w:rsidR="00415083" w:rsidRDefault="00415083" w:rsidP="006736FD">
      <w:pPr>
        <w:pStyle w:val="NoSpacing"/>
        <w:ind w:firstLine="288"/>
      </w:pP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66103AAC" w:rsidR="00C52CAF" w:rsidRPr="00C52CAF" w:rsidRDefault="006736FD" w:rsidP="006736FD">
      <w:pPr>
        <w:pStyle w:val="NoSpacing"/>
        <w:ind w:firstLine="288"/>
      </w:pPr>
      <w:r>
        <w:t>&lt;A/&gt;1990-09-02T03:03:00-0500&lt;/A&gt;</w:t>
      </w:r>
      <w:ins w:id="454" w:author="Steve Margenau" w:date="2019-01-30T14:13:00Z">
        <w:r w:rsidR="00415083">
          <w:t xml:space="preserve"> becomes </w:t>
        </w:r>
      </w:ins>
      <w:del w:id="455" w:author="Steve Margenau" w:date="2019-01-30T14:13:00Z">
        <w:r w:rsidR="00B247B8" w:rsidDel="00415083">
          <w:sym w:font="Wingdings" w:char="F0E0"/>
        </w:r>
      </w:del>
      <w:r>
        <w:t>"A":"1990-09-02T03:03:00-0500"</w:t>
      </w:r>
    </w:p>
    <w:p w14:paraId="10FB249E" w14:textId="6095090E" w:rsidR="00C52CAF" w:rsidRDefault="00B247B8" w:rsidP="00B247B8">
      <w:pPr>
        <w:pStyle w:val="Heading3"/>
      </w:pPr>
      <w:bookmarkStart w:id="456" w:name="_Toc163511"/>
      <w:r>
        <w:t>Repeatable Element</w:t>
      </w:r>
      <w:bookmarkEnd w:id="456"/>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2773C2D2" w:rsidR="00B247B8" w:rsidRDefault="00B247B8" w:rsidP="00734CBB">
      <w:pPr>
        <w:pStyle w:val="NoSpacing"/>
        <w:rPr>
          <w:highlight w:val="white"/>
        </w:rPr>
      </w:pPr>
      <w:r w:rsidRPr="00C52CAF">
        <w:rPr>
          <w:highlight w:val="white"/>
        </w:rPr>
        <w:tab/>
      </w:r>
      <w:r w:rsidRPr="00C52CAF">
        <w:rPr>
          <w:highlight w:val="white"/>
        </w:rPr>
        <w:tab/>
        <w:t>&lt;xs:element name="B" type="xs:string</w:t>
      </w:r>
      <w:r w:rsidR="006D11B9">
        <w:rPr>
          <w:highlight w:val="white"/>
        </w:rPr>
        <w:t>"</w:t>
      </w:r>
      <w:r>
        <w:rPr>
          <w:highlight w:val="white"/>
        </w:rPr>
        <w:t xml:space="preserve"> minOccurs="0"</w:t>
      </w:r>
      <w:r w:rsidR="00A07BB4">
        <w:rPr>
          <w:highlight w:val="white"/>
        </w:rPr>
        <w:t xml:space="preserve"> maxOccurs="unbounded"</w:t>
      </w:r>
      <w:r w:rsidRPr="00C52CAF">
        <w:rPr>
          <w:highlight w:val="white"/>
        </w:rPr>
        <w:t>&gt;</w:t>
      </w:r>
    </w:p>
    <w:p w14:paraId="1B98E574" w14:textId="1F05CB15"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w:t>
      </w:r>
      <w:r w:rsidR="006D11B9">
        <w:rPr>
          <w:highlight w:val="white"/>
        </w:rPr>
        <w:t>"</w:t>
      </w:r>
      <w:r w:rsidR="0033134E">
        <w:rPr>
          <w:highlight w:val="white"/>
        </w:rPr>
        <w:t xml:space="preserve">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55E5B54D" w14:textId="77777777" w:rsidR="00445935" w:rsidRDefault="00A07BB4" w:rsidP="002E00AC">
      <w:pPr>
        <w:pStyle w:val="NoSpacing"/>
        <w:rPr>
          <w:ins w:id="457" w:author="Steve Margenau" w:date="2019-01-30T14:14:00Z"/>
        </w:rPr>
      </w:pPr>
      <w:r>
        <w:t>&lt;/A&gt;</w:t>
      </w:r>
    </w:p>
    <w:p w14:paraId="1A0DEAA5" w14:textId="27343487" w:rsidR="00445935" w:rsidRDefault="00445935" w:rsidP="002E00AC">
      <w:pPr>
        <w:pStyle w:val="NoSpacing"/>
      </w:pPr>
      <w:ins w:id="458" w:author="Steve Margenau" w:date="2019-01-30T14:14:00Z">
        <w:r>
          <w:t>becomes</w:t>
        </w:r>
      </w:ins>
      <w:del w:id="459" w:author="Steve Margenau" w:date="2019-01-30T14:14:00Z">
        <w:r w:rsidR="002E00AC" w:rsidDel="00445935">
          <w:sym w:font="Wingdings" w:char="F0E0"/>
        </w:r>
      </w:del>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789B00AC" w14:textId="77777777" w:rsidR="00445935" w:rsidRDefault="001B277E" w:rsidP="002E00AC">
      <w:pPr>
        <w:pStyle w:val="NoSpacing"/>
        <w:rPr>
          <w:ins w:id="460" w:author="Steve Margenau" w:date="2019-01-30T14:19:00Z"/>
        </w:rPr>
      </w:pPr>
      <w:r>
        <w:t>&lt;/A&gt;</w:t>
      </w:r>
    </w:p>
    <w:p w14:paraId="38484FC8" w14:textId="165A9CE9" w:rsidR="002E00AC" w:rsidRDefault="00445935" w:rsidP="002E00AC">
      <w:pPr>
        <w:pStyle w:val="NoSpacing"/>
      </w:pPr>
      <w:ins w:id="461" w:author="Steve Margenau" w:date="2019-01-30T14:19:00Z">
        <w:r>
          <w:t>becomes</w:t>
        </w:r>
      </w:ins>
      <w:del w:id="462" w:author="Steve Margenau" w:date="2019-01-30T14:19:00Z">
        <w:r w:rsidR="001B277E" w:rsidDel="00445935">
          <w:sym w:font="Wingdings" w:char="F0E0"/>
        </w:r>
      </w:del>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7265006F" w:rsidR="00734CBB" w:rsidRDefault="00734CBB" w:rsidP="00734CBB">
      <w:pPr>
        <w:pStyle w:val="NoSpacing"/>
      </w:pPr>
      <w:r>
        <w:t>B="text1" only and C="text3"</w:t>
      </w:r>
      <w:ins w:id="463" w:author="Steve Margenau" w:date="2019-01-30T14:19:00Z">
        <w:r w:rsidR="004424CE">
          <w:t xml:space="preserve"> becomes </w:t>
        </w:r>
      </w:ins>
      <w:del w:id="464" w:author="Steve Margenau" w:date="2019-01-30T14:19:00Z">
        <w:r w:rsidDel="004424CE">
          <w:sym w:font="Wingdings" w:char="F0E0"/>
        </w:r>
      </w:del>
      <w:r>
        <w:t>"A":{"B": ["text1"], "C": "text3"}</w:t>
      </w:r>
    </w:p>
    <w:p w14:paraId="1A78F40F" w14:textId="046872E5" w:rsidR="00734CBB" w:rsidRDefault="00734CBB" w:rsidP="00734CBB">
      <w:pPr>
        <w:pStyle w:val="NoSpacing"/>
      </w:pPr>
      <w:r>
        <w:t>B=no data and C="text3"</w:t>
      </w:r>
      <w:ins w:id="465" w:author="Steve Margenau" w:date="2019-01-30T14:19:00Z">
        <w:r w:rsidR="004424CE">
          <w:t xml:space="preserve"> becomes</w:t>
        </w:r>
      </w:ins>
      <w:del w:id="466" w:author="Steve Margenau" w:date="2019-01-30T14:19:00Z">
        <w:r w:rsidDel="004424CE">
          <w:sym w:font="Wingdings" w:char="F0E0"/>
        </w:r>
      </w:del>
      <w:r w:rsidRPr="00734CBB">
        <w:t xml:space="preserve"> </w:t>
      </w:r>
      <w:r>
        <w:t>"A":{"C": "text3"}</w:t>
      </w:r>
    </w:p>
    <w:p w14:paraId="1EE8CACA" w14:textId="00C05F20" w:rsidR="00734CBB" w:rsidRDefault="0033134E" w:rsidP="0033134E">
      <w:pPr>
        <w:pStyle w:val="NoSpacing"/>
      </w:pPr>
      <w:r>
        <w:t>B=no data and C=no data</w:t>
      </w:r>
      <w:ins w:id="467" w:author="Steve Margenau" w:date="2019-01-30T14:19:00Z">
        <w:r w:rsidR="004424CE">
          <w:t xml:space="preserve"> becomes</w:t>
        </w:r>
      </w:ins>
      <w:del w:id="468" w:author="Steve Margenau" w:date="2019-01-30T14:19:00Z">
        <w:r w:rsidDel="004424CE">
          <w:sym w:font="Wingdings" w:char="F0E0"/>
        </w:r>
      </w:del>
      <w:r w:rsidRPr="00734CBB">
        <w:t xml:space="preserve"> </w:t>
      </w:r>
      <w:r>
        <w:t>"A":{} or omitted</w:t>
      </w:r>
    </w:p>
    <w:p w14:paraId="48A710AC" w14:textId="4C44C05B" w:rsidR="0033134E" w:rsidRDefault="0033134E" w:rsidP="0033134E">
      <w:pPr>
        <w:pStyle w:val="Heading3"/>
      </w:pPr>
      <w:bookmarkStart w:id="469" w:name="_Toc163512"/>
      <w:r>
        <w:t>XML List Type</w:t>
      </w:r>
      <w:bookmarkEnd w:id="469"/>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6FC66D6B" w:rsidR="003326E8" w:rsidRDefault="0033134E" w:rsidP="0033134E">
      <w:pPr>
        <w:pStyle w:val="NoSpacing"/>
      </w:pPr>
      <w:r>
        <w:t xml:space="preserve">&lt;A&gt;1 2 3&lt;/A&gt; </w:t>
      </w:r>
      <w:ins w:id="470" w:author="Steve Margenau" w:date="2019-01-30T14:20:00Z">
        <w:r w:rsidR="00C956DB">
          <w:t xml:space="preserve">becomes </w:t>
        </w:r>
      </w:ins>
      <w:del w:id="471" w:author="Steve Margenau" w:date="2019-01-30T14:20:00Z">
        <w:r w:rsidDel="00C956DB">
          <w:sym w:font="Wingdings" w:char="F0E0"/>
        </w:r>
      </w:del>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0FC00048" w:rsidR="00EB08FE" w:rsidRDefault="00EB08FE" w:rsidP="00EB08FE">
      <w:pPr>
        <w:pStyle w:val="NoSpacing"/>
      </w:pPr>
      <w:r>
        <w:t>A= a list of "C", "CD", and "E"</w:t>
      </w:r>
      <w:ins w:id="472" w:author="Steve Margenau" w:date="2019-01-30T14:20:00Z">
        <w:r w:rsidR="00C956DB">
          <w:t xml:space="preserve"> becomes </w:t>
        </w:r>
      </w:ins>
      <w:del w:id="473" w:author="Steve Margenau" w:date="2019-01-30T14:20:00Z">
        <w:r w:rsidDel="00C956DB">
          <w:sym w:font="Wingdings" w:char="F0E0"/>
        </w:r>
      </w:del>
      <w:r>
        <w:t>["C", "CD", "E"]</w:t>
      </w:r>
    </w:p>
    <w:p w14:paraId="391D0AA1" w14:textId="54455BA3" w:rsidR="00EB08FE" w:rsidRDefault="00EB08FE" w:rsidP="00EB08FE">
      <w:pPr>
        <w:pStyle w:val="NoSpacing"/>
      </w:pPr>
      <w:r>
        <w:t>A= no data</w:t>
      </w:r>
      <w:ins w:id="474" w:author="Steve Margenau" w:date="2019-01-30T14:20:00Z">
        <w:r w:rsidR="00C956DB">
          <w:t xml:space="preserve"> becomes </w:t>
        </w:r>
      </w:ins>
      <w:del w:id="475" w:author="Steve Margenau" w:date="2019-01-30T14:20:00Z">
        <w:r w:rsidDel="00C956DB">
          <w:sym w:font="Wingdings" w:char="F0E0"/>
        </w:r>
      </w:del>
      <w:r w:rsidR="00725916">
        <w:t>"A": [] or omit</w:t>
      </w:r>
      <w:r w:rsidR="00E30F09">
        <w:t>ted</w:t>
      </w:r>
    </w:p>
    <w:p w14:paraId="2A2D961C" w14:textId="4E277077" w:rsidR="00EB08FE" w:rsidRDefault="00EB08FE" w:rsidP="00EB08FE">
      <w:pPr>
        <w:pStyle w:val="Heading3"/>
      </w:pPr>
      <w:bookmarkStart w:id="476" w:name="_Ref519764993"/>
      <w:bookmarkStart w:id="477" w:name="_Toc163513"/>
      <w:r>
        <w:t>Nillable Elements</w:t>
      </w:r>
      <w:bookmarkEnd w:id="476"/>
      <w:bookmarkEnd w:id="477"/>
    </w:p>
    <w:p w14:paraId="75013B3E" w14:textId="188CEE2C"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xs:nillable is false)</w:t>
      </w:r>
      <w:r w:rsidR="00EB08FE" w:rsidRPr="00CB5F72">
        <w:rPr>
          <w:rFonts w:asciiTheme="minorHAnsi" w:eastAsiaTheme="minorHAnsi" w:hAnsiTheme="minorHAnsi" w:cstheme="minorBidi"/>
          <w:szCs w:val="22"/>
        </w:rPr>
        <w:t xml:space="preserve"> may carry </w:t>
      </w:r>
      <w:ins w:id="478" w:author="Steve Margenau" w:date="2019-01-30T14:21:00Z">
        <w:r w:rsidR="00C956DB">
          <w:rPr>
            <w:rFonts w:asciiTheme="minorHAnsi" w:eastAsiaTheme="minorHAnsi" w:hAnsiTheme="minorHAnsi" w:cstheme="minorBidi"/>
            <w:szCs w:val="22"/>
          </w:rPr>
          <w:t xml:space="preserve">the </w:t>
        </w:r>
      </w:ins>
      <w:r w:rsidR="00EB08FE" w:rsidRPr="00CB5F72">
        <w:rPr>
          <w:rFonts w:asciiTheme="minorHAnsi" w:eastAsiaTheme="minorHAnsi" w:hAnsiTheme="minorHAnsi" w:cstheme="minorBidi"/>
          <w:szCs w:val="22"/>
        </w:rPr>
        <w:t>xsi:nil</w:t>
      </w:r>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w:t>
      </w:r>
      <w:del w:id="479" w:author="Steve Margenau" w:date="2019-01-30T14:21:00Z">
        <w:r w:rsidR="00F7653C" w:rsidRPr="00CB5F72" w:rsidDel="00C956DB">
          <w:rPr>
            <w:rFonts w:asciiTheme="minorHAnsi" w:eastAsiaTheme="minorHAnsi" w:hAnsiTheme="minorHAnsi" w:cstheme="minorBidi"/>
            <w:szCs w:val="22"/>
          </w:rPr>
          <w:delText xml:space="preserve"> </w:delText>
        </w:r>
      </w:del>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7DD5BB28" w:rsidR="00054DFC" w:rsidRDefault="00D3203F" w:rsidP="00D3203F">
      <w:pPr>
        <w:pStyle w:val="NoSpacing"/>
      </w:pPr>
      <w:r>
        <w:t>&lt;xs:simpleType name="AType</w:t>
      </w:r>
      <w:r w:rsidR="00714EC7">
        <w:t>" type=</w:t>
      </w:r>
      <w:r w:rsidR="006D11B9">
        <w:t>"</w:t>
      </w:r>
      <w:r w:rsidR="00714EC7">
        <w:t>xs:integer</w:t>
      </w:r>
      <w:r w:rsidR="001459F9">
        <w:t>"</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72C0852B" w:rsidR="00E30F09" w:rsidRDefault="00E30F09" w:rsidP="00D3203F">
      <w:pPr>
        <w:pStyle w:val="NoSpacing"/>
      </w:pPr>
      <w:r>
        <w:t>&lt;A xsi:nil=</w:t>
      </w:r>
      <w:r w:rsidR="00EB08FE">
        <w:t>"true"/&gt;</w:t>
      </w:r>
      <w:ins w:id="480" w:author="Steve Margenau" w:date="2019-01-30T14:22:00Z">
        <w:r w:rsidR="00C956DB">
          <w:t xml:space="preserve"> becomes </w:t>
        </w:r>
      </w:ins>
      <w:del w:id="481" w:author="Steve Margenau" w:date="2019-01-30T14:22:00Z">
        <w:r w:rsidR="00EB08FE" w:rsidDel="00C956DB">
          <w:sym w:font="Wingdings" w:char="F0E0"/>
        </w:r>
      </w:del>
      <w:r w:rsidR="00EB08FE">
        <w:t>"A":null</w:t>
      </w:r>
    </w:p>
    <w:p w14:paraId="2AD72026" w14:textId="71D31D29" w:rsidR="00E30F09" w:rsidRDefault="00E30F09" w:rsidP="00D3203F">
      <w:pPr>
        <w:pStyle w:val="NoSpacing"/>
      </w:pPr>
      <w:r>
        <w:t>&lt;A xsi:nil="false"/&gt; or &lt;A/&gt; is not valid XML</w:t>
      </w:r>
      <w:r w:rsidR="0092435B">
        <w:t xml:space="preserve"> for this integer simple type so it cannot </w:t>
      </w:r>
      <w:del w:id="482" w:author="Steve Margenau" w:date="2019-01-30T14:23:00Z">
        <w:r w:rsidR="0092435B" w:rsidDel="00C956DB">
          <w:delText xml:space="preserve">not </w:delText>
        </w:r>
      </w:del>
      <w:r w:rsidR="0092435B">
        <w:t>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56383F69" w:rsidR="00D3203F" w:rsidRDefault="00D3203F" w:rsidP="00D3203F">
      <w:pPr>
        <w:pStyle w:val="NoSpacing"/>
      </w:pPr>
      <w:r>
        <w:t>A=no data</w:t>
      </w:r>
      <w:ins w:id="483" w:author="Steve Margenau" w:date="2019-01-30T14:23:00Z">
        <w:r w:rsidR="00C956DB">
          <w:t xml:space="preserve"> is </w:t>
        </w:r>
      </w:ins>
      <w:del w:id="484" w:author="Steve Margenau" w:date="2019-01-30T14:23:00Z">
        <w:r w:rsidDel="00C956DB">
          <w:sym w:font="Wingdings" w:char="F0E0"/>
        </w:r>
      </w:del>
      <w:r>
        <w:t>omit</w:t>
      </w:r>
      <w:r w:rsidR="00E30F09">
        <w:t>ted</w:t>
      </w:r>
    </w:p>
    <w:p w14:paraId="36DDBB01" w14:textId="32410875" w:rsidR="00D3203F" w:rsidRDefault="00D3203F" w:rsidP="00D3203F">
      <w:pPr>
        <w:pStyle w:val="NoSpacing"/>
      </w:pPr>
      <w:r>
        <w:t>A=null value to be transmitted</w:t>
      </w:r>
      <w:ins w:id="485" w:author="Steve Margenau" w:date="2019-01-30T14:23:00Z">
        <w:r w:rsidR="00C956DB">
          <w:t xml:space="preserve"> becomes </w:t>
        </w:r>
      </w:ins>
      <w:del w:id="486" w:author="Steve Margenau" w:date="2019-01-30T14:23:00Z">
        <w:r w:rsidDel="00C956DB">
          <w:sym w:font="Wingdings" w:char="F0E0"/>
        </w:r>
      </w:del>
      <w:r>
        <w:t>"A": null</w:t>
      </w:r>
    </w:p>
    <w:p w14:paraId="66114A02" w14:textId="77777777" w:rsidR="00EB08FE" w:rsidRDefault="00EB08FE" w:rsidP="00EB08FE"/>
    <w:p w14:paraId="478B6985" w14:textId="28646769" w:rsidR="00725916" w:rsidRDefault="00725916" w:rsidP="00D3203F">
      <w:pPr>
        <w:pStyle w:val="Heading3"/>
      </w:pPr>
      <w:bookmarkStart w:id="487" w:name="_Toc163514"/>
      <w:r>
        <w:t xml:space="preserve">Required Empty </w:t>
      </w:r>
      <w:r w:rsidR="00B552AE">
        <w:t>Simple Element</w:t>
      </w:r>
      <w:bookmarkEnd w:id="487"/>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w:t>
      </w:r>
      <w:del w:id="488" w:author="Steve Margenau" w:date="2019-01-30T14:24:00Z">
        <w:r w:rsidR="0092435B" w:rsidDel="00912F32">
          <w:delText xml:space="preserve"> </w:delText>
        </w:r>
      </w:del>
      <w:r w:rsidR="0092435B">
        <w:t>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6D771C78" w:rsidR="00D13C87" w:rsidRDefault="00D13C87" w:rsidP="00D13C87">
      <w:pPr>
        <w:pStyle w:val="NoSpacing"/>
      </w:pPr>
      <w:r>
        <w:t>&lt;A/&gt;</w:t>
      </w:r>
      <w:ins w:id="489" w:author="Steve Margenau" w:date="2019-01-30T14:25:00Z">
        <w:r w:rsidR="00912F32">
          <w:t xml:space="preserve"> becomes </w:t>
        </w:r>
      </w:ins>
      <w:del w:id="490" w:author="Steve Margenau" w:date="2019-01-30T14:25:00Z">
        <w:r w:rsidDel="00912F32">
          <w:sym w:font="Wingdings" w:char="F0E0"/>
        </w:r>
      </w:del>
      <w:r>
        <w:t xml:space="preserve">"A": "" if </w:t>
      </w:r>
      <w:r w:rsidR="00714EC7">
        <w:t>a string</w:t>
      </w:r>
      <w:r w:rsidR="002E00AC">
        <w:t xml:space="preserve"> with minLength="0"</w:t>
      </w:r>
    </w:p>
    <w:p w14:paraId="05236D1F" w14:textId="21225C29" w:rsidR="00D13C87" w:rsidRDefault="00D13C87" w:rsidP="00D13C87">
      <w:pPr>
        <w:pStyle w:val="NoSpacing"/>
      </w:pPr>
      <w:r>
        <w:t>&lt;A/&gt;</w:t>
      </w:r>
      <w:ins w:id="491" w:author="Steve Margenau" w:date="2019-01-30T14:25:00Z">
        <w:r w:rsidR="00912F32">
          <w:t xml:space="preserve"> becomes </w:t>
        </w:r>
      </w:ins>
      <w:del w:id="492" w:author="Steve Margenau" w:date="2019-01-30T14:25:00Z">
        <w:r w:rsidDel="00912F32">
          <w:sym w:font="Wingdings" w:char="F0E0"/>
        </w:r>
      </w:del>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493" w:name="_Toc163515"/>
      <w:r>
        <w:t>Required Empty Complex Content Element</w:t>
      </w:r>
      <w:bookmarkEnd w:id="493"/>
    </w:p>
    <w:p w14:paraId="30BB3238" w14:textId="3E3645B8" w:rsidR="00CE3B28" w:rsidRPr="007C742A" w:rsidRDefault="007C742A" w:rsidP="007C742A">
      <w:r>
        <w:t>A complex element with excluded children that must be present (</w:t>
      </w:r>
      <w:r w:rsidR="00CD52A6">
        <w:t>i.e</w:t>
      </w:r>
      <w:r>
        <w:t xml:space="preserve">., minOccurs &gt; 0) shall be represented </w:t>
      </w:r>
      <w:r w:rsidR="00CE3B28">
        <w:t>as a</w:t>
      </w:r>
      <w:ins w:id="494" w:author="Steve Margenau" w:date="2019-01-30T14:26:00Z">
        <w:r w:rsidR="00912F32">
          <w:t>n</w:t>
        </w:r>
      </w:ins>
      <w:r w:rsidR="00CE3B28">
        <w:t xml:space="preserve"> empty object in JSON</w:t>
      </w:r>
      <w:r w:rsidR="009116CB">
        <w:t xml:space="preserve"> </w:t>
      </w:r>
      <w:r w:rsidR="00CE3B28">
        <w:t xml:space="preserve">("A": {}). </w:t>
      </w:r>
    </w:p>
    <w:p w14:paraId="69A41E07" w14:textId="0025BCC9" w:rsidR="00D3203F" w:rsidRDefault="00316B7B" w:rsidP="00D3203F">
      <w:pPr>
        <w:pStyle w:val="Heading3"/>
      </w:pPr>
      <w:bookmarkStart w:id="495" w:name="_Toc163516"/>
      <w:r>
        <w:t>Sequence and</w:t>
      </w:r>
      <w:r w:rsidR="00D3203F">
        <w:t xml:space="preserve"> Choice</w:t>
      </w:r>
      <w:bookmarkEnd w:id="495"/>
    </w:p>
    <w:p w14:paraId="741B3558" w14:textId="77777777" w:rsidR="00402959" w:rsidRDefault="00D3203F" w:rsidP="00402959">
      <w:r>
        <w:t xml:space="preserve">XML schemas can specify that child elements </w:t>
      </w:r>
      <w:r w:rsidR="00316B7B">
        <w:t xml:space="preserve">be presented in a particular order through the xs:sequence and xs:choice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r w:rsidR="0039278B">
        <w:t>xs:choice or xs:s</w:t>
      </w:r>
      <w:r w:rsidR="00CB5F72">
        <w:t>equence.</w:t>
      </w:r>
      <w:r w:rsidR="00316B7B">
        <w:t xml:space="preserve"> </w:t>
      </w:r>
      <w:r w:rsidR="00CB5F72">
        <w:t xml:space="preserve">  If translation from JSON to XML is required, </w:t>
      </w:r>
      <w:del w:id="496" w:author="Steve Margenau" w:date="2019-01-30T14:27:00Z">
        <w:r w:rsidR="00CB5F72" w:rsidDel="00912F32">
          <w:delText xml:space="preserve">then </w:delText>
        </w:r>
      </w:del>
      <w:r w:rsidR="00CB5F72">
        <w:t xml:space="preserve">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497" w:name="_Toc163517"/>
      <w:r>
        <w:t>Union Types</w:t>
      </w:r>
      <w:bookmarkEnd w:id="497"/>
    </w:p>
    <w:p w14:paraId="07F0357A" w14:textId="4B12A422"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65730A7C" w:rsidR="00153612" w:rsidRPr="00BC2802" w:rsidRDefault="00153612" w:rsidP="00BC2802">
      <w:pPr>
        <w:pStyle w:val="NoSpacing"/>
      </w:pPr>
      <w:r w:rsidRPr="00BC2802">
        <w:t>&lt;A&gt;3&lt;/A&gt;</w:t>
      </w:r>
      <w:ins w:id="498" w:author="Steve Margenau" w:date="2019-01-30T14:33:00Z">
        <w:r w:rsidR="00D12703">
          <w:t xml:space="preserve"> becomes </w:t>
        </w:r>
      </w:ins>
      <w:del w:id="499" w:author="Steve Margenau" w:date="2019-01-30T14:33:00Z">
        <w:r w:rsidRPr="00BC2802" w:rsidDel="00D12703">
          <w:sym w:font="Wingdings" w:char="F0E0"/>
        </w:r>
      </w:del>
      <w:r w:rsidR="00BC2802" w:rsidRPr="00BC2802">
        <w:t>"A": 3</w:t>
      </w:r>
    </w:p>
    <w:p w14:paraId="7EF5E542" w14:textId="0A889A93" w:rsidR="00BC2802" w:rsidRPr="00BC2802" w:rsidRDefault="00BC2802" w:rsidP="00BC2802">
      <w:pPr>
        <w:pStyle w:val="NoSpacing"/>
      </w:pPr>
      <w:r w:rsidRPr="00BC2802">
        <w:t>&lt;A&gt;450-3&lt;/A&gt;</w:t>
      </w:r>
      <w:ins w:id="500" w:author="Steve Margenau" w:date="2019-01-30T14:33:00Z">
        <w:r w:rsidR="00D12703">
          <w:t xml:space="preserve"> becomes</w:t>
        </w:r>
      </w:ins>
      <w:del w:id="501" w:author="Steve Margenau" w:date="2019-01-30T14:33:00Z">
        <w:r w:rsidRPr="00BC2802" w:rsidDel="00D12703">
          <w:sym w:font="Wingdings" w:char="F0E0"/>
        </w:r>
      </w:del>
      <w:r w:rsidRPr="00BC2802">
        <w:t xml:space="preserve"> "A": "450-3"</w:t>
      </w:r>
    </w:p>
    <w:p w14:paraId="4F26EE5A" w14:textId="77777777" w:rsidR="003326E8" w:rsidRDefault="003326E8" w:rsidP="00BC2802">
      <w:pPr>
        <w:pStyle w:val="NoSpacing"/>
        <w:rPr>
          <w:b/>
        </w:rPr>
      </w:pPr>
    </w:p>
    <w:p w14:paraId="3767BE0C" w14:textId="6101F07D" w:rsidR="001E59A9" w:rsidRPr="00586541" w:rsidRDefault="00BC2802" w:rsidP="00BC2802">
      <w:pPr>
        <w:pStyle w:val="NoSpacing"/>
        <w:rPr>
          <w:b/>
        </w:rPr>
      </w:pPr>
      <w:r w:rsidRPr="00BC2802">
        <w:rPr>
          <w:b/>
        </w:rPr>
        <w:t>Generation</w:t>
      </w:r>
      <w:r w:rsidR="001E59A9">
        <w:rPr>
          <w:b/>
        </w:rPr>
        <w:t>:</w:t>
      </w:r>
    </w:p>
    <w:p w14:paraId="612E3BE3" w14:textId="287D9936" w:rsidR="00BC2802" w:rsidRDefault="00BC2802" w:rsidP="00BC2802">
      <w:pPr>
        <w:pStyle w:val="NoSpacing"/>
      </w:pPr>
      <w:r w:rsidRPr="00BC2802">
        <w:t>A=number 34</w:t>
      </w:r>
      <w:ins w:id="502" w:author="Steve Margenau" w:date="2019-01-30T14:35:00Z">
        <w:r w:rsidR="009A1AF0">
          <w:t xml:space="preserve"> becomes </w:t>
        </w:r>
      </w:ins>
      <w:del w:id="503" w:author="Steve Margenau" w:date="2019-01-30T14:35:00Z">
        <w:r w:rsidRPr="00BC2802" w:rsidDel="009A1AF0">
          <w:sym w:font="Wingdings" w:char="F0E0"/>
        </w:r>
      </w:del>
      <w:r w:rsidRPr="00BC2802">
        <w:t>"A": 34</w:t>
      </w:r>
    </w:p>
    <w:p w14:paraId="6A05FDEF" w14:textId="29ABB9C6" w:rsidR="00972A51" w:rsidRDefault="00972A51" w:rsidP="00BC2802">
      <w:pPr>
        <w:pStyle w:val="NoSpacing"/>
      </w:pPr>
      <w:r>
        <w:t>A=string String</w:t>
      </w:r>
      <w:ins w:id="504" w:author="Steve Margenau" w:date="2019-01-30T14:35:00Z">
        <w:r w:rsidR="009A1AF0">
          <w:t xml:space="preserve"> becomes </w:t>
        </w:r>
      </w:ins>
      <w:del w:id="505" w:author="Steve Margenau" w:date="2019-01-30T14:35:00Z">
        <w:r w:rsidDel="009A1AF0">
          <w:sym w:font="Wingdings" w:char="F0E0"/>
        </w:r>
      </w:del>
      <w:r>
        <w:t>"A": "String"</w:t>
      </w:r>
    </w:p>
    <w:p w14:paraId="2273C7CD" w14:textId="12D0A992" w:rsidR="001E59A9" w:rsidRPr="00BC2802" w:rsidDel="0093763C" w:rsidRDefault="001E59A9" w:rsidP="00BC2802">
      <w:pPr>
        <w:pStyle w:val="NoSpacing"/>
        <w:rPr>
          <w:del w:id="506" w:author="Michael D. Morris" w:date="2019-02-04T09:01:00Z"/>
        </w:rPr>
      </w:pPr>
      <w:r>
        <w:t>If the generator wants a number interpreted as a string</w:t>
      </w:r>
      <w:r w:rsidR="00972A51">
        <w:t>, then the following translation could be created:</w:t>
      </w:r>
    </w:p>
    <w:p w14:paraId="76AFB8DA" w14:textId="77777777" w:rsidR="0093763C" w:rsidRPr="0093763C" w:rsidRDefault="00BC2802" w:rsidP="0093763C">
      <w:pPr>
        <w:pStyle w:val="NoSpacing"/>
        <w:rPr>
          <w:ins w:id="507" w:author="Michael D. Morris" w:date="2019-02-04T08:59:00Z"/>
          <w:rPrChange w:id="508" w:author="Michael D. Morris" w:date="2019-02-04T08:59:00Z">
            <w:rPr>
              <w:ins w:id="509" w:author="Michael D. Morris" w:date="2019-02-04T08:59:00Z"/>
              <w:rFonts w:ascii="Consolas" w:hAnsi="Consolas" w:cs="Consolas"/>
            </w:rPr>
          </w:rPrChange>
        </w:rPr>
        <w:pPrChange w:id="510" w:author="Michael D. Morris" w:date="2019-02-04T09:01:00Z">
          <w:pPr>
            <w:pStyle w:val="Heading3"/>
          </w:pPr>
        </w:pPrChange>
      </w:pPr>
      <w:r w:rsidRPr="00BC2802">
        <w:t>A=string 345</w:t>
      </w:r>
      <w:ins w:id="511" w:author="Steve Margenau" w:date="2019-01-30T14:36:00Z">
        <w:r w:rsidR="009A1AF0">
          <w:t xml:space="preserve"> becomes </w:t>
        </w:r>
      </w:ins>
      <w:del w:id="512" w:author="Steve Margenau" w:date="2019-01-30T14:36:00Z">
        <w:r w:rsidRPr="00BC2802" w:rsidDel="009A1AF0">
          <w:delText>-&gt;</w:delText>
        </w:r>
      </w:del>
      <w:r w:rsidRPr="00BC2802">
        <w:t>"A": "345"</w:t>
      </w:r>
    </w:p>
    <w:p w14:paraId="16F24ACC" w14:textId="4E537A8E" w:rsidR="007C742A" w:rsidRDefault="00BC2802" w:rsidP="00BC2802">
      <w:pPr>
        <w:pStyle w:val="Heading3"/>
      </w:pPr>
      <w:bookmarkStart w:id="513" w:name="_Toc163518"/>
      <w:r>
        <w:t>Facets</w:t>
      </w:r>
      <w:bookmarkEnd w:id="513"/>
    </w:p>
    <w:p w14:paraId="7A35FD8E" w14:textId="16EDC530" w:rsidR="00BC2802" w:rsidRDefault="007C742A" w:rsidP="007C742A">
      <w:r>
        <w:t>Facets in</w:t>
      </w:r>
      <w:r w:rsidR="00660955">
        <w:t xml:space="preserve"> XML schemas </w:t>
      </w:r>
      <w:r>
        <w:t xml:space="preserve">are used </w:t>
      </w:r>
      <w:r w:rsidR="00660955">
        <w:t>to further constr</w:t>
      </w:r>
      <w:r>
        <w:t>ain the value of a simple type.  These constraints should be used in generating JSON content</w:t>
      </w:r>
      <w:r w:rsidR="00941CF8">
        <w:t>.  For example, if the maxLength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r>
        <w:t>xs:length, xs:minLength, xs:maxLength, xs:enumeration, xs:pattern, xs:whitespace</w:t>
      </w:r>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r>
        <w:t>xs:totalDigits, xs:fractionDigits,</w:t>
      </w:r>
      <w:del w:id="514" w:author="Steve Margenau" w:date="2019-01-30T14:37:00Z">
        <w:r w:rsidDel="009151C2">
          <w:delText>etc.</w:delText>
        </w:r>
      </w:del>
      <w:r>
        <w:t xml:space="preserve"> xs:minInclusive, xs:maxInclusive</w:t>
      </w:r>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t>Schema:  </w:t>
      </w:r>
    </w:p>
    <w:p w14:paraId="43581E9B" w14:textId="77777777" w:rsidR="003C6387" w:rsidRDefault="003C6387" w:rsidP="003C6387">
      <w:pPr>
        <w:pStyle w:val="NoSpacing"/>
      </w:pPr>
      <w:r>
        <w:t>&lt;xs:complexType name="top"&gt;</w:t>
      </w:r>
    </w:p>
    <w:p w14:paraId="269AEB04" w14:textId="77777777" w:rsidR="003C6387" w:rsidRDefault="003C6387" w:rsidP="003C6387">
      <w:pPr>
        <w:pStyle w:val="NoSpacing"/>
      </w:pPr>
      <w:r>
        <w:tab/>
        <w:t>&lt;xs:sequence&gt;</w:t>
      </w:r>
    </w:p>
    <w:p w14:paraId="2036AF9A" w14:textId="77777777" w:rsidR="003C6387" w:rsidRDefault="003C6387" w:rsidP="003C6387">
      <w:pPr>
        <w:pStyle w:val="NoSpacing"/>
      </w:pPr>
      <w:r>
        <w:tab/>
      </w:r>
      <w:r>
        <w:tab/>
        <w:t>&lt;xs:element name="A" type="AType" minOccurs="0" nillable="true"/&gt;</w:t>
      </w:r>
    </w:p>
    <w:p w14:paraId="6CFB74CB" w14:textId="77777777" w:rsidR="003C6387" w:rsidRDefault="003C6387" w:rsidP="003C6387">
      <w:pPr>
        <w:pStyle w:val="NoSpacing"/>
      </w:pPr>
      <w:r>
        <w:tab/>
        <w:t>&lt;/xs:sequence&gt;</w:t>
      </w:r>
    </w:p>
    <w:p w14:paraId="05BC8563" w14:textId="77777777" w:rsidR="003C6387" w:rsidRDefault="003C6387" w:rsidP="003C6387">
      <w:pPr>
        <w:pStyle w:val="NoSpacing"/>
      </w:pPr>
      <w:r>
        <w:t>&lt;/xs:complexType&gt;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&lt;xs:simpleType name="Atype"&gt;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 base="xs:decimal"&gt;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&lt;xs:totalDigits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&lt;xs:fractionDigits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&lt;xs:restriction&gt;</w:t>
      </w:r>
    </w:p>
    <w:p w14:paraId="581F8A89" w14:textId="72B13E99" w:rsidR="003C6387" w:rsidRPr="00D7479C" w:rsidRDefault="003C6387" w:rsidP="003C6387">
      <w:pPr>
        <w:pStyle w:val="NoSpacing"/>
        <w:rPr>
          <w:rFonts w:cs="Arial"/>
          <w:szCs w:val="22"/>
        </w:rPr>
      </w:pPr>
      <w:r w:rsidRPr="00D7479C">
        <w:rPr>
          <w:rFonts w:cs="Arial"/>
          <w:szCs w:val="22"/>
          <w:highlight w:val="white"/>
        </w:rPr>
        <w:t>&lt;/xs:simpleType&gt;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33FF78B2" w:rsidR="00941CF8" w:rsidRDefault="00941CF8" w:rsidP="00660955">
      <w:pPr>
        <w:pStyle w:val="NoSpacing"/>
      </w:pPr>
      <w:r>
        <w:t xml:space="preserve">Note: fractionDigits is the maximum number of </w:t>
      </w:r>
      <w:del w:id="515" w:author="Steve Margenau" w:date="2019-01-30T14:38:00Z">
        <w:r w:rsidDel="00A134B1">
          <w:delText xml:space="preserve">decimal </w:delText>
        </w:r>
      </w:del>
      <w:r>
        <w:t>digits</w:t>
      </w:r>
      <w:ins w:id="516" w:author="Steve Margenau" w:date="2019-01-30T14:38:00Z">
        <w:r w:rsidR="00A134B1">
          <w:t xml:space="preserve"> to the right of the decimal,</w:t>
        </w:r>
      </w:ins>
      <w:r>
        <w:t xml:space="preserve"> not the required number</w:t>
      </w:r>
      <w:ins w:id="517" w:author="Steve Margenau" w:date="2019-01-30T14:38:00Z">
        <w:r w:rsidR="00BF3C86">
          <w:t xml:space="preserve"> of digits</w:t>
        </w:r>
      </w:ins>
      <w:r>
        <w:t>.</w:t>
      </w:r>
    </w:p>
    <w:p w14:paraId="40F955A3" w14:textId="77777777" w:rsidR="00F15137" w:rsidRDefault="0039278B" w:rsidP="00F15137">
      <w:pPr>
        <w:pStyle w:val="Heading3"/>
      </w:pPr>
      <w:bookmarkStart w:id="518" w:name="_Toc163519"/>
      <w:r>
        <w:t>Namespaces</w:t>
      </w:r>
      <w:bookmarkEnd w:id="518"/>
    </w:p>
    <w:p w14:paraId="76674DB3" w14:textId="03504559" w:rsidR="0039278B" w:rsidRDefault="0039278B" w:rsidP="00172025">
      <w:r>
        <w:t>Namespace definitions will be treated like any other attribute</w:t>
      </w:r>
      <w:del w:id="519" w:author="Steve Margenau" w:date="2019-01-30T14:39:00Z">
        <w:r w:rsidDel="001367AD">
          <w:delText>s</w:delText>
        </w:r>
      </w:del>
      <w:r>
        <w:t xml:space="preserve">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w:t>
      </w:r>
      <w:del w:id="520" w:author="Steve Margenau" w:date="2019-01-30T14:39:00Z">
        <w:r w:rsidR="002D6D74" w:rsidDel="001367AD">
          <w:delText xml:space="preserve"> </w:delText>
        </w:r>
      </w:del>
      <w:r w:rsidR="002D6D74">
        <w:t xml:space="preserve">used in the XML instance document </w:t>
      </w:r>
      <w:del w:id="521" w:author="Steve Margenau" w:date="2019-01-30T14:39:00Z">
        <w:r w:rsidR="002D6D74" w:rsidDel="001367AD">
          <w:delText xml:space="preserve"> </w:delText>
        </w:r>
      </w:del>
      <w:r w:rsidR="002D6D74">
        <w:t xml:space="preserve">may be excluded from </w:t>
      </w:r>
      <w:r w:rsidR="00966114">
        <w:t>the JSON instance.</w:t>
      </w:r>
    </w:p>
    <w:p w14:paraId="4A361AAD" w14:textId="35B7FF96" w:rsidR="002D6D74" w:rsidRDefault="002D6D74">
      <w:pPr>
        <w:pStyle w:val="Heading3"/>
      </w:pPr>
      <w:bookmarkStart w:id="522" w:name="_Toc163520"/>
      <w:r>
        <w:t>Schema Information</w:t>
      </w:r>
      <w:bookmarkEnd w:id="522"/>
    </w:p>
    <w:p w14:paraId="4A6CEE95" w14:textId="7C3F06F1" w:rsidR="00966114" w:rsidRPr="00966114" w:rsidRDefault="00966114" w:rsidP="00172025">
      <w:r>
        <w:t>Attributes related to XML Schemas (e.g., xmlns:xsi namespace and xsi:SchemaLocation) may be excluded from the JSON instance.</w:t>
      </w:r>
    </w:p>
    <w:p w14:paraId="3D5F55CA" w14:textId="4B80229C" w:rsidR="00F15137" w:rsidRDefault="00F15137">
      <w:pPr>
        <w:pStyle w:val="Heading3"/>
      </w:pPr>
      <w:bookmarkStart w:id="523" w:name="_Toc163521"/>
      <w:r>
        <w:t>Root Element</w:t>
      </w:r>
      <w:bookmarkEnd w:id="523"/>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524" w:name="_Toc163522"/>
      <w:r>
        <w:t>XPath Expressions</w:t>
      </w:r>
      <w:bookmarkEnd w:id="524"/>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r w:rsidR="006511B4">
        <w:t>JSONPath appears to be implemented in most programming languages.  Since XPath expressions appear to be just strings in XML, it may require schema</w:t>
      </w:r>
      <w:r w:rsidR="004965A2">
        <w:t>-</w:t>
      </w:r>
      <w:r w:rsidR="006511B4">
        <w:t>specific code to identify and translate XPath to JSONPath.</w:t>
      </w:r>
    </w:p>
    <w:p w14:paraId="06E73780" w14:textId="48A9D71B" w:rsidR="00725916" w:rsidRDefault="00725916" w:rsidP="00725916">
      <w:pPr>
        <w:pStyle w:val="NoSpacing"/>
        <w:rPr>
          <w:ins w:id="525" w:author="Steve Margenau" w:date="2019-01-30T14:41:00Z"/>
        </w:rPr>
      </w:pPr>
      <w:r w:rsidRPr="00575397">
        <w:rPr>
          <w:highlight w:val="white"/>
        </w:rPr>
        <w:t>/AcademicEPortfolio/Competencies[CompetencyID="Competency1"]</w:t>
      </w:r>
      <w:r>
        <w:t xml:space="preserve">  </w:t>
      </w:r>
      <w:ins w:id="526" w:author="Steve Margenau" w:date="2019-01-30T14:40:00Z">
        <w:r w:rsidR="001367AD">
          <w:t xml:space="preserve">becomes </w:t>
        </w:r>
      </w:ins>
      <w:del w:id="527" w:author="Steve Margenau" w:date="2019-01-30T14:40:00Z">
        <w:r w:rsidRPr="00575397" w:rsidDel="001367AD">
          <w:sym w:font="Wingdings" w:char="F0E0"/>
        </w:r>
      </w:del>
    </w:p>
    <w:p w14:paraId="36ADF303" w14:textId="4A508983" w:rsidR="001367AD" w:rsidDel="001367AD" w:rsidRDefault="001367AD" w:rsidP="00725916">
      <w:pPr>
        <w:pStyle w:val="NoSpacing"/>
        <w:rPr>
          <w:del w:id="528" w:author="Steve Margenau" w:date="2019-01-30T14:41:00Z"/>
        </w:rPr>
      </w:pPr>
    </w:p>
    <w:p w14:paraId="599188A4" w14:textId="64E03A93" w:rsidR="00725916" w:rsidRDefault="00725916" w:rsidP="00725916">
      <w:pPr>
        <w:pStyle w:val="NoSpacing"/>
      </w:pPr>
      <w:r>
        <w:t>$.AcademicEPortfolio.Competencies[?(@.CompencyID == "Comptency1")] or</w:t>
      </w:r>
    </w:p>
    <w:p w14:paraId="5DAAFB9D" w14:textId="3F33D51E" w:rsidR="00660955" w:rsidRDefault="00725916" w:rsidP="00725916">
      <w:pPr>
        <w:pStyle w:val="NoSpacing"/>
      </w:pPr>
      <w:r>
        <w:t>$["AcademicEPortfolio"]['Competencies'][?(@.CompetencyID =="Comptency1")]</w:t>
      </w:r>
    </w:p>
    <w:p w14:paraId="2F3943B8" w14:textId="77777777" w:rsidR="002952C5" w:rsidRDefault="002952C5" w:rsidP="00725916">
      <w:pPr>
        <w:pStyle w:val="NoSpacing"/>
      </w:pPr>
    </w:p>
    <w:p w14:paraId="4CDB49D2" w14:textId="27B14CED" w:rsidR="002952C5" w:rsidRDefault="001367AD" w:rsidP="00725916">
      <w:pPr>
        <w:pStyle w:val="NoSpacing"/>
      </w:pPr>
      <w:ins w:id="529" w:author="Steve Margenau" w:date="2019-01-30T14:41:00Z">
        <w:r>
          <w:t xml:space="preserve">The </w:t>
        </w:r>
      </w:ins>
      <w:r w:rsidR="002952C5">
        <w:t xml:space="preserve">JSONPath specification is </w:t>
      </w:r>
      <w:ins w:id="530" w:author="Steve Margenau" w:date="2019-01-30T14:41:00Z">
        <w:r>
          <w:t xml:space="preserve">found </w:t>
        </w:r>
      </w:ins>
      <w:r w:rsidR="002952C5">
        <w:t>here:</w:t>
      </w:r>
    </w:p>
    <w:p w14:paraId="13ABD1BC" w14:textId="4E8103BE" w:rsidR="002952C5" w:rsidRDefault="00927249" w:rsidP="00725916">
      <w:pPr>
        <w:pStyle w:val="NoSpacing"/>
      </w:pPr>
      <w:hyperlink r:id="rId26"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6C238664" w:rsidR="002B2A6E" w:rsidRDefault="002B2A6E" w:rsidP="00725916">
      <w:pPr>
        <w:pStyle w:val="NoSpacing"/>
      </w:pPr>
      <w:r>
        <w:t xml:space="preserve">This translation table was extracted from </w:t>
      </w:r>
      <w:del w:id="531" w:author="Steve Margenau" w:date="2019-01-30T14:41:00Z">
        <w:r w:rsidDel="001367AD">
          <w:delText>the</w:delText>
        </w:r>
      </w:del>
      <w:r>
        <w:t xml:space="preserve">Goessners's JSONPath specification </w:t>
      </w:r>
      <w:ins w:id="532" w:author="Steve Margenau" w:date="2019-01-30T14:42:00Z">
        <w:r w:rsidR="001367AD">
          <w:t>(</w:t>
        </w:r>
      </w:ins>
      <w:r>
        <w:t>above</w:t>
      </w:r>
      <w:ins w:id="533" w:author="Steve Margenau" w:date="2019-01-30T14:42:00Z">
        <w:r w:rsidR="001367AD">
          <w:t>)</w:t>
        </w:r>
      </w:ins>
      <w:r>
        <w:t>:</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JSONPath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recursive descent. JSONPath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7"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In Javascript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Union operator in XPath results in a combination of node sets. JSONPath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[start:end:step]</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grouping in Xpath</w:t>
            </w:r>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534" w:name="_Toc163523"/>
      <w:r>
        <w:t>XML Features Not Translated</w:t>
      </w:r>
      <w:bookmarkEnd w:id="534"/>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535" w:name="_Toc163524"/>
      <w:r>
        <w:t>Tools Support</w:t>
      </w:r>
      <w:bookmarkEnd w:id="535"/>
    </w:p>
    <w:p w14:paraId="2EA0E0A2" w14:textId="2ED3BE57" w:rsidR="00307F4C" w:rsidRDefault="00307F4C" w:rsidP="003326E8">
      <w:r>
        <w:t>To assist with the creation of data model aware JSON, various software tools may be used to encode the XML schema rules into language objects that can then be serialized into JSON, XML</w:t>
      </w:r>
      <w:ins w:id="536" w:author="Steve Margenau" w:date="2019-01-30T14:43:00Z">
        <w:r w:rsidR="003A3748">
          <w:t>,</w:t>
        </w:r>
      </w:ins>
      <w:r>
        <w:t xml:space="preserve"> or other language.  Our experience with these tools indicates </w:t>
      </w:r>
      <w:del w:id="537" w:author="Steve Margenau" w:date="2019-01-30T14:43:00Z">
        <w:r w:rsidDel="003A3748">
          <w:delText xml:space="preserve">that </w:delText>
        </w:r>
      </w:del>
      <w:r>
        <w:t xml:space="preserve">they may not enforce all constraints in their objects and that some additional code or post processing may </w:t>
      </w:r>
      <w:ins w:id="538" w:author="Steve Margenau" w:date="2019-01-30T14:44:00Z">
        <w:r w:rsidR="003A3748">
          <w:t xml:space="preserve">be </w:t>
        </w:r>
      </w:ins>
      <w:r>
        <w:t>need</w:t>
      </w:r>
      <w:ins w:id="539" w:author="Steve Margenau" w:date="2019-01-30T14:44:00Z">
        <w:r w:rsidR="003A3748">
          <w:t>ed</w:t>
        </w:r>
      </w:ins>
      <w:r>
        <w:t xml:space="preserve"> to </w:t>
      </w:r>
      <w:del w:id="540" w:author="Steve Margenau" w:date="2019-01-30T14:44:00Z">
        <w:r w:rsidDel="003A3748">
          <w:delText>be provided</w:delText>
        </w:r>
        <w:r w:rsidR="003326E8" w:rsidDel="003A3748">
          <w:delText xml:space="preserve"> to </w:delText>
        </w:r>
      </w:del>
      <w:r w:rsidR="003326E8">
        <w:t>meet this specification</w:t>
      </w:r>
      <w:r>
        <w:t xml:space="preserve">.  </w:t>
      </w:r>
    </w:p>
    <w:p w14:paraId="2ADF8FCC" w14:textId="704719CB" w:rsidR="00B70CBC" w:rsidRDefault="00B70CBC" w:rsidP="00EF35F8">
      <w:pPr>
        <w:pStyle w:val="Heading2"/>
      </w:pPr>
      <w:bookmarkStart w:id="541" w:name="_Toc163525"/>
      <w:r>
        <w:t>Java JAXB</w:t>
      </w:r>
      <w:bookmarkEnd w:id="541"/>
    </w:p>
    <w:p w14:paraId="6CD66D82" w14:textId="12B82740" w:rsidR="00307F4C" w:rsidRDefault="00307F4C" w:rsidP="003326E8">
      <w:r>
        <w:t>Currently, a combination of JAXB (Java object model creation from XML Schema) and MoXY (JSON serialization) have been successfully used to create data</w:t>
      </w:r>
      <w:ins w:id="542" w:author="Steve Margenau" w:date="2019-01-30T14:45:00Z">
        <w:r w:rsidR="000C6C32">
          <w:t>-</w:t>
        </w:r>
      </w:ins>
      <w:del w:id="543" w:author="Steve Margenau" w:date="2019-01-30T14:45:00Z">
        <w:r w:rsidDel="000C6C32">
          <w:delText xml:space="preserve"> </w:delText>
        </w:r>
      </w:del>
      <w:r>
        <w:t>model</w:t>
      </w:r>
      <w:ins w:id="544" w:author="Steve Margenau" w:date="2019-01-30T14:45:00Z">
        <w:r w:rsidR="000C6C32">
          <w:t>-</w:t>
        </w:r>
      </w:ins>
      <w:del w:id="545" w:author="Steve Margenau" w:date="2019-01-30T14:45:00Z">
        <w:r w:rsidDel="000C6C32">
          <w:delText xml:space="preserve"> </w:delText>
        </w:r>
      </w:del>
      <w:r>
        <w:t>aware JSON.  The PESC EdExchange program uses this tool to create JSON for transcript exchanges.</w:t>
      </w:r>
    </w:p>
    <w:p w14:paraId="72B56AC4" w14:textId="05F0953D" w:rsidR="00B70CBC" w:rsidRDefault="00B70CBC" w:rsidP="00EF35F8">
      <w:pPr>
        <w:pStyle w:val="Heading2"/>
      </w:pPr>
      <w:bookmarkStart w:id="546" w:name="_Toc163526"/>
      <w:r>
        <w:t>Python</w:t>
      </w:r>
      <w:bookmarkEnd w:id="546"/>
    </w:p>
    <w:p w14:paraId="273CB3FA" w14:textId="668E0791" w:rsidR="00BD55CE" w:rsidRDefault="00307F4C" w:rsidP="00172025">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547" w:name="_Toc409096266"/>
    </w:p>
    <w:p w14:paraId="7999FC87" w14:textId="3D2A73BE" w:rsidR="00B70CBC" w:rsidRDefault="00B70CBC" w:rsidP="00EF35F8">
      <w:pPr>
        <w:pStyle w:val="Heading2"/>
      </w:pPr>
      <w:bookmarkStart w:id="548" w:name="_Toc163527"/>
      <w:r>
        <w:t>A4L Tool Set</w:t>
      </w:r>
      <w:bookmarkEnd w:id="548"/>
    </w:p>
    <w:p w14:paraId="3694D8DC" w14:textId="3698C64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w:t>
      </w:r>
      <w:ins w:id="549" w:author="Steve Margenau" w:date="2019-01-30T14:47:00Z">
        <w:r w:rsidR="00052443">
          <w:rPr>
            <w:rFonts w:eastAsia="Times New Roman" w:cs="Times New Roman"/>
            <w:szCs w:val="20"/>
          </w:rPr>
          <w:t xml:space="preserve">the </w:t>
        </w:r>
      </w:ins>
      <w:r w:rsidRPr="00EF35F8">
        <w:rPr>
          <w:rFonts w:eastAsia="Times New Roman" w:cs="Times New Roman"/>
          <w:szCs w:val="20"/>
        </w:rPr>
        <w:t xml:space="preserve">performance concerns of the resulting code, the expectation is that people will create native solutions using the flat file to process things correctly.  This exercise can be found at GitHub here:  </w:t>
      </w:r>
      <w:hyperlink r:id="rId28"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550" w:name="_Toc163528"/>
      <w:r>
        <w:t>CAMV</w:t>
      </w:r>
      <w:r w:rsidR="00B04DCD">
        <w:t xml:space="preserve"> Editor</w:t>
      </w:r>
      <w:bookmarkEnd w:id="550"/>
      <w:r w:rsidR="00B04DCD">
        <w:t xml:space="preserve"> </w:t>
      </w:r>
    </w:p>
    <w:p w14:paraId="20A70F73" w14:textId="1DFABD6D" w:rsidR="00B70CBC" w:rsidRDefault="00B04DCD" w:rsidP="001276FF">
      <w:pPr>
        <w:rPr>
          <w:rFonts w:ascii="Book Antiqua" w:eastAsia="Times New Roman" w:hAnsi="Book Antiqua" w:cs="Times New Roman"/>
          <w:szCs w:val="20"/>
        </w:rPr>
      </w:pPr>
      <w:r>
        <w:t>The CAMV editor uses OASIS</w:t>
      </w:r>
      <w:ins w:id="551" w:author="Steve Margenau" w:date="2019-01-30T14:47:00Z">
        <w:r w:rsidR="00052443">
          <w:t>-</w:t>
        </w:r>
      </w:ins>
      <w:del w:id="552" w:author="Steve Margenau" w:date="2019-01-30T14:47:00Z">
        <w:r w:rsidDel="00052443">
          <w:delText xml:space="preserve"> </w:delText>
        </w:r>
      </w:del>
      <w:r>
        <w:t xml:space="preserve">defined templates to provide a data model from XML Schema (and other sources) that can be used to translate between various data exchange respresentions including XML and JSON.  This software is freely available as an open source project on </w:t>
      </w:r>
      <w:hyperlink r:id="rId29" w:history="1">
        <w:r w:rsidRPr="00B04DCD">
          <w:rPr>
            <w:rStyle w:val="Hyperlink"/>
          </w:rPr>
          <w:t>SourceForge</w:t>
        </w:r>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553" w:name="_Toc163529"/>
      <w:bookmarkEnd w:id="547"/>
      <w:r w:rsidRPr="00BD55CE">
        <w:t>Appendix A: Revision History</w:t>
      </w:r>
      <w:bookmarkEnd w:id="553"/>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190"/>
        <w:gridCol w:w="2841"/>
        <w:gridCol w:w="825"/>
        <w:gridCol w:w="2421"/>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0C40AE" w:rsidRPr="005D5C95" w14:paraId="067DD4C0"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77C1818" w14:textId="24578A1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1EB54469" w14:textId="4D5A557F"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2B0E3501" w14:textId="084DDB22"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 language provided by Michael Sessa</w:t>
            </w:r>
          </w:p>
        </w:tc>
        <w:tc>
          <w:tcPr>
            <w:tcW w:w="825" w:type="dxa"/>
            <w:tcBorders>
              <w:top w:val="single" w:sz="6" w:space="0" w:color="000000"/>
              <w:left w:val="single" w:sz="6" w:space="0" w:color="000000"/>
              <w:bottom w:val="single" w:sz="6" w:space="0" w:color="000000"/>
              <w:right w:val="single" w:sz="6" w:space="0" w:color="000000"/>
            </w:tcBorders>
          </w:tcPr>
          <w:p w14:paraId="5B143E6E" w14:textId="2DDC4BC5" w:rsidR="000C40AE" w:rsidRDefault="000C40AE"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0.7.0</w:t>
            </w:r>
          </w:p>
        </w:tc>
        <w:tc>
          <w:tcPr>
            <w:tcW w:w="2463" w:type="dxa"/>
            <w:tcBorders>
              <w:top w:val="single" w:sz="6" w:space="0" w:color="000000"/>
              <w:left w:val="single" w:sz="6" w:space="0" w:color="000000"/>
              <w:bottom w:val="single" w:sz="6" w:space="0" w:color="000000"/>
              <w:right w:val="single" w:sz="6" w:space="0" w:color="000000"/>
            </w:tcBorders>
          </w:tcPr>
          <w:p w14:paraId="32ABDE59" w14:textId="775382A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CA45F5" w:rsidRPr="005D5C95" w14:paraId="297FB351"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6C156D5" w14:textId="230EE1F3"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622CE086" w14:textId="2B87A858"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6EAE68E4" w14:textId="6A076EA1"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Postsecondary Electonic Standards Council</w:t>
            </w:r>
            <w:r w:rsidR="001507E2">
              <w:rPr>
                <w:rFonts w:ascii="Book Antiqua" w:eastAsia="Times New Roman" w:hAnsi="Book Antiqua" w:cs="Arial"/>
                <w:szCs w:val="24"/>
              </w:rPr>
              <w:t xml:space="preserve"> consistent  through the document</w:t>
            </w:r>
          </w:p>
        </w:tc>
        <w:tc>
          <w:tcPr>
            <w:tcW w:w="825" w:type="dxa"/>
            <w:tcBorders>
              <w:top w:val="single" w:sz="6" w:space="0" w:color="000000"/>
              <w:left w:val="single" w:sz="6" w:space="0" w:color="000000"/>
              <w:bottom w:val="single" w:sz="6" w:space="0" w:color="000000"/>
              <w:right w:val="single" w:sz="6" w:space="0" w:color="000000"/>
            </w:tcBorders>
          </w:tcPr>
          <w:p w14:paraId="33FAE877" w14:textId="790CD736" w:rsidR="00CA45F5" w:rsidRDefault="00CA45F5"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0.8.0</w:t>
            </w:r>
          </w:p>
        </w:tc>
        <w:tc>
          <w:tcPr>
            <w:tcW w:w="2463" w:type="dxa"/>
            <w:tcBorders>
              <w:top w:val="single" w:sz="6" w:space="0" w:color="000000"/>
              <w:left w:val="single" w:sz="6" w:space="0" w:color="000000"/>
              <w:bottom w:val="single" w:sz="6" w:space="0" w:color="000000"/>
              <w:right w:val="single" w:sz="6" w:space="0" w:color="000000"/>
            </w:tcBorders>
          </w:tcPr>
          <w:p w14:paraId="3BB4FDF7" w14:textId="7CA924CE"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4C3D79" w:rsidRPr="005D5C95" w14:paraId="4298FE4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4A3F2286" w14:textId="01BF000F"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12/4/201</w:t>
            </w:r>
            <w:r w:rsidR="00F0224F">
              <w:rPr>
                <w:rFonts w:ascii="Book Antiqua" w:eastAsia="Times New Roman" w:hAnsi="Book Antiqua" w:cs="Arial"/>
                <w:szCs w:val="24"/>
              </w:rPr>
              <w:t>8</w:t>
            </w:r>
          </w:p>
        </w:tc>
        <w:tc>
          <w:tcPr>
            <w:tcW w:w="2222" w:type="dxa"/>
            <w:tcBorders>
              <w:top w:val="single" w:sz="6" w:space="0" w:color="000000"/>
              <w:left w:val="single" w:sz="6" w:space="0" w:color="000000"/>
              <w:bottom w:val="single" w:sz="6" w:space="0" w:color="000000"/>
              <w:right w:val="single" w:sz="6" w:space="0" w:color="000000"/>
            </w:tcBorders>
          </w:tcPr>
          <w:p w14:paraId="731C4B5D" w14:textId="52AFB31A"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various</w:t>
            </w:r>
          </w:p>
        </w:tc>
        <w:tc>
          <w:tcPr>
            <w:tcW w:w="2878" w:type="dxa"/>
            <w:tcBorders>
              <w:top w:val="single" w:sz="6" w:space="0" w:color="000000"/>
              <w:left w:val="single" w:sz="6" w:space="0" w:color="000000"/>
              <w:bottom w:val="single" w:sz="6" w:space="0" w:color="000000"/>
              <w:right w:val="single" w:sz="6" w:space="0" w:color="000000"/>
            </w:tcBorders>
          </w:tcPr>
          <w:p w14:paraId="1F842313" w14:textId="3976D666"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Gramatical changes requested by Jerald Bracken</w:t>
            </w:r>
          </w:p>
        </w:tc>
        <w:tc>
          <w:tcPr>
            <w:tcW w:w="825" w:type="dxa"/>
            <w:tcBorders>
              <w:top w:val="single" w:sz="6" w:space="0" w:color="000000"/>
              <w:left w:val="single" w:sz="6" w:space="0" w:color="000000"/>
              <w:bottom w:val="single" w:sz="6" w:space="0" w:color="000000"/>
              <w:right w:val="single" w:sz="6" w:space="0" w:color="000000"/>
            </w:tcBorders>
          </w:tcPr>
          <w:p w14:paraId="2B426625" w14:textId="1F0BCB64" w:rsidR="004C3D79" w:rsidRDefault="004C3D79"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0.9.0</w:t>
            </w:r>
          </w:p>
        </w:tc>
        <w:tc>
          <w:tcPr>
            <w:tcW w:w="2463" w:type="dxa"/>
            <w:tcBorders>
              <w:top w:val="single" w:sz="6" w:space="0" w:color="000000"/>
              <w:left w:val="single" w:sz="6" w:space="0" w:color="000000"/>
              <w:bottom w:val="single" w:sz="6" w:space="0" w:color="000000"/>
              <w:right w:val="single" w:sz="6" w:space="0" w:color="000000"/>
            </w:tcBorders>
          </w:tcPr>
          <w:p w14:paraId="2D5575E8" w14:textId="228687FB"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F0224F" w:rsidRPr="005D5C95" w14:paraId="2414E814"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D006F81" w14:textId="511808FA" w:rsidR="00F0224F" w:rsidRDefault="00F0224F" w:rsidP="005D5C95">
            <w:pPr>
              <w:spacing w:after="0" w:line="240" w:lineRule="auto"/>
              <w:rPr>
                <w:rFonts w:ascii="Book Antiqua" w:eastAsia="Times New Roman" w:hAnsi="Book Antiqua" w:cs="Arial"/>
                <w:szCs w:val="24"/>
              </w:rPr>
            </w:pPr>
            <w:r>
              <w:rPr>
                <w:rFonts w:ascii="Book Antiqua" w:eastAsia="Times New Roman" w:hAnsi="Book Antiqua" w:cs="Arial"/>
                <w:szCs w:val="24"/>
              </w:rPr>
              <w:t>1/25/2019</w:t>
            </w:r>
          </w:p>
        </w:tc>
        <w:tc>
          <w:tcPr>
            <w:tcW w:w="2222" w:type="dxa"/>
            <w:tcBorders>
              <w:top w:val="single" w:sz="6" w:space="0" w:color="000000"/>
              <w:left w:val="single" w:sz="6" w:space="0" w:color="000000"/>
              <w:bottom w:val="single" w:sz="6" w:space="0" w:color="000000"/>
              <w:right w:val="single" w:sz="6" w:space="0" w:color="000000"/>
            </w:tcBorders>
          </w:tcPr>
          <w:p w14:paraId="44C2A957" w14:textId="57CB4947" w:rsidR="00F0224F" w:rsidRDefault="00F0224F" w:rsidP="005D5C95">
            <w:pPr>
              <w:spacing w:after="0" w:line="240" w:lineRule="auto"/>
              <w:rPr>
                <w:rFonts w:ascii="Book Antiqua" w:eastAsia="Times New Roman" w:hAnsi="Book Antiqua" w:cs="Arial"/>
                <w:szCs w:val="24"/>
              </w:rPr>
            </w:pPr>
            <w:r>
              <w:rPr>
                <w:rFonts w:ascii="Book Antiqua" w:eastAsia="Times New Roman" w:hAnsi="Book Antiqua" w:cs="Arial"/>
                <w:szCs w:val="24"/>
              </w:rPr>
              <w:t>various</w:t>
            </w:r>
          </w:p>
        </w:tc>
        <w:tc>
          <w:tcPr>
            <w:tcW w:w="2878" w:type="dxa"/>
            <w:tcBorders>
              <w:top w:val="single" w:sz="6" w:space="0" w:color="000000"/>
              <w:left w:val="single" w:sz="6" w:space="0" w:color="000000"/>
              <w:bottom w:val="single" w:sz="6" w:space="0" w:color="000000"/>
              <w:right w:val="single" w:sz="6" w:space="0" w:color="000000"/>
            </w:tcBorders>
          </w:tcPr>
          <w:p w14:paraId="7AE74F2F" w14:textId="6CEA4DEC" w:rsidR="00F0224F" w:rsidRDefault="00F0224F" w:rsidP="005D5C95">
            <w:pPr>
              <w:spacing w:after="0" w:line="240" w:lineRule="auto"/>
              <w:rPr>
                <w:rFonts w:ascii="Book Antiqua" w:eastAsia="Times New Roman" w:hAnsi="Book Antiqua" w:cs="Arial"/>
                <w:szCs w:val="24"/>
              </w:rPr>
            </w:pPr>
            <w:r>
              <w:rPr>
                <w:rFonts w:ascii="Book Antiqua" w:eastAsia="Times New Roman" w:hAnsi="Book Antiqua" w:cs="Arial"/>
                <w:szCs w:val="24"/>
              </w:rPr>
              <w:t>Changes requested by Doug Holmes</w:t>
            </w:r>
          </w:p>
        </w:tc>
        <w:tc>
          <w:tcPr>
            <w:tcW w:w="825" w:type="dxa"/>
            <w:tcBorders>
              <w:top w:val="single" w:sz="6" w:space="0" w:color="000000"/>
              <w:left w:val="single" w:sz="6" w:space="0" w:color="000000"/>
              <w:bottom w:val="single" w:sz="6" w:space="0" w:color="000000"/>
              <w:right w:val="single" w:sz="6" w:space="0" w:color="000000"/>
            </w:tcBorders>
          </w:tcPr>
          <w:p w14:paraId="16D5C373" w14:textId="73BC4720" w:rsidR="00F0224F" w:rsidRDefault="00F0224F"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0.10.0</w:t>
            </w:r>
          </w:p>
        </w:tc>
        <w:tc>
          <w:tcPr>
            <w:tcW w:w="2463" w:type="dxa"/>
            <w:tcBorders>
              <w:top w:val="single" w:sz="6" w:space="0" w:color="000000"/>
              <w:left w:val="single" w:sz="6" w:space="0" w:color="000000"/>
              <w:bottom w:val="single" w:sz="6" w:space="0" w:color="000000"/>
              <w:right w:val="single" w:sz="6" w:space="0" w:color="000000"/>
            </w:tcBorders>
          </w:tcPr>
          <w:p w14:paraId="21B7D28B" w14:textId="19018226" w:rsidR="00F0224F" w:rsidRDefault="00F0224F"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927249" w:rsidRPr="005D5C95" w14:paraId="55D2A0E6" w14:textId="77777777" w:rsidTr="003C4111">
        <w:trPr>
          <w:ins w:id="554" w:author="Michael D. Morris" w:date="2019-02-04T08:53:00Z"/>
        </w:trPr>
        <w:tc>
          <w:tcPr>
            <w:tcW w:w="956" w:type="dxa"/>
            <w:tcBorders>
              <w:top w:val="single" w:sz="6" w:space="0" w:color="000000"/>
              <w:left w:val="single" w:sz="6" w:space="0" w:color="000000"/>
              <w:bottom w:val="single" w:sz="6" w:space="0" w:color="000000"/>
              <w:right w:val="single" w:sz="6" w:space="0" w:color="000000"/>
            </w:tcBorders>
          </w:tcPr>
          <w:p w14:paraId="67996C2B" w14:textId="305D6B18" w:rsidR="00927249" w:rsidRDefault="00927249" w:rsidP="005D5C95">
            <w:pPr>
              <w:spacing w:after="0" w:line="240" w:lineRule="auto"/>
              <w:rPr>
                <w:ins w:id="555" w:author="Michael D. Morris" w:date="2019-02-04T08:53:00Z"/>
                <w:rFonts w:ascii="Book Antiqua" w:eastAsia="Times New Roman" w:hAnsi="Book Antiqua" w:cs="Arial"/>
                <w:szCs w:val="24"/>
              </w:rPr>
            </w:pPr>
            <w:ins w:id="556" w:author="Michael D. Morris" w:date="2019-02-04T08:53:00Z">
              <w:r>
                <w:rPr>
                  <w:rFonts w:ascii="Book Antiqua" w:eastAsia="Times New Roman" w:hAnsi="Book Antiqua" w:cs="Arial"/>
                  <w:szCs w:val="24"/>
                </w:rPr>
                <w:t>1/30/2019</w:t>
              </w:r>
            </w:ins>
          </w:p>
        </w:tc>
        <w:tc>
          <w:tcPr>
            <w:tcW w:w="2222" w:type="dxa"/>
            <w:tcBorders>
              <w:top w:val="single" w:sz="6" w:space="0" w:color="000000"/>
              <w:left w:val="single" w:sz="6" w:space="0" w:color="000000"/>
              <w:bottom w:val="single" w:sz="6" w:space="0" w:color="000000"/>
              <w:right w:val="single" w:sz="6" w:space="0" w:color="000000"/>
            </w:tcBorders>
          </w:tcPr>
          <w:p w14:paraId="03D79EFE" w14:textId="1952C23F" w:rsidR="00927249" w:rsidRDefault="00927249" w:rsidP="005D5C95">
            <w:pPr>
              <w:spacing w:after="0" w:line="240" w:lineRule="auto"/>
              <w:rPr>
                <w:ins w:id="557" w:author="Michael D. Morris" w:date="2019-02-04T08:53:00Z"/>
                <w:rFonts w:ascii="Book Antiqua" w:eastAsia="Times New Roman" w:hAnsi="Book Antiqua" w:cs="Arial"/>
                <w:szCs w:val="24"/>
              </w:rPr>
            </w:pPr>
            <w:ins w:id="558" w:author="Michael D. Morris" w:date="2019-02-04T08:53:00Z">
              <w:r>
                <w:rPr>
                  <w:rFonts w:ascii="Book Antiqua" w:eastAsia="Times New Roman" w:hAnsi="Book Antiqua" w:cs="Arial"/>
                  <w:szCs w:val="24"/>
                </w:rPr>
                <w:t>various</w:t>
              </w:r>
            </w:ins>
          </w:p>
        </w:tc>
        <w:tc>
          <w:tcPr>
            <w:tcW w:w="2878" w:type="dxa"/>
            <w:tcBorders>
              <w:top w:val="single" w:sz="6" w:space="0" w:color="000000"/>
              <w:left w:val="single" w:sz="6" w:space="0" w:color="000000"/>
              <w:bottom w:val="single" w:sz="6" w:space="0" w:color="000000"/>
              <w:right w:val="single" w:sz="6" w:space="0" w:color="000000"/>
            </w:tcBorders>
          </w:tcPr>
          <w:p w14:paraId="01FB22EF" w14:textId="6CEBAD4E" w:rsidR="00927249" w:rsidRDefault="00927249" w:rsidP="005D5C95">
            <w:pPr>
              <w:spacing w:after="0" w:line="240" w:lineRule="auto"/>
              <w:rPr>
                <w:ins w:id="559" w:author="Michael D. Morris" w:date="2019-02-04T08:53:00Z"/>
                <w:rFonts w:ascii="Book Antiqua" w:eastAsia="Times New Roman" w:hAnsi="Book Antiqua" w:cs="Arial"/>
                <w:szCs w:val="24"/>
              </w:rPr>
            </w:pPr>
            <w:ins w:id="560" w:author="Michael D. Morris" w:date="2019-02-04T08:54:00Z">
              <w:r>
                <w:rPr>
                  <w:rFonts w:ascii="Book Antiqua" w:eastAsia="Times New Roman" w:hAnsi="Book Antiqua" w:cs="Arial"/>
                  <w:szCs w:val="24"/>
                </w:rPr>
                <w:t>Syntax, grammar, and presentation changes</w:t>
              </w:r>
            </w:ins>
          </w:p>
        </w:tc>
        <w:tc>
          <w:tcPr>
            <w:tcW w:w="825" w:type="dxa"/>
            <w:tcBorders>
              <w:top w:val="single" w:sz="6" w:space="0" w:color="000000"/>
              <w:left w:val="single" w:sz="6" w:space="0" w:color="000000"/>
              <w:bottom w:val="single" w:sz="6" w:space="0" w:color="000000"/>
              <w:right w:val="single" w:sz="6" w:space="0" w:color="000000"/>
            </w:tcBorders>
          </w:tcPr>
          <w:p w14:paraId="1A77E831" w14:textId="3DED3711" w:rsidR="00927249" w:rsidRDefault="00927249" w:rsidP="003C4111">
            <w:pPr>
              <w:spacing w:after="0" w:line="240" w:lineRule="auto"/>
              <w:jc w:val="center"/>
              <w:rPr>
                <w:ins w:id="561" w:author="Michael D. Morris" w:date="2019-02-04T08:53:00Z"/>
                <w:rFonts w:ascii="Book Antiqua" w:eastAsia="Times New Roman" w:hAnsi="Book Antiqua" w:cs="Times New Roman"/>
                <w:color w:val="000000"/>
              </w:rPr>
            </w:pPr>
            <w:ins w:id="562" w:author="Michael D. Morris" w:date="2019-02-04T08:53:00Z">
              <w:r>
                <w:rPr>
                  <w:rFonts w:ascii="Book Antiqua" w:eastAsia="Times New Roman" w:hAnsi="Book Antiqua" w:cs="Times New Roman"/>
                  <w:color w:val="000000"/>
                </w:rPr>
                <w:t>0.11.0</w:t>
              </w:r>
            </w:ins>
          </w:p>
        </w:tc>
        <w:tc>
          <w:tcPr>
            <w:tcW w:w="2463" w:type="dxa"/>
            <w:tcBorders>
              <w:top w:val="single" w:sz="6" w:space="0" w:color="000000"/>
              <w:left w:val="single" w:sz="6" w:space="0" w:color="000000"/>
              <w:bottom w:val="single" w:sz="6" w:space="0" w:color="000000"/>
              <w:right w:val="single" w:sz="6" w:space="0" w:color="000000"/>
            </w:tcBorders>
          </w:tcPr>
          <w:p w14:paraId="05137094" w14:textId="422AEE72" w:rsidR="00927249" w:rsidRDefault="00927249" w:rsidP="005D5C95">
            <w:pPr>
              <w:spacing w:after="0" w:line="240" w:lineRule="auto"/>
              <w:rPr>
                <w:ins w:id="563" w:author="Michael D. Morris" w:date="2019-02-04T08:53:00Z"/>
                <w:rFonts w:ascii="Book Antiqua" w:eastAsia="Times New Roman" w:hAnsi="Book Antiqua" w:cs="Arial"/>
                <w:szCs w:val="24"/>
              </w:rPr>
            </w:pPr>
            <w:ins w:id="564" w:author="Michael D. Morris" w:date="2019-02-04T08:55:00Z">
              <w:r>
                <w:rPr>
                  <w:rFonts w:ascii="Book Antiqua" w:eastAsia="Times New Roman" w:hAnsi="Book Antiqua" w:cs="Arial"/>
                  <w:szCs w:val="24"/>
                </w:rPr>
                <w:t>Steve Margenau</w:t>
              </w:r>
            </w:ins>
          </w:p>
        </w:tc>
      </w:tr>
    </w:tbl>
    <w:p w14:paraId="3B1F2C7F" w14:textId="2F44635B" w:rsidR="007421BE" w:rsidRPr="00B309FD" w:rsidRDefault="00D6021E" w:rsidP="005D5C95">
      <w:pPr>
        <w:pStyle w:val="Heading1"/>
        <w:numPr>
          <w:ilvl w:val="0"/>
          <w:numId w:val="0"/>
        </w:numPr>
      </w:pPr>
      <w:bookmarkStart w:id="565" w:name="_Toc404018347"/>
      <w:bookmarkStart w:id="566" w:name="_Toc163530"/>
      <w:r w:rsidRPr="00B309FD">
        <w:t>Appendix B</w:t>
      </w:r>
      <w:r w:rsidR="00B50D67" w:rsidRPr="00B309FD">
        <w:t>:</w:t>
      </w:r>
      <w:r w:rsidRPr="00B309FD">
        <w:t xml:space="preserve"> References</w:t>
      </w:r>
      <w:bookmarkEnd w:id="565"/>
      <w:bookmarkEnd w:id="566"/>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30"/>
      <w:type w:val="continuous"/>
      <w:pgSz w:w="12240" w:h="15840" w:code="1"/>
      <w:pgMar w:top="1440" w:right="1440" w:bottom="1440" w:left="1440" w:header="432" w:footer="432"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9" w:author="Steve Margenau" w:date="2019-01-30T13:56:00Z" w:initials="SM">
    <w:p w14:paraId="519C2AC5" w14:textId="5BE6949F" w:rsidR="00927249" w:rsidRDefault="00927249">
      <w:pPr>
        <w:pStyle w:val="CommentText"/>
      </w:pPr>
      <w:r>
        <w:rPr>
          <w:rStyle w:val="CommentReference"/>
        </w:rPr>
        <w:annotationRef/>
      </w:r>
      <w:r>
        <w:t>Is this the attribute name in XML? Just want to be sure which representation we’re talking about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C2A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C2AC5" w16cid:durableId="1FFC2B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597ED" w14:textId="77777777" w:rsidR="00927249" w:rsidRDefault="00927249" w:rsidP="00BD55CE">
      <w:pPr>
        <w:spacing w:after="0" w:line="240" w:lineRule="auto"/>
      </w:pPr>
      <w:r>
        <w:separator/>
      </w:r>
    </w:p>
  </w:endnote>
  <w:endnote w:type="continuationSeparator" w:id="0">
    <w:p w14:paraId="1DBB210D" w14:textId="77777777" w:rsidR="00927249" w:rsidRDefault="00927249"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927249" w:rsidRDefault="0092724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927249" w:rsidRPr="00F40980" w:rsidRDefault="00927249"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7D3A5274" w:rsidR="00927249" w:rsidRDefault="0092724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ins w:id="41" w:author="Michael D. Morris" w:date="2019-02-04T08:58:00Z">
      <w:r w:rsidR="0093763C">
        <w:rPr>
          <w:sz w:val="18"/>
        </w:rPr>
        <w:t>0.11.0</w:t>
      </w:r>
    </w:ins>
    <w:del w:id="42" w:author="Michael D. Morris" w:date="2019-02-04T08:58:00Z">
      <w:r w:rsidDel="0093763C">
        <w:rPr>
          <w:sz w:val="18"/>
        </w:rPr>
        <w:delText>0.10.0</w:delText>
      </w:r>
    </w:del>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ins w:id="43" w:author="Michael D. Morris" w:date="2019-02-04T08:58:00Z">
      <w:r w:rsidR="0093763C">
        <w:rPr>
          <w:sz w:val="18"/>
        </w:rPr>
        <w:t>01/30/2019</w:t>
      </w:r>
    </w:ins>
    <w:del w:id="44" w:author="Michael D. Morris" w:date="2019-02-04T08:58:00Z">
      <w:r w:rsidDel="0093763C">
        <w:rPr>
          <w:sz w:val="18"/>
        </w:rPr>
        <w:delText>01/25/2019</w:delText>
      </w:r>
    </w:del>
    <w:r>
      <w:rPr>
        <w:sz w:val="18"/>
      </w:rPr>
      <w:fldChar w:fldCharType="end"/>
    </w:r>
  </w:p>
  <w:p w14:paraId="6B48E0D4" w14:textId="5AEE9419" w:rsidR="00927249" w:rsidRPr="00064217" w:rsidRDefault="00927249"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FB74DE">
      <w:rPr>
        <w:noProof/>
        <w:sz w:val="18"/>
        <w:szCs w:val="18"/>
      </w:rPr>
      <w:t>i</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75D2C639" w:rsidR="00927249" w:rsidRDefault="00927249"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ins w:id="567" w:author="Michael D. Morris" w:date="2019-02-04T08:59:00Z">
      <w:r w:rsidR="0093763C">
        <w:rPr>
          <w:sz w:val="18"/>
        </w:rPr>
        <w:t>0.11.0</w:t>
      </w:r>
    </w:ins>
    <w:del w:id="568" w:author="Michael D. Morris" w:date="2019-02-04T08:59:00Z">
      <w:r w:rsidDel="0093763C">
        <w:rPr>
          <w:sz w:val="18"/>
        </w:rPr>
        <w:delText>0.10.0</w:delText>
      </w:r>
    </w:del>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ins w:id="569" w:author="Michael D. Morris" w:date="2019-02-04T08:59:00Z">
      <w:r w:rsidR="0093763C">
        <w:rPr>
          <w:sz w:val="18"/>
        </w:rPr>
        <w:t>01/30/2019</w:t>
      </w:r>
    </w:ins>
    <w:del w:id="570" w:author="Michael D. Morris" w:date="2019-02-04T08:59:00Z">
      <w:r w:rsidDel="0093763C">
        <w:rPr>
          <w:sz w:val="18"/>
        </w:rPr>
        <w:delText>01/25/2019</w:delText>
      </w:r>
    </w:del>
    <w:r>
      <w:rPr>
        <w:sz w:val="18"/>
      </w:rPr>
      <w:fldChar w:fldCharType="end"/>
    </w:r>
  </w:p>
  <w:p w14:paraId="59399D51" w14:textId="40D190F4" w:rsidR="00927249" w:rsidRPr="00064217" w:rsidRDefault="00927249"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FB74DE">
      <w:rPr>
        <w:noProof/>
        <w:sz w:val="18"/>
        <w:szCs w:val="18"/>
      </w:rPr>
      <w:t>12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5D1AE" w14:textId="77777777" w:rsidR="00927249" w:rsidRDefault="00927249" w:rsidP="00BD55CE">
      <w:pPr>
        <w:spacing w:after="0" w:line="240" w:lineRule="auto"/>
      </w:pPr>
      <w:r>
        <w:separator/>
      </w:r>
    </w:p>
  </w:footnote>
  <w:footnote w:type="continuationSeparator" w:id="0">
    <w:p w14:paraId="226E486E" w14:textId="77777777" w:rsidR="00927249" w:rsidRDefault="00927249"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927249" w:rsidRDefault="00927249" w:rsidP="0044185D">
    <w:pPr>
      <w:pStyle w:val="DocumentHeader"/>
      <w:jc w:val="left"/>
    </w:pPr>
    <w:fldSimple w:instr=" DOCPROPERTY  Company  \* MERGEFORMAT ">
      <w:r>
        <w:t>P20W Education Standards Council (PESC)</w:t>
      </w:r>
    </w:fldSimple>
  </w:p>
  <w:p w14:paraId="07FD8F45" w14:textId="77777777" w:rsidR="00927249" w:rsidRDefault="00927249"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927249" w:rsidRDefault="00927249"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927249" w:rsidRDefault="00927249"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180D4C93" w:rsidR="00927249" w:rsidRDefault="00927249" w:rsidP="00BD55CE">
    <w:pPr>
      <w:pStyle w:val="DocumentHeader"/>
      <w:jc w:val="center"/>
    </w:pPr>
    <w:fldSimple w:instr=" DOCPROPERTY  Company  \* MERGEFORMAT ">
      <w:r>
        <w:t>Postsecondary Electronic Standards Council (PESC)</w:t>
      </w:r>
    </w:fldSimple>
  </w:p>
  <w:p w14:paraId="0939C147" w14:textId="77777777" w:rsidR="00927249" w:rsidRDefault="00927249"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48742235" w14:textId="180D4C93" w:rsidR="00927249" w:rsidRDefault="00927249" w:rsidP="00632C05">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 Morris">
    <w15:presenceInfo w15:providerId="AD" w15:userId="S-1-5-21-1757981266-1343024091-725345543-1115"/>
  </w15:person>
  <w15:person w15:author="Steve Margenau">
    <w15:presenceInfo w15:providerId="Windows Live" w15:userId="113321b615636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revisionView w:markup="0" w:comments="0" w:insDel="0" w:formatting="0" w:inkAnnotations="0"/>
  <w:trackRevisions/>
  <w:defaultTabStop w:val="28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2443"/>
    <w:rsid w:val="00054DFC"/>
    <w:rsid w:val="00063772"/>
    <w:rsid w:val="00064437"/>
    <w:rsid w:val="00074236"/>
    <w:rsid w:val="000C0105"/>
    <w:rsid w:val="000C3578"/>
    <w:rsid w:val="000C40AE"/>
    <w:rsid w:val="000C4134"/>
    <w:rsid w:val="000C6C32"/>
    <w:rsid w:val="000E1E0F"/>
    <w:rsid w:val="000E3786"/>
    <w:rsid w:val="001029F5"/>
    <w:rsid w:val="00114B45"/>
    <w:rsid w:val="00117F58"/>
    <w:rsid w:val="001276FF"/>
    <w:rsid w:val="00127812"/>
    <w:rsid w:val="001367AD"/>
    <w:rsid w:val="001408D1"/>
    <w:rsid w:val="00142D1F"/>
    <w:rsid w:val="001459F9"/>
    <w:rsid w:val="001507E2"/>
    <w:rsid w:val="0015271D"/>
    <w:rsid w:val="00153612"/>
    <w:rsid w:val="001718A7"/>
    <w:rsid w:val="00172025"/>
    <w:rsid w:val="001970BB"/>
    <w:rsid w:val="001A2831"/>
    <w:rsid w:val="001B277E"/>
    <w:rsid w:val="001C28AE"/>
    <w:rsid w:val="001C6902"/>
    <w:rsid w:val="001E496F"/>
    <w:rsid w:val="001E4F46"/>
    <w:rsid w:val="001E59A9"/>
    <w:rsid w:val="001E776E"/>
    <w:rsid w:val="001F4FF0"/>
    <w:rsid w:val="001F58A2"/>
    <w:rsid w:val="00206781"/>
    <w:rsid w:val="00212831"/>
    <w:rsid w:val="002151C8"/>
    <w:rsid w:val="002159E1"/>
    <w:rsid w:val="00217BB5"/>
    <w:rsid w:val="002243AA"/>
    <w:rsid w:val="0023393E"/>
    <w:rsid w:val="00237135"/>
    <w:rsid w:val="00237BAB"/>
    <w:rsid w:val="0025209A"/>
    <w:rsid w:val="0026006D"/>
    <w:rsid w:val="00260D4E"/>
    <w:rsid w:val="0026169B"/>
    <w:rsid w:val="00266BD3"/>
    <w:rsid w:val="002715A7"/>
    <w:rsid w:val="00272D68"/>
    <w:rsid w:val="002748C3"/>
    <w:rsid w:val="00281708"/>
    <w:rsid w:val="00285B1B"/>
    <w:rsid w:val="00291505"/>
    <w:rsid w:val="002952C5"/>
    <w:rsid w:val="002A09BD"/>
    <w:rsid w:val="002B1848"/>
    <w:rsid w:val="002B2621"/>
    <w:rsid w:val="002B2A6E"/>
    <w:rsid w:val="002C5483"/>
    <w:rsid w:val="002D1AAC"/>
    <w:rsid w:val="002D3455"/>
    <w:rsid w:val="002D6D74"/>
    <w:rsid w:val="002E00AC"/>
    <w:rsid w:val="002E197A"/>
    <w:rsid w:val="002E2E6B"/>
    <w:rsid w:val="002E4D4D"/>
    <w:rsid w:val="002F0685"/>
    <w:rsid w:val="002F5453"/>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31F7"/>
    <w:rsid w:val="00395EAA"/>
    <w:rsid w:val="00395FC7"/>
    <w:rsid w:val="003A3748"/>
    <w:rsid w:val="003A787B"/>
    <w:rsid w:val="003B386E"/>
    <w:rsid w:val="003B665C"/>
    <w:rsid w:val="003B7C41"/>
    <w:rsid w:val="003C34FB"/>
    <w:rsid w:val="003C4111"/>
    <w:rsid w:val="003C6387"/>
    <w:rsid w:val="003E2D18"/>
    <w:rsid w:val="003F2F03"/>
    <w:rsid w:val="00402959"/>
    <w:rsid w:val="00403E9E"/>
    <w:rsid w:val="00406D6B"/>
    <w:rsid w:val="00415083"/>
    <w:rsid w:val="00417821"/>
    <w:rsid w:val="0044185D"/>
    <w:rsid w:val="004424CE"/>
    <w:rsid w:val="004442DA"/>
    <w:rsid w:val="00445935"/>
    <w:rsid w:val="0045144B"/>
    <w:rsid w:val="00451F46"/>
    <w:rsid w:val="00452291"/>
    <w:rsid w:val="00452C44"/>
    <w:rsid w:val="00456839"/>
    <w:rsid w:val="004662AD"/>
    <w:rsid w:val="004854E0"/>
    <w:rsid w:val="004965A2"/>
    <w:rsid w:val="004B022E"/>
    <w:rsid w:val="004B5DEC"/>
    <w:rsid w:val="004C3D79"/>
    <w:rsid w:val="004F0F01"/>
    <w:rsid w:val="004F512C"/>
    <w:rsid w:val="00501AE0"/>
    <w:rsid w:val="00501C58"/>
    <w:rsid w:val="005032CD"/>
    <w:rsid w:val="005166AA"/>
    <w:rsid w:val="00516921"/>
    <w:rsid w:val="00531B28"/>
    <w:rsid w:val="00550861"/>
    <w:rsid w:val="005562B3"/>
    <w:rsid w:val="00556938"/>
    <w:rsid w:val="0055737B"/>
    <w:rsid w:val="005612CE"/>
    <w:rsid w:val="00566372"/>
    <w:rsid w:val="0058166B"/>
    <w:rsid w:val="00586541"/>
    <w:rsid w:val="00587AED"/>
    <w:rsid w:val="00595634"/>
    <w:rsid w:val="0059779A"/>
    <w:rsid w:val="005A3362"/>
    <w:rsid w:val="005B1EA2"/>
    <w:rsid w:val="005C1933"/>
    <w:rsid w:val="005C1E86"/>
    <w:rsid w:val="005C7BDD"/>
    <w:rsid w:val="005D090A"/>
    <w:rsid w:val="005D1E42"/>
    <w:rsid w:val="005D5C95"/>
    <w:rsid w:val="00616308"/>
    <w:rsid w:val="00632532"/>
    <w:rsid w:val="00632C05"/>
    <w:rsid w:val="00636A0E"/>
    <w:rsid w:val="006454E9"/>
    <w:rsid w:val="00647785"/>
    <w:rsid w:val="00651099"/>
    <w:rsid w:val="006511B4"/>
    <w:rsid w:val="006549C3"/>
    <w:rsid w:val="006562C0"/>
    <w:rsid w:val="006574E8"/>
    <w:rsid w:val="00660955"/>
    <w:rsid w:val="00662305"/>
    <w:rsid w:val="006625C7"/>
    <w:rsid w:val="00670523"/>
    <w:rsid w:val="00670D69"/>
    <w:rsid w:val="00672C4B"/>
    <w:rsid w:val="006736FD"/>
    <w:rsid w:val="00676247"/>
    <w:rsid w:val="006773DC"/>
    <w:rsid w:val="00685207"/>
    <w:rsid w:val="0069049A"/>
    <w:rsid w:val="006B2CA7"/>
    <w:rsid w:val="006C1A2D"/>
    <w:rsid w:val="006C216E"/>
    <w:rsid w:val="006C6676"/>
    <w:rsid w:val="006D11B9"/>
    <w:rsid w:val="006E3BB8"/>
    <w:rsid w:val="006F5473"/>
    <w:rsid w:val="006F7A25"/>
    <w:rsid w:val="0070125C"/>
    <w:rsid w:val="00707900"/>
    <w:rsid w:val="00710D58"/>
    <w:rsid w:val="00714EC7"/>
    <w:rsid w:val="007200A8"/>
    <w:rsid w:val="00725916"/>
    <w:rsid w:val="00731E54"/>
    <w:rsid w:val="00734CBB"/>
    <w:rsid w:val="00736210"/>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1FB6"/>
    <w:rsid w:val="00866351"/>
    <w:rsid w:val="0089679E"/>
    <w:rsid w:val="008A4936"/>
    <w:rsid w:val="008A6DA9"/>
    <w:rsid w:val="008A7ECE"/>
    <w:rsid w:val="008B154C"/>
    <w:rsid w:val="008B54D7"/>
    <w:rsid w:val="008B55E4"/>
    <w:rsid w:val="008B5698"/>
    <w:rsid w:val="008B5D92"/>
    <w:rsid w:val="008C102A"/>
    <w:rsid w:val="008C3E57"/>
    <w:rsid w:val="008E5FC0"/>
    <w:rsid w:val="00901E48"/>
    <w:rsid w:val="009116CB"/>
    <w:rsid w:val="00912F32"/>
    <w:rsid w:val="009151C2"/>
    <w:rsid w:val="0092435B"/>
    <w:rsid w:val="009268E8"/>
    <w:rsid w:val="00927249"/>
    <w:rsid w:val="00933692"/>
    <w:rsid w:val="00935F81"/>
    <w:rsid w:val="00936924"/>
    <w:rsid w:val="0093763C"/>
    <w:rsid w:val="009410EA"/>
    <w:rsid w:val="00941CF8"/>
    <w:rsid w:val="00947177"/>
    <w:rsid w:val="009538E6"/>
    <w:rsid w:val="00955B6D"/>
    <w:rsid w:val="00957C60"/>
    <w:rsid w:val="00966114"/>
    <w:rsid w:val="00972A51"/>
    <w:rsid w:val="00980398"/>
    <w:rsid w:val="00985009"/>
    <w:rsid w:val="0098672F"/>
    <w:rsid w:val="00986981"/>
    <w:rsid w:val="00990DA0"/>
    <w:rsid w:val="0099357A"/>
    <w:rsid w:val="00997D63"/>
    <w:rsid w:val="009A1AF0"/>
    <w:rsid w:val="009B1612"/>
    <w:rsid w:val="009B2261"/>
    <w:rsid w:val="009C173D"/>
    <w:rsid w:val="009E4498"/>
    <w:rsid w:val="009F1D71"/>
    <w:rsid w:val="00A07BB4"/>
    <w:rsid w:val="00A10D42"/>
    <w:rsid w:val="00A134B1"/>
    <w:rsid w:val="00A161CB"/>
    <w:rsid w:val="00A2500A"/>
    <w:rsid w:val="00A278F1"/>
    <w:rsid w:val="00A40EBB"/>
    <w:rsid w:val="00A44796"/>
    <w:rsid w:val="00A4521C"/>
    <w:rsid w:val="00A53E99"/>
    <w:rsid w:val="00A56F74"/>
    <w:rsid w:val="00A62922"/>
    <w:rsid w:val="00AA57B6"/>
    <w:rsid w:val="00AB15BC"/>
    <w:rsid w:val="00AC415F"/>
    <w:rsid w:val="00AD4FD3"/>
    <w:rsid w:val="00AD7D53"/>
    <w:rsid w:val="00AE2965"/>
    <w:rsid w:val="00B04DCD"/>
    <w:rsid w:val="00B10B1F"/>
    <w:rsid w:val="00B247B8"/>
    <w:rsid w:val="00B309FD"/>
    <w:rsid w:val="00B3456B"/>
    <w:rsid w:val="00B509D7"/>
    <w:rsid w:val="00B50D67"/>
    <w:rsid w:val="00B552AE"/>
    <w:rsid w:val="00B70CBC"/>
    <w:rsid w:val="00B7293B"/>
    <w:rsid w:val="00B72DAB"/>
    <w:rsid w:val="00B82C06"/>
    <w:rsid w:val="00B90B44"/>
    <w:rsid w:val="00B9526F"/>
    <w:rsid w:val="00BB7896"/>
    <w:rsid w:val="00BC2802"/>
    <w:rsid w:val="00BD55CE"/>
    <w:rsid w:val="00BE1760"/>
    <w:rsid w:val="00BF3C86"/>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956DB"/>
    <w:rsid w:val="00CA45F5"/>
    <w:rsid w:val="00CB04B5"/>
    <w:rsid w:val="00CB3DD9"/>
    <w:rsid w:val="00CB4682"/>
    <w:rsid w:val="00CB47F5"/>
    <w:rsid w:val="00CB5F72"/>
    <w:rsid w:val="00CC2680"/>
    <w:rsid w:val="00CC31FC"/>
    <w:rsid w:val="00CC425A"/>
    <w:rsid w:val="00CC55EF"/>
    <w:rsid w:val="00CD4580"/>
    <w:rsid w:val="00CD52A6"/>
    <w:rsid w:val="00CE1D37"/>
    <w:rsid w:val="00CE3B28"/>
    <w:rsid w:val="00CF219B"/>
    <w:rsid w:val="00D12703"/>
    <w:rsid w:val="00D13C87"/>
    <w:rsid w:val="00D203AA"/>
    <w:rsid w:val="00D23499"/>
    <w:rsid w:val="00D3203F"/>
    <w:rsid w:val="00D356E6"/>
    <w:rsid w:val="00D47311"/>
    <w:rsid w:val="00D574CA"/>
    <w:rsid w:val="00D6021E"/>
    <w:rsid w:val="00D62C49"/>
    <w:rsid w:val="00D62FEF"/>
    <w:rsid w:val="00D6570F"/>
    <w:rsid w:val="00D7479C"/>
    <w:rsid w:val="00D924EB"/>
    <w:rsid w:val="00DB4090"/>
    <w:rsid w:val="00DB7AB0"/>
    <w:rsid w:val="00DC2658"/>
    <w:rsid w:val="00DE18FD"/>
    <w:rsid w:val="00DE3569"/>
    <w:rsid w:val="00E03999"/>
    <w:rsid w:val="00E06C6E"/>
    <w:rsid w:val="00E076BE"/>
    <w:rsid w:val="00E214B8"/>
    <w:rsid w:val="00E24081"/>
    <w:rsid w:val="00E30F09"/>
    <w:rsid w:val="00E315FD"/>
    <w:rsid w:val="00E31D21"/>
    <w:rsid w:val="00E351A6"/>
    <w:rsid w:val="00E351D2"/>
    <w:rsid w:val="00E364DB"/>
    <w:rsid w:val="00E414AE"/>
    <w:rsid w:val="00E41DE5"/>
    <w:rsid w:val="00E619B9"/>
    <w:rsid w:val="00E61F44"/>
    <w:rsid w:val="00E66525"/>
    <w:rsid w:val="00E674E4"/>
    <w:rsid w:val="00E861CD"/>
    <w:rsid w:val="00E919EF"/>
    <w:rsid w:val="00E93EEF"/>
    <w:rsid w:val="00EA2D8B"/>
    <w:rsid w:val="00EA4174"/>
    <w:rsid w:val="00EB08FE"/>
    <w:rsid w:val="00EB1054"/>
    <w:rsid w:val="00EC0E30"/>
    <w:rsid w:val="00EC74CD"/>
    <w:rsid w:val="00ED29C4"/>
    <w:rsid w:val="00EF050E"/>
    <w:rsid w:val="00EF278A"/>
    <w:rsid w:val="00EF2BFB"/>
    <w:rsid w:val="00EF35F8"/>
    <w:rsid w:val="00F0224F"/>
    <w:rsid w:val="00F0787C"/>
    <w:rsid w:val="00F11095"/>
    <w:rsid w:val="00F11989"/>
    <w:rsid w:val="00F15137"/>
    <w:rsid w:val="00F4536E"/>
    <w:rsid w:val="00F624F8"/>
    <w:rsid w:val="00F7216A"/>
    <w:rsid w:val="00F7653C"/>
    <w:rsid w:val="00F93B70"/>
    <w:rsid w:val="00FA606B"/>
    <w:rsid w:val="00FB74DE"/>
    <w:rsid w:val="00FB7C33"/>
    <w:rsid w:val="00FC5B69"/>
    <w:rsid w:val="00FC63D4"/>
    <w:rsid w:val="00FC7D61"/>
    <w:rsid w:val="00FD3EBE"/>
    <w:rsid w:val="00FD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93763C"/>
    <w:pPr>
      <w:tabs>
        <w:tab w:val="right" w:leader="dot" w:pos="9350"/>
      </w:tabs>
      <w:spacing w:before="120" w:after="0" w:line="240" w:lineRule="auto"/>
      <w:pPrChange w:id="0" w:author="Michael D. Morris" w:date="2019-02-04T09:00:00Z">
        <w:pPr>
          <w:spacing w:before="120"/>
        </w:pPr>
      </w:pPrChange>
    </w:pPr>
    <w:rPr>
      <w:rFonts w:ascii="Calibri" w:eastAsia="Times New Roman" w:hAnsi="Calibri" w:cs="Times New Roman"/>
      <w:b/>
      <w:bCs/>
      <w:i/>
      <w:iCs/>
      <w:sz w:val="24"/>
      <w:szCs w:val="24"/>
      <w:rPrChange w:id="0" w:author="Michael D. Morris" w:date="2019-02-04T09:00:00Z">
        <w:rPr>
          <w:rFonts w:ascii="Calibri" w:hAnsi="Calibri"/>
          <w:b/>
          <w:bCs/>
          <w:i/>
          <w:iCs/>
          <w:sz w:val="24"/>
          <w:szCs w:val="24"/>
          <w:lang w:val="en-US" w:eastAsia="en-US" w:bidi="ar-SA"/>
        </w:rPr>
      </w:rPrChange>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93763C"/>
    <w:pPr>
      <w:tabs>
        <w:tab w:val="left" w:pos="1100"/>
        <w:tab w:val="right" w:leader="dot" w:pos="9350"/>
      </w:tabs>
      <w:spacing w:after="0" w:line="240" w:lineRule="auto"/>
      <w:ind w:left="440"/>
      <w:pPrChange w:id="1" w:author="Michael D. Morris" w:date="2019-02-04T08:59:00Z">
        <w:pPr>
          <w:ind w:left="440"/>
        </w:pPr>
      </w:pPrChange>
    </w:pPr>
    <w:rPr>
      <w:rFonts w:ascii="Calibri" w:eastAsia="Times New Roman" w:hAnsi="Calibri" w:cs="Times New Roman"/>
      <w:sz w:val="20"/>
      <w:szCs w:val="20"/>
      <w:rPrChange w:id="1" w:author="Michael D. Morris" w:date="2019-02-04T08:59:00Z">
        <w:rPr>
          <w:rFonts w:ascii="Calibri" w:hAnsi="Calibri"/>
          <w:lang w:val="en-US" w:eastAsia="en-US" w:bidi="ar-SA"/>
        </w:rPr>
      </w:rPrChange>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 w:type="paragraph" w:styleId="Revision">
    <w:name w:val="Revision"/>
    <w:hidden/>
    <w:uiPriority w:val="99"/>
    <w:semiHidden/>
    <w:rsid w:val="00927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goessner.net/articles/JsonPath/" TargetMode="Externa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microsoft.com/office/2011/relationships/commentsExtended" Target="commentsExtended.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w3schools.com/xml/schema_intro.asp" TargetMode="External"/><Relationship Id="rId29" Type="http://schemas.openxmlformats.org/officeDocument/2006/relationships/hyperlink" Target="https://sourceforge.net/projects/camprocesso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omments" Target="comments.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json-ld.org/spec/FCGS/json-ld/20180607/" TargetMode="External"/><Relationship Id="rId28" Type="http://schemas.openxmlformats.org/officeDocument/2006/relationships/hyperlink" Target="https://github.com/nsip/sifxml2pescjson" TargetMode="External"/><Relationship Id="rId10" Type="http://schemas.openxmlformats.org/officeDocument/2006/relationships/webSettings" Target="webSettings.xml"/><Relationship Id="rId19" Type="http://schemas.openxmlformats.org/officeDocument/2006/relationships/hyperlink" Target="https://www.w3schools.com/x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TargetMode="External"/><Relationship Id="rId22" Type="http://schemas.openxmlformats.org/officeDocument/2006/relationships/hyperlink" Target="https://json-ld.org/spec/FCGS/json-ld/20180607/" TargetMode="External"/><Relationship Id="rId27" Type="http://schemas.openxmlformats.org/officeDocument/2006/relationships/hyperlink" Target="http://www.w3.org/TR/xpath" TargetMode="External"/><Relationship Id="rId30" Type="http://schemas.openxmlformats.org/officeDocument/2006/relationships/footer" Target="footer3.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264518"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8"/>
    <w:rsid w:val="00237B6C"/>
    <w:rsid w:val="00264518"/>
    <w:rsid w:val="0028367A"/>
    <w:rsid w:val="00351406"/>
    <w:rsid w:val="00B26E9D"/>
    <w:rsid w:val="00DE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2.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martDocs xmlns="http://www.thirtysix.net/smartdocs/documentInfo">
  <Version>2014.1.2.0</Version>
</SmartDocs>
</file>

<file path=customXml/item5.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0B0A793-6D7B-4D2B-A524-7972C42D30F8}">
  <ds:schemaRefs>
    <ds:schemaRef ds:uri="http://purl.org/dc/dcmitype/"/>
    <ds:schemaRef ds:uri="http://purl.org/dc/elements/1.1/"/>
    <ds:schemaRef ds:uri="http://www.w3.org/XML/1998/namespace"/>
    <ds:schemaRef ds:uri="http://schemas.microsoft.com/office/2006/metadata/properties"/>
    <ds:schemaRef ds:uri="http://purl.org/dc/terms/"/>
    <ds:schemaRef ds:uri="fa6dcc7a-ed60-4d90-8a63-d1beaf0f6d66"/>
    <ds:schemaRef ds:uri="http://schemas.microsoft.com/office/2006/documentManagement/types"/>
    <ds:schemaRef ds:uri="http://schemas.microsoft.com/office/infopath/2007/PartnerControls"/>
    <ds:schemaRef ds:uri="http://schemas.openxmlformats.org/package/2006/metadata/core-properties"/>
    <ds:schemaRef ds:uri="4bca8de0-73ca-43a1-a07e-6e0262170646"/>
  </ds:schemaRefs>
</ds:datastoreItem>
</file>

<file path=customXml/itemProps2.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3.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4.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5.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E040E52-9A0E-47A5-978C-9D9DF2E2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30655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4</cp:revision>
  <cp:lastPrinted>2015-02-04T15:55:00Z</cp:lastPrinted>
  <dcterms:created xsi:type="dcterms:W3CDTF">2019-02-04T15:04:00Z</dcterms:created>
  <dcterms:modified xsi:type="dcterms:W3CDTF">2019-02-04T15:05:00Z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0.11.0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01/30/2019</vt:lpwstr>
  </property>
</Properties>
</file>